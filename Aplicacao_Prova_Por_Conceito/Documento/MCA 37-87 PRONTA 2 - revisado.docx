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header19.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footer9.xml" ContentType="application/vnd.openxmlformats-officedocument.wordprocessingml.footer+xml"/>
  <Override PartName="/word/settings.xml" ContentType="application/vnd.openxmlformats-officedocument.wordprocessingml.settings+xml"/>
  <Override PartName="/word/footer8.xml" ContentType="application/vnd.openxmlformats-officedocument.wordprocessingml.footer+xml"/>
  <Override PartName="/word/header15.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9.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emf" ContentType="image/x-emf"/>
  <Override PartName="/word/media/image1.png" ContentType="image/png"/>
  <Override PartName="/word/footer4.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header16.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numbering.xml" ContentType="application/vnd.openxmlformats-officedocument.wordprocessingml.numbering+xml"/>
  <Override PartName="/word/header2.xml" ContentType="application/vnd.openxmlformats-officedocument.wordprocessingml.header+xml"/>
  <Override PartName="/word/header14.xml" ContentType="application/vnd.openxmlformats-officedocument.wordprocessingml.header+xml"/>
  <Override PartName="/word/header10.xml" ContentType="application/vnd.openxmlformats-officedocument.wordprocessingml.header+xml"/>
  <Override PartName="/word/header8.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2126"/>
        <w:gridCol w:w="5528"/>
        <w:gridCol w:w="1985"/>
        <w:gridCol w:w="67"/>
      </w:tblGrid>
      <w:tr>
        <w:trPr>
          <w:trHeight w:val="2552" w:hRule="atLeast"/>
          <w:cantSplit w:val="false"/>
        </w:trPr>
        <w:tc>
          <w:tcPr>
            <w:tcW w:w="9639" w:type="dxa"/>
            <w:gridSpan w:val="3"/>
            <w:tcBorders>
              <w:top w:val="nil"/>
              <w:left w:val="nil"/>
              <w:bottom w:val="nil"/>
              <w:insideH w:val="nil"/>
              <w:right w:val="nil"/>
              <w:insideV w:val="nil"/>
            </w:tcBorders>
            <w:shd w:fill="FFFFFF" w:val="clear"/>
            <w:vAlign w:val="bottom"/>
          </w:tcPr>
          <w:p>
            <w:pPr>
              <w:pStyle w:val="Normal"/>
              <w:spacing w:lineRule="auto" w:line="240" w:before="0" w:after="0"/>
              <w:jc w:val="center"/>
              <w:rPr>
                <w:rFonts w:cs="Times New Roman" w:ascii="Times New Roman" w:hAnsi="Times New Roman"/>
                <w:b/>
                <w:sz w:val="34"/>
                <w:szCs w:val="34"/>
              </w:rPr>
            </w:pPr>
            <w:r>
              <w:rPr>
                <w:rFonts w:cs="Times New Roman" w:ascii="Times New Roman" w:hAnsi="Times New Roman"/>
                <w:b/>
                <w:sz w:val="34"/>
                <w:szCs w:val="34"/>
              </w:rPr>
              <w:t>MINISTÉRIO DA DEFESA</w:t>
            </w:r>
          </w:p>
          <w:p>
            <w:pPr>
              <w:pStyle w:val="Normal"/>
              <w:spacing w:lineRule="auto" w:line="480"/>
              <w:jc w:val="center"/>
              <w:rPr>
                <w:rFonts w:cs="Times New Roman" w:ascii="Times New Roman" w:hAnsi="Times New Roman"/>
                <w:b/>
                <w:sz w:val="34"/>
                <w:szCs w:val="34"/>
              </w:rPr>
            </w:pPr>
            <w:r>
              <w:rPr>
                <w:rFonts w:cs="Times New Roman" w:ascii="Times New Roman" w:hAnsi="Times New Roman"/>
                <w:b/>
                <w:sz w:val="34"/>
                <w:szCs w:val="34"/>
              </w:rPr>
              <w:t>COMANDO DA AERONÁUTICA</w:t>
            </w:r>
          </w:p>
          <w:p>
            <w:pPr>
              <w:pStyle w:val="Normal"/>
              <w:spacing w:lineRule="auto" w:line="480"/>
              <w:jc w:val="center"/>
              <w:rPr>
                <w:rFonts w:cs="Times New Roman" w:ascii="Times New Roman" w:hAnsi="Times New Roman"/>
                <w:b/>
                <w:sz w:val="24"/>
                <w:szCs w:val="24"/>
              </w:rPr>
            </w:pPr>
            <w:r>
              <w:rPr>
                <w:rFonts w:cs="Times New Roman" w:ascii="Times New Roman" w:hAnsi="Times New Roman"/>
                <w:b/>
                <w:sz w:val="24"/>
                <w:szCs w:val="24"/>
              </w:rPr>
            </w:r>
          </w:p>
        </w:tc>
        <w:tc>
          <w:tcPr>
            <w:tcW w:w="67" w:type="dxa"/>
            <w:tcBorders>
              <w:top w:val="nil"/>
              <w:left w:val="nil"/>
              <w:bottom w:val="nil"/>
              <w:insideH w:val="nil"/>
              <w:right w:val="nil"/>
              <w:insideV w:val="nil"/>
            </w:tcBorders>
            <w:shd w:fill="FFFFFF" w:val="clear"/>
          </w:tcPr>
          <w:p>
            <w:pPr>
              <w:pStyle w:val="Normal"/>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9639" w:type="dxa"/>
            <w:gridSpan w:val="3"/>
            <w:tcBorders>
              <w:top w:val="nil"/>
              <w:left w:val="nil"/>
              <w:bottom w:val="nil"/>
              <w:insideH w:val="nil"/>
              <w:right w:val="nil"/>
              <w:insideV w:val="nil"/>
            </w:tcBorders>
            <w:shd w:fill="FFFFFF" w:val="clear"/>
          </w:tcPr>
          <w:p>
            <w:pPr>
              <w:pStyle w:val="Normal"/>
              <w:spacing w:before="1134" w:after="0"/>
              <w:jc w:val="center"/>
              <w:rPr/>
            </w:pPr>
            <w:r>
              <w:rPr/>
              <w:drawing>
                <wp:inline distT="0" distB="0" distL="0" distR="0">
                  <wp:extent cx="2266950" cy="18002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266950" cy="1800225"/>
                          </a:xfrm>
                          <a:prstGeom prst="rect">
                            <a:avLst/>
                          </a:prstGeom>
                          <a:noFill/>
                          <a:ln w="9525">
                            <a:noFill/>
                            <a:miter lim="800000"/>
                            <a:headEnd/>
                            <a:tailEnd/>
                          </a:ln>
                        </pic:spPr>
                      </pic:pic>
                    </a:graphicData>
                  </a:graphic>
                </wp:inline>
              </w:drawing>
            </w:r>
          </w:p>
          <w:p>
            <w:pPr>
              <w:pStyle w:val="Normal"/>
              <w:spacing w:before="1134" w:after="0"/>
              <w:jc w:val="center"/>
              <w:rPr>
                <w:rFonts w:cs="Times New Roman" w:ascii="Times New Roman" w:hAnsi="Times New Roman"/>
                <w:b/>
                <w:sz w:val="24"/>
                <w:szCs w:val="24"/>
              </w:rPr>
            </w:pPr>
            <w:r>
              <w:rPr>
                <w:rFonts w:cs="Times New Roman" w:ascii="Times New Roman" w:hAnsi="Times New Roman"/>
                <w:b/>
                <w:sz w:val="24"/>
                <w:szCs w:val="24"/>
              </w:rPr>
            </w:r>
          </w:p>
        </w:tc>
        <w:tc>
          <w:tcPr>
            <w:tcW w:w="67" w:type="dxa"/>
            <w:tcBorders>
              <w:top w:val="nil"/>
              <w:left w:val="nil"/>
              <w:bottom w:val="nil"/>
              <w:insideH w:val="nil"/>
              <w:right w:val="nil"/>
              <w:insideV w:val="nil"/>
            </w:tcBorders>
            <w:shd w:fill="FFFFFF" w:val="clear"/>
          </w:tcPr>
          <w:p>
            <w:pPr>
              <w:pStyle w:val="Normal"/>
              <w:rPr>
                <w:rFonts w:cs="Times New Roman" w:ascii="Times New Roman" w:hAnsi="Times New Roman"/>
                <w:b/>
                <w:sz w:val="24"/>
                <w:szCs w:val="24"/>
              </w:rPr>
            </w:pPr>
            <w:r>
              <w:rPr>
                <w:rFonts w:cs="Times New Roman" w:ascii="Times New Roman" w:hAnsi="Times New Roman"/>
                <w:b/>
                <w:sz w:val="24"/>
                <w:szCs w:val="24"/>
              </w:rPr>
            </w:r>
          </w:p>
        </w:tc>
      </w:tr>
      <w:tr>
        <w:trPr>
          <w:trHeight w:val="2098" w:hRule="atLeast"/>
          <w:cantSplit w:val="false"/>
        </w:trPr>
        <w:tc>
          <w:tcPr>
            <w:tcW w:w="9639" w:type="dxa"/>
            <w:gridSpan w:val="3"/>
            <w:tcBorders>
              <w:top w:val="nil"/>
              <w:left w:val="nil"/>
              <w:bottom w:val="nil"/>
              <w:insideH w:val="nil"/>
              <w:right w:val="nil"/>
              <w:insideV w:val="nil"/>
            </w:tcBorders>
            <w:shd w:fill="FFFFFF" w:val="clear"/>
            <w:vAlign w:val="center"/>
          </w:tcPr>
          <w:p>
            <w:pPr>
              <w:pStyle w:val="Legenda1"/>
              <w:rPr>
                <w:rFonts w:ascii="Times New Roman" w:hAnsi="Times New Roman"/>
                <w:sz w:val="38"/>
                <w:szCs w:val="38"/>
              </w:rPr>
            </w:pPr>
            <w:r>
              <w:rPr>
                <w:rFonts w:ascii="Times New Roman" w:hAnsi="Times New Roman"/>
                <w:sz w:val="38"/>
                <w:szCs w:val="38"/>
              </w:rPr>
              <w:t>E N S I N O</w:t>
            </w:r>
          </w:p>
        </w:tc>
        <w:tc>
          <w:tcPr>
            <w:tcW w:w="67" w:type="dxa"/>
            <w:tcBorders>
              <w:top w:val="nil"/>
              <w:left w:val="nil"/>
              <w:bottom w:val="nil"/>
              <w:insideH w:val="nil"/>
              <w:right w:val="nil"/>
              <w:insideV w:val="nil"/>
            </w:tcBorders>
            <w:shd w:fill="FFFFFF" w:val="clear"/>
          </w:tcPr>
          <w:p>
            <w:pPr>
              <w:pStyle w:val="Normal"/>
              <w:rPr>
                <w:rFonts w:cs="Times New Roman" w:ascii="Times New Roman" w:hAnsi="Times New Roman"/>
                <w:b/>
                <w:sz w:val="24"/>
                <w:szCs w:val="24"/>
              </w:rPr>
            </w:pPr>
            <w:r>
              <w:rPr>
                <w:rFonts w:cs="Times New Roman" w:ascii="Times New Roman" w:hAnsi="Times New Roman"/>
                <w:b/>
                <w:sz w:val="24"/>
                <w:szCs w:val="24"/>
              </w:rPr>
            </w:r>
          </w:p>
        </w:tc>
      </w:tr>
      <w:tr>
        <w:trPr>
          <w:trHeight w:val="567" w:hRule="exact"/>
          <w:cantSplit w:val="true"/>
        </w:trPr>
        <w:tc>
          <w:tcPr>
            <w:tcW w:w="2126" w:type="dxa"/>
            <w:tcBorders>
              <w:top w:val="nil"/>
              <w:left w:val="nil"/>
              <w:bottom w:val="nil"/>
              <w:insideH w:val="nil"/>
              <w:right w:val="nil"/>
              <w:insideV w:val="nil"/>
            </w:tcBorders>
            <w:shd w:fill="FFFFFF" w:val="clear"/>
          </w:tcPr>
          <w:p>
            <w:pPr>
              <w:pStyle w:val="Contedodatabela"/>
              <w:rPr>
                <w:sz w:val="24"/>
                <w:szCs w:val="24"/>
              </w:rPr>
            </w:pPr>
            <w:r>
              <w:rPr>
                <w:sz w:val="24"/>
                <w:szCs w:val="24"/>
              </w:rPr>
            </w:r>
          </w:p>
        </w:tc>
        <w:tc>
          <w:tcPr>
            <w:tcW w:w="5528" w:type="dxa"/>
            <w:tcBorders>
              <w:top w:val="single" w:sz="4" w:space="0" w:color="000001"/>
              <w:left w:val="single" w:sz="4" w:space="0" w:color="000001"/>
              <w:bottom w:val="nil"/>
              <w:insideH w:val="nil"/>
              <w:right w:val="nil"/>
              <w:insideV w:val="nil"/>
            </w:tcBorders>
            <w:shd w:fill="FFFFFF" w:val="clear"/>
            <w:tcMar>
              <w:left w:w="-5" w:type="dxa"/>
            </w:tcMar>
            <w:vAlign w:val="center"/>
          </w:tcPr>
          <w:p>
            <w:pPr>
              <w:pStyle w:val="Ttulo3"/>
              <w:keepLines w:val="false"/>
              <w:numPr>
                <w:ilvl w:val="2"/>
                <w:numId w:val="3"/>
              </w:numPr>
              <w:tabs>
                <w:tab w:val="left" w:pos="0" w:leader="none"/>
              </w:tabs>
              <w:suppressAutoHyphens w:val="true"/>
              <w:spacing w:lineRule="auto" w:line="240" w:before="0" w:after="0"/>
              <w:jc w:val="center"/>
              <w:rPr>
                <w:rFonts w:cs="Times New Roman" w:ascii="Times New Roman" w:hAnsi="Times New Roman"/>
                <w:color w:val="00000A"/>
              </w:rPr>
            </w:pPr>
            <w:bookmarkStart w:id="0" w:name="_Toc472418566"/>
            <w:bookmarkStart w:id="1" w:name="_Toc437466107"/>
            <w:bookmarkStart w:id="2" w:name="_Toc437201488"/>
            <w:bookmarkStart w:id="3" w:name="_Toc435776378"/>
            <w:bookmarkStart w:id="4" w:name="_Toc435775675"/>
            <w:r>
              <w:rPr>
                <w:rFonts w:cs="Times New Roman" w:ascii="Times New Roman" w:hAnsi="Times New Roman"/>
                <w:color w:val="00000A"/>
              </w:rPr>
              <w:t>MCA 37-</w:t>
            </w:r>
            <w:del w:id="0" w:author="CV LUCIENE" w:date="2017-01-16T13:07:00Z">
              <w:r>
                <w:rPr>
                  <w:rFonts w:cs="Times New Roman" w:ascii="Times New Roman" w:hAnsi="Times New Roman"/>
                  <w:color w:val="00000A"/>
                </w:rPr>
                <w:delText xml:space="preserve"> </w:delText>
              </w:r>
            </w:del>
            <w:bookmarkEnd w:id="0"/>
            <w:bookmarkEnd w:id="1"/>
            <w:bookmarkEnd w:id="2"/>
            <w:bookmarkEnd w:id="3"/>
            <w:bookmarkEnd w:id="4"/>
            <w:r>
              <w:rPr>
                <w:rFonts w:cs="Times New Roman" w:ascii="Times New Roman" w:hAnsi="Times New Roman"/>
                <w:color w:val="00000A"/>
              </w:rPr>
              <w:t>87</w:t>
            </w:r>
          </w:p>
        </w:tc>
        <w:tc>
          <w:tcPr>
            <w:tcW w:w="2052" w:type="dxa"/>
            <w:gridSpan w:val="2"/>
            <w:tcBorders>
              <w:top w:val="nil"/>
              <w:left w:val="single" w:sz="4" w:space="0" w:color="000001"/>
              <w:bottom w:val="nil"/>
              <w:insideH w:val="nil"/>
              <w:right w:val="nil"/>
              <w:insideV w:val="nil"/>
            </w:tcBorders>
            <w:shd w:fill="FFFFFF" w:val="clear"/>
            <w:tcMar>
              <w:left w:w="-5" w:type="dxa"/>
            </w:tcMar>
          </w:tcPr>
          <w:p>
            <w:pPr>
              <w:pStyle w:val="Normal"/>
              <w:jc w:val="center"/>
              <w:rPr>
                <w:rFonts w:cs="Times New Roman" w:ascii="Times New Roman" w:hAnsi="Times New Roman"/>
                <w:sz w:val="24"/>
                <w:szCs w:val="24"/>
              </w:rPr>
            </w:pPr>
            <w:r>
              <w:rPr>
                <w:rFonts w:cs="Times New Roman" w:ascii="Times New Roman" w:hAnsi="Times New Roman"/>
                <w:sz w:val="24"/>
                <w:szCs w:val="24"/>
              </w:rPr>
            </w:r>
          </w:p>
        </w:tc>
      </w:tr>
      <w:tr>
        <w:trPr>
          <w:trHeight w:val="1701" w:hRule="exact"/>
          <w:cantSplit w:val="true"/>
        </w:trPr>
        <w:tc>
          <w:tcPr>
            <w:tcW w:w="2126" w:type="dxa"/>
            <w:tcBorders>
              <w:top w:val="nil"/>
              <w:left w:val="nil"/>
              <w:bottom w:val="nil"/>
              <w:insideH w:val="nil"/>
              <w:right w:val="nil"/>
              <w:insideV w:val="nil"/>
            </w:tcBorders>
            <w:shd w:fill="FFFFFF" w:val="clear"/>
          </w:tcPr>
          <w:p>
            <w:pPr>
              <w:pStyle w:val="Normal"/>
              <w:rPr>
                <w:rFonts w:cs="Times New Roman" w:ascii="Times New Roman" w:hAnsi="Times New Roman"/>
                <w:b/>
                <w:sz w:val="24"/>
                <w:szCs w:val="24"/>
              </w:rPr>
            </w:pPr>
            <w:r>
              <w:rPr>
                <w:rFonts w:cs="Times New Roman" w:ascii="Times New Roman" w:hAnsi="Times New Roman"/>
                <w:b/>
                <w:sz w:val="24"/>
                <w:szCs w:val="24"/>
              </w:rPr>
            </w:r>
          </w:p>
        </w:tc>
        <w:tc>
          <w:tcPr>
            <w:tcW w:w="5528" w:type="dxa"/>
            <w:tcBorders>
              <w:top w:val="nil"/>
              <w:left w:val="single" w:sz="4" w:space="0" w:color="000001"/>
              <w:bottom w:val="nil"/>
              <w:insideH w:val="nil"/>
              <w:right w:val="nil"/>
              <w:insideV w:val="nil"/>
            </w:tcBorders>
            <w:shd w:fill="FFFFFF" w:val="clear"/>
            <w:tcMar>
              <w:left w:w="-5" w:type="dxa"/>
            </w:tcMar>
            <w:vAlign w:val="center"/>
          </w:tcPr>
          <w:p>
            <w:pPr>
              <w:pStyle w:val="Normal"/>
              <w:rPr>
                <w:rFonts w:cs="Times New Roman" w:ascii="Times New Roman" w:hAnsi="Times New Roman"/>
                <w:b/>
              </w:rPr>
            </w:pPr>
            <w:r>
              <w:rPr>
                <w:rFonts w:cs="Times New Roman" w:ascii="Times New Roman" w:hAnsi="Times New Roman"/>
                <w:b/>
              </w:rPr>
            </w:r>
          </w:p>
          <w:p>
            <w:pPr>
              <w:pStyle w:val="Normal"/>
              <w:jc w:val="center"/>
              <w:rPr>
                <w:rFonts w:cs="Times New Roman" w:ascii="Times New Roman" w:hAnsi="Times New Roman"/>
                <w:b/>
              </w:rPr>
            </w:pPr>
            <w:r>
              <w:rPr>
                <w:rFonts w:cs="Times New Roman" w:ascii="Times New Roman" w:hAnsi="Times New Roman"/>
                <w:b/>
              </w:rPr>
              <w:t>MANUAL DE AVALIAÇÃO APLICADO ÀS OM SUBORDINADAS AO DECEA</w:t>
            </w:r>
          </w:p>
          <w:p>
            <w:pPr>
              <w:pStyle w:val="Normal"/>
              <w:jc w:val="center"/>
              <w:rPr>
                <w:rFonts w:cs="Times New Roman" w:ascii="Times New Roman" w:hAnsi="Times New Roman"/>
                <w:b/>
              </w:rPr>
            </w:pPr>
            <w:r>
              <w:rPr>
                <w:rFonts w:cs="Times New Roman" w:ascii="Times New Roman" w:hAnsi="Times New Roman"/>
                <w:b/>
              </w:rPr>
            </w:r>
          </w:p>
          <w:p>
            <w:pPr>
              <w:pStyle w:val="Normal"/>
              <w:jc w:val="center"/>
              <w:rPr>
                <w:rFonts w:cs="Times New Roman" w:ascii="Times New Roman" w:hAnsi="Times New Roman"/>
                <w:b/>
              </w:rPr>
            </w:pPr>
            <w:r>
              <w:rPr>
                <w:rFonts w:cs="Times New Roman" w:ascii="Times New Roman" w:hAnsi="Times New Roman"/>
                <w:b/>
              </w:rPr>
            </w:r>
          </w:p>
        </w:tc>
        <w:tc>
          <w:tcPr>
            <w:tcW w:w="2052" w:type="dxa"/>
            <w:gridSpan w:val="2"/>
            <w:tcBorders>
              <w:top w:val="nil"/>
              <w:left w:val="single" w:sz="4" w:space="0" w:color="000001"/>
              <w:bottom w:val="nil"/>
              <w:insideH w:val="nil"/>
              <w:right w:val="nil"/>
              <w:insideV w:val="nil"/>
            </w:tcBorders>
            <w:shd w:fill="FFFFFF" w:val="clear"/>
            <w:tcMar>
              <w:left w:w="-5" w:type="dxa"/>
            </w:tcMar>
          </w:tcPr>
          <w:p>
            <w:pPr>
              <w:pStyle w:val="Normal"/>
              <w:jc w:val="center"/>
              <w:rPr>
                <w:rFonts w:cs="Times New Roman" w:ascii="Times New Roman" w:hAnsi="Times New Roman"/>
                <w:b/>
                <w:sz w:val="24"/>
                <w:szCs w:val="24"/>
              </w:rPr>
            </w:pPr>
            <w:r>
              <w:rPr>
                <w:rFonts w:cs="Times New Roman" w:ascii="Times New Roman" w:hAnsi="Times New Roman"/>
                <w:b/>
                <w:sz w:val="24"/>
                <w:szCs w:val="24"/>
              </w:rPr>
            </w:r>
          </w:p>
        </w:tc>
      </w:tr>
      <w:tr>
        <w:trPr>
          <w:trHeight w:val="567" w:hRule="exact"/>
          <w:cantSplit w:val="true"/>
        </w:trPr>
        <w:tc>
          <w:tcPr>
            <w:tcW w:w="2126" w:type="dxa"/>
            <w:tcBorders>
              <w:top w:val="nil"/>
              <w:left w:val="nil"/>
              <w:bottom w:val="nil"/>
              <w:insideH w:val="nil"/>
              <w:right w:val="nil"/>
              <w:insideV w:val="nil"/>
            </w:tcBorders>
            <w:shd w:fill="FFFFFF" w:val="clear"/>
          </w:tcPr>
          <w:p>
            <w:pPr>
              <w:pStyle w:val="Normal"/>
              <w:rPr>
                <w:rFonts w:cs="Times New Roman" w:ascii="Times New Roman" w:hAnsi="Times New Roman"/>
                <w:b/>
                <w:sz w:val="24"/>
                <w:szCs w:val="24"/>
              </w:rPr>
            </w:pPr>
            <w:r>
              <w:rPr>
                <w:rFonts w:cs="Times New Roman" w:ascii="Times New Roman" w:hAnsi="Times New Roman"/>
                <w:b/>
                <w:sz w:val="24"/>
                <w:szCs w:val="24"/>
              </w:rPr>
            </w:r>
          </w:p>
        </w:tc>
        <w:tc>
          <w:tcPr>
            <w:tcW w:w="5528" w:type="dxa"/>
            <w:tcBorders>
              <w:top w:val="nil"/>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jc w:val="center"/>
              <w:rPr>
                <w:rFonts w:cs="Times New Roman" w:ascii="Times New Roman" w:hAnsi="Times New Roman"/>
                <w:b/>
              </w:rPr>
            </w:pPr>
            <w:r>
              <w:rPr>
                <w:rFonts w:cs="Times New Roman" w:ascii="Times New Roman" w:hAnsi="Times New Roman"/>
                <w:b/>
              </w:rPr>
              <w:t>2017</w:t>
            </w:r>
          </w:p>
        </w:tc>
        <w:tc>
          <w:tcPr>
            <w:tcW w:w="2052" w:type="dxa"/>
            <w:gridSpan w:val="2"/>
            <w:tcBorders>
              <w:top w:val="nil"/>
              <w:left w:val="single" w:sz="4" w:space="0" w:color="000001"/>
              <w:bottom w:val="nil"/>
              <w:insideH w:val="nil"/>
              <w:right w:val="nil"/>
              <w:insideV w:val="nil"/>
            </w:tcBorders>
            <w:shd w:fill="FFFFFF" w:val="clear"/>
            <w:tcMar>
              <w:left w:w="-5" w:type="dxa"/>
            </w:tcMar>
          </w:tcPr>
          <w:p>
            <w:pPr>
              <w:pStyle w:val="Normal"/>
              <w:jc w:val="center"/>
              <w:rPr>
                <w:rFonts w:cs="Times New Roman" w:ascii="Times New Roman" w:hAnsi="Times New Roman"/>
                <w:b/>
                <w:sz w:val="24"/>
                <w:szCs w:val="24"/>
              </w:rPr>
            </w:pPr>
            <w:r>
              <w:rPr>
                <w:rFonts w:cs="Times New Roman" w:ascii="Times New Roman" w:hAnsi="Times New Roman"/>
                <w:b/>
                <w:sz w:val="24"/>
                <w:szCs w:val="24"/>
              </w:rPr>
            </w:r>
          </w:p>
        </w:tc>
      </w:tr>
    </w:tbl>
    <w:p>
      <w:pPr>
        <w:pStyle w:val="Normal"/>
        <w:jc w:val="center"/>
        <w:rPr>
          <w:rFonts w:cs="Times New Roman" w:ascii="Times New Roman" w:hAnsi="Times New Roman"/>
          <w:sz w:val="24"/>
          <w:szCs w:val="24"/>
        </w:rPr>
      </w:pPr>
      <w:r>
        <w:rPr>
          <w:rFonts w:cs="Times New Roman" w:ascii="Times New Roman" w:hAnsi="Times New Roman"/>
          <w:sz w:val="24"/>
          <w:szCs w:val="24"/>
        </w:rPr>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2409"/>
        <w:gridCol w:w="5172"/>
        <w:gridCol w:w="2058"/>
        <w:gridCol w:w="67"/>
      </w:tblGrid>
      <w:tr>
        <w:trPr>
          <w:trHeight w:val="2552" w:hRule="atLeast"/>
          <w:cantSplit w:val="false"/>
        </w:trPr>
        <w:tc>
          <w:tcPr>
            <w:tcW w:w="9639" w:type="dxa"/>
            <w:gridSpan w:val="3"/>
            <w:tcBorders>
              <w:top w:val="nil"/>
              <w:left w:val="nil"/>
              <w:bottom w:val="nil"/>
              <w:insideH w:val="nil"/>
              <w:right w:val="nil"/>
              <w:insideV w:val="nil"/>
            </w:tcBorders>
            <w:shd w:fill="FFFFFF" w:val="clear"/>
            <w:vAlign w:val="bottom"/>
          </w:tcPr>
          <w:p>
            <w:pPr>
              <w:pStyle w:val="Normal"/>
              <w:spacing w:lineRule="exact" w:line="360" w:before="2400" w:after="0"/>
              <w:jc w:val="center"/>
              <w:rPr>
                <w:rFonts w:cs="Times New Roman" w:ascii="Times New Roman" w:hAnsi="Times New Roman"/>
                <w:b/>
                <w:sz w:val="34"/>
                <w:szCs w:val="34"/>
              </w:rPr>
            </w:pPr>
            <w:bookmarkStart w:id="5" w:name="_Toc472418567"/>
            <w:bookmarkStart w:id="6" w:name="_Toc437466108"/>
            <w:bookmarkStart w:id="7" w:name="_Toc437201489"/>
            <w:bookmarkStart w:id="8" w:name="_Toc435776379"/>
            <w:bookmarkStart w:id="9" w:name="_Toc435775676"/>
            <w:bookmarkEnd w:id="5"/>
            <w:bookmarkEnd w:id="6"/>
            <w:bookmarkEnd w:id="7"/>
            <w:bookmarkEnd w:id="8"/>
            <w:bookmarkEnd w:id="9"/>
            <w:r>
              <w:rPr>
                <w:rFonts w:cs="Times New Roman" w:ascii="Times New Roman" w:hAnsi="Times New Roman"/>
                <w:b/>
                <w:sz w:val="34"/>
                <w:szCs w:val="34"/>
              </w:rPr>
              <w:t>MINISTÉRIO DA DEFESA</w:t>
            </w:r>
          </w:p>
          <w:p>
            <w:pPr>
              <w:pStyle w:val="Normal"/>
              <w:spacing w:lineRule="auto" w:line="240" w:before="0" w:after="0"/>
              <w:jc w:val="center"/>
              <w:rPr>
                <w:rFonts w:cs="Times New Roman" w:ascii="Times New Roman" w:hAnsi="Times New Roman"/>
                <w:b/>
                <w:sz w:val="34"/>
                <w:szCs w:val="34"/>
              </w:rPr>
            </w:pPr>
            <w:bookmarkStart w:id="10" w:name="_Toc472418568"/>
            <w:bookmarkStart w:id="11" w:name="_Toc437466109"/>
            <w:bookmarkStart w:id="12" w:name="_Toc437201490"/>
            <w:bookmarkStart w:id="13" w:name="_Toc435776380"/>
            <w:bookmarkStart w:id="14" w:name="_Toc435775677"/>
            <w:bookmarkEnd w:id="10"/>
            <w:bookmarkEnd w:id="11"/>
            <w:bookmarkEnd w:id="12"/>
            <w:bookmarkEnd w:id="13"/>
            <w:bookmarkEnd w:id="14"/>
            <w:r>
              <w:rPr>
                <w:rFonts w:cs="Times New Roman" w:ascii="Times New Roman" w:hAnsi="Times New Roman"/>
                <w:b/>
                <w:sz w:val="34"/>
                <w:szCs w:val="34"/>
              </w:rPr>
              <w:t>COMANDO DA AERONÁUTICA</w:t>
            </w:r>
          </w:p>
          <w:p>
            <w:pPr>
              <w:pStyle w:val="Normal"/>
              <w:spacing w:lineRule="auto" w:line="240" w:before="0" w:after="0"/>
              <w:jc w:val="center"/>
              <w:rPr>
                <w:rFonts w:cs="Times New Roman" w:ascii="Times New Roman" w:hAnsi="Times New Roman"/>
                <w:sz w:val="24"/>
                <w:szCs w:val="24"/>
              </w:rPr>
            </w:pPr>
            <w:bookmarkStart w:id="15" w:name="_Toc472418569"/>
            <w:bookmarkStart w:id="16" w:name="_Toc437466110"/>
            <w:bookmarkStart w:id="17" w:name="_Toc437201491"/>
            <w:bookmarkStart w:id="18" w:name="_Toc435776381"/>
            <w:bookmarkStart w:id="19" w:name="_Toc435775678"/>
            <w:bookmarkEnd w:id="15"/>
            <w:bookmarkEnd w:id="16"/>
            <w:bookmarkEnd w:id="17"/>
            <w:bookmarkEnd w:id="18"/>
            <w:bookmarkEnd w:id="19"/>
            <w:r>
              <w:rPr>
                <w:rFonts w:cs="Times New Roman" w:ascii="Times New Roman" w:hAnsi="Times New Roman"/>
                <w:sz w:val="24"/>
                <w:szCs w:val="24"/>
              </w:rPr>
              <w:t>DEPARTAMENTO DE CONTROLE DO ESPAÇO AÉREO</w:t>
            </w:r>
          </w:p>
        </w:tc>
        <w:tc>
          <w:tcPr>
            <w:tcW w:w="67" w:type="dxa"/>
            <w:tcBorders>
              <w:top w:val="nil"/>
              <w:left w:val="nil"/>
              <w:bottom w:val="nil"/>
              <w:insideH w:val="nil"/>
              <w:right w:val="nil"/>
              <w:insideV w:val="nil"/>
            </w:tcBorders>
            <w:shd w:fill="FFFFFF" w:val="clear"/>
          </w:tcPr>
          <w:p>
            <w:pPr>
              <w:pStyle w:val="Normal"/>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9639" w:type="dxa"/>
            <w:gridSpan w:val="3"/>
            <w:tcBorders>
              <w:top w:val="nil"/>
              <w:left w:val="nil"/>
              <w:bottom w:val="nil"/>
              <w:insideH w:val="nil"/>
              <w:right w:val="nil"/>
              <w:insideV w:val="nil"/>
            </w:tcBorders>
            <w:shd w:fill="FFFFFF" w:val="clear"/>
          </w:tcPr>
          <w:p>
            <w:pPr>
              <w:pStyle w:val="Normal"/>
              <w:spacing w:before="1134" w:after="0"/>
              <w:jc w:val="center"/>
              <w:rPr>
                <w:drawing>
                  <wp:inline distT="0" distB="127000" distL="0" distR="0">
                    <wp:extent cx="2257425" cy="1790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257425" cy="1790700"/>
                            </a:xfrm>
                            <a:prstGeom prst="rect">
                              <a:avLst/>
                            </a:prstGeom>
                            <a:noFill/>
                            <a:ln w="9525">
                              <a:noFill/>
                              <a:miter lim="800000"/>
                              <a:headEnd/>
                              <a:tailEnd/>
                            </a:ln>
                          </pic:spPr>
                        </pic:pic>
                      </a:graphicData>
                    </a:graphic>
                  </wp:inline>
                </w:drawing>
              </w:rPr>
            </w:pPr>
            <w:r>
              <w:rPr>
                <w:drawing>
                  <wp:inline distT="0" distB="127000" distL="0" distR="0">
                    <wp:extent cx="2257425" cy="1790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257425" cy="1790700"/>
                            </a:xfrm>
                            <a:prstGeom prst="rect">
                              <a:avLst/>
                            </a:prstGeom>
                            <a:noFill/>
                            <a:ln w="9525">
                              <a:noFill/>
                              <a:miter lim="800000"/>
                              <a:headEnd/>
                              <a:tailEnd/>
                            </a:ln>
                          </pic:spPr>
                        </pic:pic>
                      </a:graphicData>
                    </a:graphic>
                  </wp:inline>
                </w:drawing>
              </w:rPr>
            </w:r>
          </w:p>
        </w:tc>
        <w:tc>
          <w:tcPr>
            <w:tcW w:w="67" w:type="dxa"/>
            <w:tcBorders>
              <w:top w:val="nil"/>
              <w:left w:val="nil"/>
              <w:bottom w:val="nil"/>
              <w:insideH w:val="nil"/>
              <w:right w:val="nil"/>
              <w:insideV w:val="nil"/>
            </w:tcBorders>
            <w:shd w:fill="FFFFFF" w:val="clear"/>
          </w:tcPr>
          <w:p>
            <w:pPr>
              <w:pStyle w:val="Normal"/>
              <w:rPr>
                <w:rFonts w:cs="Times New Roman" w:ascii="Times New Roman" w:hAnsi="Times New Roman"/>
                <w:b/>
                <w:sz w:val="24"/>
                <w:szCs w:val="24"/>
              </w:rPr>
            </w:pPr>
            <w:r>
              <w:rPr>
                <w:rFonts w:cs="Times New Roman" w:ascii="Times New Roman" w:hAnsi="Times New Roman"/>
                <w:b/>
                <w:sz w:val="24"/>
                <w:szCs w:val="24"/>
              </w:rPr>
            </w:r>
          </w:p>
        </w:tc>
      </w:tr>
      <w:tr>
        <w:trPr>
          <w:trHeight w:val="2098" w:hRule="atLeast"/>
          <w:cantSplit w:val="false"/>
        </w:trPr>
        <w:tc>
          <w:tcPr>
            <w:tcW w:w="9639" w:type="dxa"/>
            <w:gridSpan w:val="3"/>
            <w:tcBorders>
              <w:top w:val="nil"/>
              <w:left w:val="nil"/>
              <w:bottom w:val="nil"/>
              <w:insideH w:val="nil"/>
              <w:right w:val="nil"/>
              <w:insideV w:val="nil"/>
            </w:tcBorders>
            <w:shd w:fill="FFFFFF" w:val="clear"/>
            <w:vAlign w:val="center"/>
          </w:tcPr>
          <w:p>
            <w:pPr>
              <w:pStyle w:val="Legenda1"/>
              <w:rPr>
                <w:rFonts w:ascii="Times New Roman" w:hAnsi="Times New Roman"/>
                <w:sz w:val="38"/>
                <w:szCs w:val="38"/>
              </w:rPr>
            </w:pPr>
            <w:r>
              <w:rPr>
                <w:rFonts w:ascii="Times New Roman" w:hAnsi="Times New Roman"/>
                <w:sz w:val="38"/>
                <w:szCs w:val="38"/>
              </w:rPr>
              <w:t>E N S I N O</w:t>
            </w:r>
          </w:p>
        </w:tc>
        <w:tc>
          <w:tcPr>
            <w:tcW w:w="67" w:type="dxa"/>
            <w:tcBorders>
              <w:top w:val="nil"/>
              <w:left w:val="nil"/>
              <w:bottom w:val="nil"/>
              <w:insideH w:val="nil"/>
              <w:right w:val="nil"/>
              <w:insideV w:val="nil"/>
            </w:tcBorders>
            <w:shd w:fill="FFFFFF" w:val="clear"/>
          </w:tcPr>
          <w:p>
            <w:pPr>
              <w:pStyle w:val="Normal"/>
              <w:rPr>
                <w:rFonts w:cs="Times New Roman" w:ascii="Times New Roman" w:hAnsi="Times New Roman"/>
                <w:b/>
                <w:sz w:val="38"/>
                <w:szCs w:val="38"/>
              </w:rPr>
            </w:pPr>
            <w:r>
              <w:rPr>
                <w:rFonts w:cs="Times New Roman" w:ascii="Times New Roman" w:hAnsi="Times New Roman"/>
                <w:b/>
                <w:sz w:val="38"/>
                <w:szCs w:val="38"/>
              </w:rPr>
            </w:r>
          </w:p>
        </w:tc>
      </w:tr>
      <w:tr>
        <w:trPr>
          <w:trHeight w:val="567" w:hRule="exact"/>
          <w:cantSplit w:val="true"/>
        </w:trPr>
        <w:tc>
          <w:tcPr>
            <w:tcW w:w="2409" w:type="dxa"/>
            <w:tcBorders>
              <w:top w:val="nil"/>
              <w:left w:val="nil"/>
              <w:bottom w:val="nil"/>
              <w:insideH w:val="nil"/>
              <w:right w:val="nil"/>
              <w:insideV w:val="nil"/>
            </w:tcBorders>
            <w:shd w:fill="FFFFFF" w:val="clear"/>
          </w:tcPr>
          <w:p>
            <w:pPr>
              <w:pStyle w:val="Contedodatabela"/>
              <w:rPr>
                <w:sz w:val="24"/>
                <w:szCs w:val="24"/>
              </w:rPr>
            </w:pPr>
            <w:r>
              <w:rPr>
                <w:sz w:val="24"/>
                <w:szCs w:val="24"/>
              </w:rPr>
            </w:r>
          </w:p>
        </w:tc>
        <w:tc>
          <w:tcPr>
            <w:tcW w:w="5172" w:type="dxa"/>
            <w:tcBorders>
              <w:top w:val="single" w:sz="4" w:space="0" w:color="000001"/>
              <w:left w:val="single" w:sz="4" w:space="0" w:color="000001"/>
              <w:bottom w:val="nil"/>
              <w:insideH w:val="nil"/>
              <w:right w:val="nil"/>
              <w:insideV w:val="nil"/>
            </w:tcBorders>
            <w:shd w:fill="FFFFFF" w:val="clear"/>
            <w:tcMar>
              <w:left w:w="-5" w:type="dxa"/>
            </w:tcMar>
            <w:vAlign w:val="center"/>
          </w:tcPr>
          <w:p>
            <w:pPr>
              <w:pStyle w:val="Ttulo3"/>
              <w:keepLines w:val="false"/>
              <w:numPr>
                <w:ilvl w:val="2"/>
                <w:numId w:val="3"/>
              </w:numPr>
              <w:tabs>
                <w:tab w:val="left" w:pos="0" w:leader="none"/>
              </w:tabs>
              <w:suppressAutoHyphens w:val="true"/>
              <w:spacing w:lineRule="auto" w:line="240" w:before="0" w:after="0"/>
              <w:jc w:val="center"/>
              <w:rPr>
                <w:rFonts w:cs="Times New Roman" w:ascii="Times New Roman" w:hAnsi="Times New Roman"/>
                <w:color w:val="00000A"/>
              </w:rPr>
            </w:pPr>
            <w:bookmarkStart w:id="20" w:name="_Toc472418570"/>
            <w:bookmarkStart w:id="21" w:name="_Toc437466111"/>
            <w:bookmarkStart w:id="22" w:name="_Toc437201492"/>
            <w:r>
              <w:rPr>
                <w:rFonts w:cs="Times New Roman" w:ascii="Times New Roman" w:hAnsi="Times New Roman"/>
                <w:color w:val="00000A"/>
              </w:rPr>
              <w:t>MCA 37-</w:t>
            </w:r>
            <w:del w:id="1" w:author="CV LUCIENE" w:date="2017-01-16T13:08:00Z">
              <w:r>
                <w:rPr>
                  <w:rFonts w:cs="Times New Roman" w:ascii="Times New Roman" w:hAnsi="Times New Roman"/>
                  <w:color w:val="00000A"/>
                </w:rPr>
                <w:delText xml:space="preserve"> </w:delText>
              </w:r>
            </w:del>
            <w:bookmarkEnd w:id="20"/>
            <w:bookmarkEnd w:id="21"/>
            <w:bookmarkEnd w:id="22"/>
            <w:r>
              <w:rPr>
                <w:rFonts w:cs="Times New Roman" w:ascii="Times New Roman" w:hAnsi="Times New Roman"/>
                <w:color w:val="00000A"/>
              </w:rPr>
              <w:t>87</w:t>
            </w:r>
          </w:p>
        </w:tc>
        <w:tc>
          <w:tcPr>
            <w:tcW w:w="2125" w:type="dxa"/>
            <w:gridSpan w:val="2"/>
            <w:tcBorders>
              <w:top w:val="nil"/>
              <w:left w:val="single" w:sz="4" w:space="0" w:color="000001"/>
              <w:bottom w:val="nil"/>
              <w:insideH w:val="nil"/>
              <w:right w:val="nil"/>
              <w:insideV w:val="nil"/>
            </w:tcBorders>
            <w:shd w:fill="FFFFFF" w:val="clear"/>
            <w:tcMar>
              <w:left w:w="-5" w:type="dxa"/>
            </w:tcMar>
          </w:tcPr>
          <w:p>
            <w:pPr>
              <w:pStyle w:val="Normal"/>
              <w:jc w:val="center"/>
              <w:rPr>
                <w:rFonts w:cs="Times New Roman" w:ascii="Times New Roman" w:hAnsi="Times New Roman"/>
                <w:sz w:val="24"/>
                <w:szCs w:val="24"/>
              </w:rPr>
            </w:pPr>
            <w:r>
              <w:rPr>
                <w:rFonts w:cs="Times New Roman" w:ascii="Times New Roman" w:hAnsi="Times New Roman"/>
                <w:sz w:val="24"/>
                <w:szCs w:val="24"/>
              </w:rPr>
            </w:r>
          </w:p>
        </w:tc>
      </w:tr>
      <w:tr>
        <w:trPr>
          <w:trHeight w:val="1701" w:hRule="exact"/>
          <w:cantSplit w:val="true"/>
        </w:trPr>
        <w:tc>
          <w:tcPr>
            <w:tcW w:w="2409" w:type="dxa"/>
            <w:tcBorders>
              <w:top w:val="nil"/>
              <w:left w:val="nil"/>
              <w:bottom w:val="nil"/>
              <w:insideH w:val="nil"/>
              <w:right w:val="nil"/>
              <w:insideV w:val="nil"/>
            </w:tcBorders>
            <w:shd w:fill="FFFFFF" w:val="clear"/>
          </w:tcPr>
          <w:p>
            <w:pPr>
              <w:pStyle w:val="Normal"/>
              <w:rPr>
                <w:rFonts w:cs="Times New Roman" w:ascii="Times New Roman" w:hAnsi="Times New Roman"/>
                <w:b/>
                <w:sz w:val="24"/>
                <w:szCs w:val="24"/>
              </w:rPr>
            </w:pPr>
            <w:r>
              <w:rPr>
                <w:rFonts w:cs="Times New Roman" w:ascii="Times New Roman" w:hAnsi="Times New Roman"/>
                <w:b/>
                <w:sz w:val="24"/>
                <w:szCs w:val="24"/>
              </w:rPr>
            </w:r>
          </w:p>
        </w:tc>
        <w:tc>
          <w:tcPr>
            <w:tcW w:w="5172" w:type="dxa"/>
            <w:tcBorders>
              <w:top w:val="nil"/>
              <w:left w:val="single" w:sz="4" w:space="0" w:color="000001"/>
              <w:bottom w:val="nil"/>
              <w:insideH w:val="nil"/>
              <w:right w:val="nil"/>
              <w:insideV w:val="nil"/>
            </w:tcBorders>
            <w:shd w:fill="FFFFFF" w:val="clear"/>
            <w:tcMar>
              <w:left w:w="-5" w:type="dxa"/>
            </w:tcMar>
            <w:vAlign w:val="center"/>
          </w:tcPr>
          <w:p>
            <w:pPr>
              <w:pStyle w:val="Normal"/>
              <w:rPr>
                <w:rFonts w:cs="Times New Roman" w:ascii="Times New Roman" w:hAnsi="Times New Roman"/>
                <w:b/>
              </w:rPr>
            </w:pPr>
            <w:r>
              <w:rPr>
                <w:rFonts w:cs="Times New Roman" w:ascii="Times New Roman" w:hAnsi="Times New Roman"/>
                <w:b/>
              </w:rPr>
            </w:r>
          </w:p>
          <w:p>
            <w:pPr>
              <w:pStyle w:val="Normal"/>
              <w:jc w:val="center"/>
              <w:rPr>
                <w:rFonts w:cs="Times New Roman" w:ascii="Times New Roman" w:hAnsi="Times New Roman"/>
                <w:b/>
              </w:rPr>
            </w:pPr>
            <w:r>
              <w:rPr>
                <w:rFonts w:cs="Times New Roman" w:ascii="Times New Roman" w:hAnsi="Times New Roman"/>
                <w:b/>
              </w:rPr>
              <w:t>MANUAL DE AVALIAÇÃO APLICADO ÀS OM SUBORDINADAS AO DECEA</w:t>
            </w:r>
          </w:p>
          <w:p>
            <w:pPr>
              <w:pStyle w:val="Normal"/>
              <w:jc w:val="center"/>
              <w:rPr>
                <w:rFonts w:cs="Times New Roman" w:ascii="Times New Roman" w:hAnsi="Times New Roman"/>
                <w:b/>
              </w:rPr>
            </w:pPr>
            <w:r>
              <w:rPr>
                <w:rFonts w:cs="Times New Roman" w:ascii="Times New Roman" w:hAnsi="Times New Roman"/>
                <w:b/>
              </w:rPr>
            </w:r>
          </w:p>
          <w:p>
            <w:pPr>
              <w:pStyle w:val="Normal"/>
              <w:jc w:val="center"/>
              <w:rPr>
                <w:rFonts w:cs="Times New Roman" w:ascii="Times New Roman" w:hAnsi="Times New Roman"/>
                <w:b/>
              </w:rPr>
            </w:pPr>
            <w:r>
              <w:rPr>
                <w:rFonts w:cs="Times New Roman" w:ascii="Times New Roman" w:hAnsi="Times New Roman"/>
                <w:b/>
              </w:rPr>
            </w:r>
          </w:p>
        </w:tc>
        <w:tc>
          <w:tcPr>
            <w:tcW w:w="2125" w:type="dxa"/>
            <w:gridSpan w:val="2"/>
            <w:tcBorders>
              <w:top w:val="nil"/>
              <w:left w:val="single" w:sz="4" w:space="0" w:color="000001"/>
              <w:bottom w:val="nil"/>
              <w:insideH w:val="nil"/>
              <w:right w:val="nil"/>
              <w:insideV w:val="nil"/>
            </w:tcBorders>
            <w:shd w:fill="FFFFFF" w:val="clear"/>
            <w:tcMar>
              <w:left w:w="-5" w:type="dxa"/>
            </w:tcMar>
          </w:tcPr>
          <w:p>
            <w:pPr>
              <w:pStyle w:val="Normal"/>
              <w:jc w:val="center"/>
              <w:rPr>
                <w:rFonts w:cs="Times New Roman" w:ascii="Times New Roman" w:hAnsi="Times New Roman"/>
                <w:b/>
                <w:sz w:val="24"/>
                <w:szCs w:val="24"/>
              </w:rPr>
            </w:pPr>
            <w:r>
              <w:rPr>
                <w:rFonts w:cs="Times New Roman" w:ascii="Times New Roman" w:hAnsi="Times New Roman"/>
                <w:b/>
                <w:sz w:val="24"/>
                <w:szCs w:val="24"/>
              </w:rPr>
            </w:r>
          </w:p>
        </w:tc>
      </w:tr>
      <w:tr>
        <w:trPr>
          <w:trHeight w:val="567" w:hRule="exact"/>
          <w:cantSplit w:val="true"/>
        </w:trPr>
        <w:tc>
          <w:tcPr>
            <w:tcW w:w="2409" w:type="dxa"/>
            <w:tcBorders>
              <w:top w:val="nil"/>
              <w:left w:val="nil"/>
              <w:bottom w:val="nil"/>
              <w:insideH w:val="nil"/>
              <w:right w:val="nil"/>
              <w:insideV w:val="nil"/>
            </w:tcBorders>
            <w:shd w:fill="FFFFFF" w:val="clear"/>
          </w:tcPr>
          <w:p>
            <w:pPr>
              <w:pStyle w:val="Normal"/>
              <w:rPr>
                <w:rFonts w:cs="Times New Roman" w:ascii="Times New Roman" w:hAnsi="Times New Roman"/>
                <w:b/>
                <w:sz w:val="24"/>
                <w:szCs w:val="24"/>
              </w:rPr>
            </w:pPr>
            <w:r>
              <w:rPr>
                <w:rFonts w:cs="Times New Roman" w:ascii="Times New Roman" w:hAnsi="Times New Roman"/>
                <w:b/>
                <w:sz w:val="24"/>
                <w:szCs w:val="24"/>
              </w:rPr>
            </w:r>
          </w:p>
        </w:tc>
        <w:tc>
          <w:tcPr>
            <w:tcW w:w="5172" w:type="dxa"/>
            <w:tcBorders>
              <w:top w:val="nil"/>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jc w:val="center"/>
              <w:rPr>
                <w:rFonts w:cs="Times New Roman" w:ascii="Times New Roman" w:hAnsi="Times New Roman"/>
                <w:b/>
              </w:rPr>
            </w:pPr>
            <w:r>
              <w:rPr>
                <w:rFonts w:cs="Times New Roman" w:ascii="Times New Roman" w:hAnsi="Times New Roman"/>
                <w:b/>
              </w:rPr>
              <w:t>2017</w:t>
            </w:r>
          </w:p>
        </w:tc>
        <w:tc>
          <w:tcPr>
            <w:tcW w:w="2125" w:type="dxa"/>
            <w:gridSpan w:val="2"/>
            <w:tcBorders>
              <w:top w:val="nil"/>
              <w:left w:val="single" w:sz="4" w:space="0" w:color="000001"/>
              <w:bottom w:val="nil"/>
              <w:insideH w:val="nil"/>
              <w:right w:val="nil"/>
              <w:insideV w:val="nil"/>
            </w:tcBorders>
            <w:shd w:fill="FFFFFF" w:val="clear"/>
            <w:tcMar>
              <w:left w:w="-5" w:type="dxa"/>
            </w:tcMar>
          </w:tcPr>
          <w:p>
            <w:pPr>
              <w:pStyle w:val="Normal"/>
              <w:jc w:val="center"/>
              <w:rPr>
                <w:rFonts w:cs="Times New Roman" w:ascii="Times New Roman" w:hAnsi="Times New Roman"/>
                <w:b/>
                <w:sz w:val="24"/>
                <w:szCs w:val="24"/>
              </w:rPr>
            </w:pPr>
            <w:r>
              <w:rPr>
                <w:rFonts w:cs="Times New Roman" w:ascii="Times New Roman" w:hAnsi="Times New Roman"/>
                <w:b/>
                <w:sz w:val="24"/>
                <w:szCs w:val="24"/>
              </w:rPr>
            </w:r>
          </w:p>
        </w:tc>
      </w:tr>
    </w:tbl>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keepNext/>
        <w:jc w:val="center"/>
        <w:rPr/>
      </w:pPr>
      <w:r>
        <w:rPr/>
        <w:drawing>
          <wp:inline distT="0" distB="0" distL="0" distR="0">
            <wp:extent cx="1095375" cy="8191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095375" cy="819150"/>
                    </a:xfrm>
                    <a:prstGeom prst="rect">
                      <a:avLst/>
                    </a:prstGeom>
                    <a:noFill/>
                    <a:ln w="9525">
                      <a:noFill/>
                      <a:miter lim="800000"/>
                      <a:headEnd/>
                      <a:tailEnd/>
                    </a:ln>
                  </pic:spPr>
                </pic:pic>
              </a:graphicData>
            </a:graphic>
          </wp:inline>
        </w:drawing>
      </w:r>
    </w:p>
    <w:p>
      <w:pPr>
        <w:pStyle w:val="Normal"/>
        <w:keepNext/>
        <w:spacing w:lineRule="auto" w:line="240" w:before="0" w:after="0"/>
        <w:jc w:val="center"/>
        <w:rPr>
          <w:rFonts w:cs="Times New Roman" w:ascii="Times New Roman" w:hAnsi="Times New Roman"/>
          <w:b/>
          <w:sz w:val="24"/>
          <w:szCs w:val="24"/>
        </w:rPr>
      </w:pPr>
      <w:r>
        <w:rPr>
          <w:rFonts w:cs="Times New Roman" w:ascii="Times New Roman" w:hAnsi="Times New Roman"/>
          <w:b/>
          <w:sz w:val="24"/>
          <w:szCs w:val="24"/>
        </w:rPr>
        <w:t>MINISTÉRIO DA DEFESA</w:t>
      </w:r>
    </w:p>
    <w:p>
      <w:pPr>
        <w:pStyle w:val="Normal"/>
        <w:keepNext/>
        <w:spacing w:lineRule="auto" w:line="240" w:before="0" w:after="0"/>
        <w:jc w:val="center"/>
        <w:rPr>
          <w:rFonts w:cs="Times New Roman" w:ascii="Times New Roman" w:hAnsi="Times New Roman"/>
          <w:sz w:val="24"/>
          <w:szCs w:val="24"/>
        </w:rPr>
      </w:pPr>
      <w:r>
        <w:rPr>
          <w:rFonts w:cs="Times New Roman" w:ascii="Times New Roman" w:hAnsi="Times New Roman"/>
          <w:sz w:val="24"/>
          <w:szCs w:val="24"/>
        </w:rPr>
        <w:t>COMANDO DA AERONÁUTICA</w:t>
      </w:r>
    </w:p>
    <w:p>
      <w:pPr>
        <w:pStyle w:val="Normal"/>
        <w:spacing w:lineRule="auto" w:line="240" w:before="0" w:after="400"/>
        <w:jc w:val="center"/>
        <w:rPr>
          <w:rFonts w:cs="Times New Roman" w:ascii="Times New Roman" w:hAnsi="Times New Roman"/>
          <w:b/>
          <w:sz w:val="24"/>
          <w:szCs w:val="24"/>
          <w:u w:val="single"/>
        </w:rPr>
      </w:pPr>
      <w:bookmarkStart w:id="23" w:name="_Toc472418571"/>
      <w:bookmarkStart w:id="24" w:name="_Toc437466112"/>
      <w:bookmarkStart w:id="25" w:name="_Toc437201493"/>
      <w:bookmarkStart w:id="26" w:name="_Toc435776383"/>
      <w:bookmarkStart w:id="27" w:name="_Toc435775680"/>
      <w:bookmarkEnd w:id="23"/>
      <w:bookmarkEnd w:id="24"/>
      <w:bookmarkEnd w:id="25"/>
      <w:bookmarkEnd w:id="26"/>
      <w:bookmarkEnd w:id="27"/>
      <w:r>
        <w:rPr>
          <w:rFonts w:cs="Times New Roman" w:ascii="Times New Roman" w:hAnsi="Times New Roman"/>
          <w:b/>
          <w:sz w:val="24"/>
          <w:szCs w:val="24"/>
          <w:u w:val="single"/>
        </w:rPr>
        <w:t>DEPARTAMENTO DE CONTROLE DO ESPAÇO AÉREO</w:t>
      </w:r>
    </w:p>
    <w:p>
      <w:pPr>
        <w:pStyle w:val="NormalEsquerda0cm"/>
        <w:spacing w:lineRule="auto" w:line="240" w:before="0" w:after="400"/>
        <w:jc w:val="center"/>
        <w:rPr/>
      </w:pPr>
      <w:r>
        <w:rPr/>
        <w:t>Portaria DECEA n</w:t>
      </w:r>
      <w:r>
        <w:rPr>
          <w:szCs w:val="24"/>
          <w:u w:val="single"/>
          <w:vertAlign w:val="superscript"/>
        </w:rPr>
        <w:t>o</w:t>
      </w:r>
      <w:r>
        <w:rPr/>
        <w:t xml:space="preserve">          /SDAD, de          de                         de 2017.</w:t>
      </w:r>
    </w:p>
    <w:p>
      <w:pPr>
        <w:pStyle w:val="NormalEsquerda0cm"/>
        <w:spacing w:lineRule="auto" w:line="240" w:before="0" w:after="400"/>
        <w:ind w:left="5103" w:right="0" w:hanging="0"/>
        <w:rPr/>
      </w:pPr>
      <w:r>
        <w:rPr>
          <w:szCs w:val="24"/>
        </w:rPr>
        <w:t>Aprova a reedição do Manual de Avaliação Aplicado às OM Subordinadas ao DECEA.</w:t>
      </w:r>
      <w:r>
        <w:rPr/>
        <w:t xml:space="preserve">  </w:t>
      </w:r>
    </w:p>
    <w:p>
      <w:pPr>
        <w:pStyle w:val="NormalEsquerda0cm"/>
        <w:spacing w:lineRule="auto" w:line="240" w:before="0" w:after="400"/>
        <w:ind w:left="0" w:right="0" w:firstLine="1418"/>
        <w:rPr/>
      </w:pPr>
      <w:r>
        <w:rPr>
          <w:b/>
        </w:rPr>
        <w:t>O DIRETOR GERAL DO DEPARTAMENTO DE CONTROLE DO ESPAÇO AÉREO</w:t>
      </w:r>
      <w:ins w:id="2" w:author="CV LUCIENE" w:date="2017-01-16T13:42:00Z">
        <w:r>
          <w:rPr/>
          <w:t>,</w:t>
        </w:r>
      </w:ins>
      <w:r>
        <w:rPr/>
        <w:t xml:space="preserve"> no uso das atribuições que lhe confere </w:t>
      </w:r>
      <w:del w:id="3" w:author="CV LUCIENE" w:date="2017-01-03T14:30:00Z">
        <w:r>
          <w:rPr/>
          <w:delText xml:space="preserve"> </w:delText>
        </w:r>
      </w:del>
      <w:r>
        <w:rPr/>
        <w:t>a letra “g” d</w:t>
      </w:r>
      <w:r>
        <w:rPr>
          <w:color w:val="000000"/>
        </w:rPr>
        <w:t>o inciso IV</w:t>
      </w:r>
      <w:r>
        <w:rPr>
          <w:color w:val="FF0000"/>
        </w:rPr>
        <w:t xml:space="preserve"> </w:t>
      </w:r>
      <w:r>
        <w:rPr/>
        <w:t xml:space="preserve">do art. 1º da Portaria DECEA nº 1-T/DGCEA, de </w:t>
      </w:r>
      <w:ins w:id="4" w:author="SO R1 ALMIR" w:date="2017-01-05T10:46:00Z">
        <w:r>
          <w:rPr/>
          <w:t>2</w:t>
        </w:r>
      </w:ins>
      <w:del w:id="5" w:author="SO R1 ALMIR" w:date="2017-01-05T10:46:00Z">
        <w:r>
          <w:rPr/>
          <w:delText>4</w:delText>
        </w:r>
      </w:del>
      <w:r>
        <w:rPr/>
        <w:t xml:space="preserve"> de janeiro de 201</w:t>
      </w:r>
      <w:del w:id="6" w:author="SO R1 ALMIR" w:date="2017-01-05T10:46:00Z">
        <w:r>
          <w:rPr/>
          <w:delText>6</w:delText>
        </w:r>
      </w:del>
      <w:ins w:id="7" w:author="SO R1 ALMIR" w:date="2017-01-05T10:46:00Z">
        <w:r>
          <w:rPr/>
          <w:t>7</w:t>
        </w:r>
      </w:ins>
      <w:r>
        <w:rPr/>
        <w:t>, resolve:</w:t>
      </w:r>
    </w:p>
    <w:p>
      <w:pPr>
        <w:pStyle w:val="PargrafodaPortaria"/>
        <w:spacing w:lineRule="auto" w:line="240" w:before="0" w:after="240"/>
        <w:rPr>
          <w:rFonts w:ascii="Times New Roman" w:hAnsi="Times New Roman"/>
          <w:szCs w:val="24"/>
        </w:rPr>
      </w:pPr>
      <w:r>
        <w:rPr>
          <w:rFonts w:ascii="Times New Roman" w:hAnsi="Times New Roman"/>
        </w:rPr>
        <w:t>Art. 1º Aprovar a reedição do</w:t>
      </w:r>
      <w:r>
        <w:rPr/>
        <w:t xml:space="preserve"> </w:t>
      </w:r>
      <w:r>
        <w:rPr>
          <w:rFonts w:ascii="Times New Roman" w:hAnsi="Times New Roman"/>
        </w:rPr>
        <w:t>MCA 37-87</w:t>
      </w:r>
      <w:r>
        <w:rPr/>
        <w:t xml:space="preserve"> - </w:t>
      </w:r>
      <w:r>
        <w:rPr>
          <w:rFonts w:eastAsia="Times New Roman" w:ascii="Times New Roman" w:hAnsi="Times New Roman"/>
          <w:lang w:eastAsia="pt-BR"/>
        </w:rPr>
        <w:t>Manual de Avaliação para as Organizações</w:t>
      </w:r>
      <w:r>
        <w:rPr>
          <w:rFonts w:ascii="Times New Roman" w:hAnsi="Times New Roman"/>
          <w:szCs w:val="24"/>
        </w:rPr>
        <w:t xml:space="preserve"> Militares Subordinadas ao Departamento de Controle do Espaço Aéreo, que com esta baixa.</w:t>
      </w:r>
    </w:p>
    <w:p>
      <w:pPr>
        <w:pStyle w:val="NormalEsquerda0cm"/>
        <w:widowControl w:val="false"/>
        <w:suppressAutoHyphens w:val="true"/>
        <w:spacing w:lineRule="auto" w:line="240" w:before="0" w:after="240"/>
        <w:ind w:left="0" w:right="0" w:firstLine="1412"/>
        <w:rPr/>
      </w:pPr>
      <w:r>
        <w:rPr/>
        <w:t>Art. 2</w:t>
      </w:r>
      <w:r>
        <w:rPr>
          <w:szCs w:val="24"/>
          <w:u w:val="single"/>
          <w:vertAlign w:val="superscript"/>
        </w:rPr>
        <w:t>o</w:t>
      </w:r>
      <w:r>
        <w:rPr/>
        <w:t xml:space="preserve"> Esta Portaria entra em vigor na data de sua publicação.</w:t>
      </w:r>
    </w:p>
    <w:p>
      <w:pPr>
        <w:pStyle w:val="NormalEsquerda0cm"/>
        <w:spacing w:lineRule="auto" w:line="240" w:before="0" w:after="800"/>
        <w:ind w:left="0" w:right="0" w:firstLine="1418"/>
        <w:rPr>
          <w:szCs w:val="24"/>
        </w:rPr>
      </w:pPr>
      <w:r>
        <w:rPr/>
        <w:t>Art. 3</w:t>
      </w:r>
      <w:r>
        <w:rPr>
          <w:szCs w:val="24"/>
          <w:u w:val="single"/>
          <w:vertAlign w:val="superscript"/>
        </w:rPr>
        <w:t>o</w:t>
      </w:r>
      <w:r>
        <w:rPr/>
        <w:t xml:space="preserve"> </w:t>
      </w:r>
      <w:r>
        <w:rPr>
          <w:szCs w:val="24"/>
        </w:rPr>
        <w:t>Revoga-se a Portaria DECEA nº 16/SDAD, de 21 de junho de 2013, publicada no BCA nº 133, de 15 de junho de 2013</w:t>
      </w:r>
    </w:p>
    <w:p>
      <w:pPr>
        <w:pStyle w:val="NormalEsquerda0cm"/>
        <w:tabs>
          <w:tab w:val="left" w:pos="540" w:leader="none"/>
        </w:tabs>
        <w:spacing w:lineRule="auto" w:line="240" w:before="0" w:after="0"/>
        <w:rPr>
          <w:szCs w:val="24"/>
        </w:rPr>
      </w:pPr>
      <w:r>
        <w:rPr/>
        <w:t xml:space="preserve">                                        </w:t>
      </w:r>
      <w:del w:id="8" w:author="SO R1 ALMIR" w:date="2017-02-14T14:17:00Z">
        <w:r>
          <w:rPr/>
          <w:delText xml:space="preserve">               </w:delText>
        </w:r>
      </w:del>
      <w:r>
        <w:rPr/>
        <w:t xml:space="preserve">Brig Ar </w:t>
      </w:r>
      <w:del w:id="9" w:author="SO R1 ALMIR" w:date="2017-02-14T14:17:00Z">
        <w:r>
          <w:rPr/>
          <w:delText>FREDERICO JOSÉ MORETTI DA SILVEIRA</w:delText>
        </w:r>
      </w:del>
      <w:ins w:id="10" w:author="SO R1 ALMIR" w:date="2017-02-14T14:17:00Z">
        <w:r>
          <w:rPr>
            <w:szCs w:val="24"/>
          </w:rPr>
          <w:t>LUÍS CLÁUDIO DA FONSECA BRAGANÇA PINHEIRO</w:t>
        </w:r>
      </w:ins>
    </w:p>
    <w:p>
      <w:pPr>
        <w:pStyle w:val="NormalEsquerda0cm"/>
        <w:spacing w:lineRule="auto" w:line="240" w:before="0" w:after="0"/>
        <w:ind w:left="3958" w:right="0" w:hanging="0"/>
        <w:rPr/>
      </w:pPr>
      <w:ins w:id="11" w:author="SO R1 ALMIR" w:date="2017-02-14T14:18:00Z">
        <w:r>
          <w:rPr/>
          <w:t xml:space="preserve">                 </w:t>
        </w:r>
      </w:ins>
      <w:r>
        <w:rPr/>
        <w:t>Chefe do SDAD</w:t>
      </w:r>
    </w:p>
    <w:p>
      <w:pPr>
        <w:pStyle w:val="NormalEsquerda0cm"/>
        <w:spacing w:before="960" w:after="0"/>
        <w:rPr>
          <w:vanish/>
        </w:rPr>
      </w:pPr>
      <w:r>
        <w:rPr>
          <w:vanish/>
        </w:rPr>
      </w:r>
    </w:p>
    <w:p>
      <w:pPr>
        <w:pStyle w:val="Normal"/>
        <w:rPr>
          <w:lang w:eastAsia="pt-BR"/>
        </w:rPr>
      </w:pPr>
      <w:r>
        <w:rPr>
          <w:lang w:eastAsia="pt-BR"/>
        </w:rPr>
      </w:r>
    </w:p>
    <w:p>
      <w:pPr>
        <w:pStyle w:val="Normal"/>
        <w:rPr>
          <w:lang w:eastAsia="pt-BR"/>
        </w:rPr>
      </w:pPr>
      <w:r>
        <w:rPr>
          <w:lang w:eastAsia="pt-BR"/>
        </w:rPr>
      </w:r>
    </w:p>
    <w:p>
      <w:pPr>
        <w:sectPr>
          <w:headerReference w:type="even" r:id="rId5"/>
          <w:headerReference w:type="default" r:id="rId6"/>
          <w:type w:val="nextPage"/>
          <w:pgSz w:w="11906" w:h="16838"/>
          <w:pgMar w:left="1701" w:right="1134" w:header="709" w:top="1701" w:footer="0" w:bottom="1134" w:gutter="0"/>
          <w:pgNumType w:fmt="decimal"/>
          <w:formProt w:val="false"/>
          <w:textDirection w:val="lrTb"/>
          <w:docGrid w:type="default" w:linePitch="360" w:charSpace="4294961151"/>
        </w:sectPr>
        <w:pStyle w:val="Normal"/>
        <w:rPr>
          <w:lang w:eastAsia="pt-BR"/>
        </w:rPr>
      </w:pPr>
      <w:r>
        <w:rPr>
          <w:lang w:eastAsia="pt-BR"/>
        </w:rPr>
      </w:r>
    </w:p>
    <w:p>
      <w:pPr>
        <w:pStyle w:val="Normal"/>
        <w:jc w:val="center"/>
        <w:rPr>
          <w:rFonts w:cs="Times New Roman" w:ascii="Times New Roman" w:hAnsi="Times New Roman"/>
          <w:b/>
          <w:sz w:val="24"/>
          <w:szCs w:val="24"/>
        </w:rPr>
      </w:pPr>
      <w:r>
        <w:rPr>
          <w:rFonts w:cs="Times New Roman" w:ascii="Times New Roman" w:hAnsi="Times New Roman"/>
          <w:b/>
          <w:sz w:val="24"/>
          <w:szCs w:val="24"/>
        </w:rPr>
        <w:t>SUMÁRIO</w:t>
      </w:r>
    </w:p>
    <w:p>
      <w:pPr>
        <w:pStyle w:val="Normal"/>
        <w:spacing w:lineRule="auto" w:line="240" w:before="0" w:after="240"/>
        <w:jc w:val="center"/>
        <w:rPr>
          <w:rFonts w:cs="Times New Roman" w:ascii="Times New Roman" w:hAnsi="Times New Roman"/>
          <w:b/>
          <w:sz w:val="24"/>
          <w:szCs w:val="24"/>
        </w:rPr>
      </w:pPr>
      <w:r>
        <w:rPr>
          <w:rFonts w:cs="Times New Roman" w:ascii="Times New Roman" w:hAnsi="Times New Roman"/>
          <w:b/>
          <w:sz w:val="24"/>
          <w:szCs w:val="24"/>
        </w:rPr>
      </w:r>
    </w:p>
    <w:p>
      <w:pPr>
        <w:pStyle w:val="Corpodotexto"/>
        <w:rPr/>
      </w:pPr>
      <w:r>
        <w:fldChar w:fldCharType="begin"/>
      </w:r>
      <w:r>
        <w:instrText> TOC </w:instrText>
      </w:r>
      <w:r>
        <w:fldChar w:fldCharType="separate"/>
      </w:r>
      <w:r>
        <w:rPr/>
      </w:r>
      <w:r>
        <w:fldChar w:fldCharType="end"/>
      </w:r>
    </w:p>
    <w:p>
      <w:pPr>
        <w:pStyle w:val="Normal"/>
        <w:spacing w:before="840" w:after="0"/>
        <w:jc w:val="center"/>
        <w:rPr/>
      </w:pPr>
      <w:hyperlink r:id="rId7">
        <w:r>
          <w:rPr/>
        </w:r>
      </w:hyperlink>
    </w:p>
    <w:p>
      <w:pPr>
        <w:pStyle w:val="Normal"/>
        <w:rPr>
          <w:rFonts w:cs="Times New Roman" w:ascii="Times New Roman" w:hAnsi="Times New Roman"/>
          <w:b/>
          <w:sz w:val="24"/>
          <w:szCs w:val="24"/>
        </w:rPr>
      </w:pPr>
      <w:r>
        <w:rPr>
          <w:rFonts w:cs="Times New Roman" w:ascii="Times New Roman" w:hAnsi="Times New Roman"/>
          <w:b/>
          <w:sz w:val="24"/>
          <w:szCs w:val="24"/>
        </w:rPr>
      </w:r>
    </w:p>
    <w:p>
      <w:pPr>
        <w:pStyle w:val="Normal"/>
        <w:pageBreakBefore/>
        <w:tabs>
          <w:tab w:val="left" w:pos="434" w:leader="none"/>
          <w:tab w:val="left" w:pos="709" w:leader="none"/>
          <w:tab w:val="left" w:pos="851" w:leader="none"/>
          <w:tab w:val="left" w:pos="2220" w:leader="none"/>
          <w:tab w:val="right" w:pos="9072" w:leader="none"/>
        </w:tabs>
        <w:spacing w:lineRule="auto" w:line="240" w:before="0" w:after="240"/>
        <w:ind w:left="39" w:right="0" w:hanging="11"/>
        <w:jc w:val="center"/>
        <w:rPr>
          <w:rFonts w:cs="Times New Roman" w:ascii="Times New Roman" w:hAnsi="Times New Roman"/>
          <w:b/>
          <w:sz w:val="24"/>
          <w:szCs w:val="24"/>
        </w:rPr>
      </w:pPr>
      <w:r>
        <w:rPr>
          <w:rFonts w:cs="Times New Roman" w:ascii="Times New Roman" w:hAnsi="Times New Roman"/>
          <w:b/>
          <w:sz w:val="24"/>
          <w:szCs w:val="24"/>
        </w:rPr>
        <w:t>PREFÁCIO</w:t>
      </w:r>
    </w:p>
    <w:p>
      <w:pPr>
        <w:pStyle w:val="Normal"/>
        <w:spacing w:lineRule="auto" w:line="240" w:before="0" w:after="240"/>
        <w:ind w:left="11" w:right="0" w:firstLine="1418"/>
        <w:jc w:val="both"/>
        <w:rPr>
          <w:rFonts w:cs="Times New Roman" w:ascii="Times New Roman" w:hAnsi="Times New Roman"/>
          <w:sz w:val="24"/>
          <w:szCs w:val="24"/>
        </w:rPr>
      </w:pPr>
      <w:r>
        <w:rPr>
          <w:rFonts w:cs="Times New Roman" w:ascii="Times New Roman" w:hAnsi="Times New Roman"/>
          <w:sz w:val="24"/>
          <w:szCs w:val="24"/>
        </w:rPr>
        <w:t>Esta publicação estabelece o Plano de Avaliação de Ensino para aplicação às Organizações Militares subordinadas ao Departamento de Controle do Espaço Aéreo</w:t>
      </w:r>
      <w:ins w:id="12" w:author="CV LUCIENE" w:date="2017-01-16T13:49:00Z">
        <w:r>
          <w:rPr>
            <w:rFonts w:cs="Times New Roman" w:ascii="Times New Roman" w:hAnsi="Times New Roman"/>
            <w:sz w:val="24"/>
            <w:szCs w:val="24"/>
          </w:rPr>
          <w:t xml:space="preserve"> (DECEA)</w:t>
        </w:r>
      </w:ins>
      <w:r>
        <w:rPr>
          <w:rFonts w:cs="Times New Roman" w:ascii="Times New Roman" w:hAnsi="Times New Roman"/>
          <w:sz w:val="24"/>
          <w:szCs w:val="24"/>
        </w:rPr>
        <w:t>. Descreve os procedimentos adotados para a Avaliação do Corpo Aluno e para as críticas da Instrução, do Corpo Docente, dos Meios de Avaliação e do Currículo.</w:t>
      </w:r>
    </w:p>
    <w:p>
      <w:pPr>
        <w:pStyle w:val="Normal"/>
        <w:spacing w:lineRule="auto" w:line="240" w:before="0" w:after="240"/>
        <w:ind w:left="11" w:right="0" w:firstLine="1418"/>
        <w:jc w:val="both"/>
        <w:rPr>
          <w:rFonts w:cs="Times New Roman" w:ascii="Times New Roman" w:hAnsi="Times New Roman"/>
          <w:sz w:val="24"/>
          <w:szCs w:val="24"/>
        </w:rPr>
      </w:pPr>
      <w:r>
        <w:rPr>
          <w:rFonts w:cs="Times New Roman" w:ascii="Times New Roman" w:hAnsi="Times New Roman"/>
          <w:sz w:val="24"/>
          <w:szCs w:val="24"/>
        </w:rPr>
        <w:t xml:space="preserve">Os anexos a este Plano contêm os instrumentos de medida utilizados na avaliação dos cinco campos acima descritos, exceto aqueles referentes à Avaliação do Domínio Cognitivo, no campo da avaliação do Corpo Aluno, que são de caráter sigiloso. </w:t>
      </w:r>
    </w:p>
    <w:p>
      <w:pPr>
        <w:pStyle w:val="Normal"/>
        <w:spacing w:lineRule="auto" w:line="240" w:before="0" w:after="240"/>
        <w:ind w:left="11" w:right="0" w:firstLine="1418"/>
        <w:jc w:val="both"/>
        <w:rPr>
          <w:rFonts w:cs="Times New Roman" w:ascii="Times New Roman" w:hAnsi="Times New Roman"/>
          <w:sz w:val="24"/>
          <w:szCs w:val="24"/>
        </w:rPr>
      </w:pPr>
      <w:r>
        <w:rPr>
          <w:rFonts w:cs="Times New Roman" w:ascii="Times New Roman" w:hAnsi="Times New Roman"/>
          <w:sz w:val="24"/>
          <w:szCs w:val="24"/>
        </w:rPr>
        <w:t>Destina-se aos docentes, alunos e ao uso administrativo das organizações subordinadas ao Departamento de Controle do Espaço Aéreo</w:t>
      </w:r>
      <w:del w:id="13" w:author="CV LUCIENE" w:date="2017-01-16T13:48:00Z">
        <w:r>
          <w:rPr>
            <w:rFonts w:cs="Times New Roman" w:ascii="Times New Roman" w:hAnsi="Times New Roman"/>
            <w:sz w:val="24"/>
            <w:szCs w:val="24"/>
          </w:rPr>
          <w:delText xml:space="preserve"> (DECEA)</w:delText>
        </w:r>
      </w:del>
      <w:r>
        <w:rPr>
          <w:rFonts w:cs="Times New Roman" w:ascii="Times New Roman" w:hAnsi="Times New Roman"/>
          <w:sz w:val="24"/>
          <w:szCs w:val="24"/>
        </w:rPr>
        <w:t>.</w:t>
      </w:r>
    </w:p>
    <w:p>
      <w:pPr>
        <w:sectPr>
          <w:headerReference w:type="even" r:id="rId8"/>
          <w:headerReference w:type="default" r:id="rId9"/>
          <w:type w:val="nextPage"/>
          <w:pgSz w:w="11906" w:h="16838"/>
          <w:pgMar w:left="1701" w:right="1134" w:header="709" w:top="1701" w:footer="0" w:bottom="1134" w:gutter="0"/>
          <w:pgNumType w:fmt="decimal"/>
          <w:formProt w:val="false"/>
          <w:textDirection w:val="lrTb"/>
          <w:docGrid w:type="default" w:linePitch="360" w:charSpace="4294961151"/>
        </w:sectPr>
        <w:pStyle w:val="Normal"/>
        <w:spacing w:lineRule="auto" w:line="240" w:beforeAutospacing="1" w:afterAutospacing="1"/>
        <w:ind w:left="11"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Ttulo1"/>
        <w:numPr>
          <w:ilvl w:val="0"/>
          <w:numId w:val="28"/>
        </w:numPr>
        <w:spacing w:lineRule="auto" w:line="240" w:before="0" w:after="240"/>
        <w:ind w:left="284" w:right="0" w:hanging="360"/>
        <w:rPr>
          <w:rFonts w:cs="Times New Roman" w:ascii="Times New Roman" w:hAnsi="Times New Roman"/>
          <w:color w:val="00000A"/>
          <w:sz w:val="24"/>
          <w:szCs w:val="24"/>
        </w:rPr>
      </w:pPr>
      <w:bookmarkStart w:id="28" w:name="_Toc472421755"/>
      <w:bookmarkStart w:id="29" w:name="_Toc472418572"/>
      <w:bookmarkStart w:id="30" w:name="_Toc435775681"/>
      <w:bookmarkEnd w:id="28"/>
      <w:bookmarkEnd w:id="29"/>
      <w:bookmarkEnd w:id="30"/>
      <w:r>
        <w:rPr>
          <w:rFonts w:cs="Times New Roman" w:ascii="Times New Roman" w:hAnsi="Times New Roman"/>
          <w:color w:val="00000A"/>
          <w:sz w:val="24"/>
          <w:szCs w:val="24"/>
        </w:rPr>
        <w:t>DISPOSIÇÕES PRELIMINARES</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31" w:name="_Toc472421756"/>
      <w:bookmarkStart w:id="32" w:name="_Toc472418573"/>
      <w:bookmarkStart w:id="33" w:name="_Toc435775682"/>
      <w:bookmarkEnd w:id="31"/>
      <w:bookmarkEnd w:id="32"/>
      <w:bookmarkEnd w:id="33"/>
      <w:r>
        <w:rPr>
          <w:rFonts w:cs="Times New Roman" w:ascii="Times New Roman" w:hAnsi="Times New Roman"/>
          <w:b w:val="false"/>
          <w:color w:val="00000A"/>
          <w:sz w:val="24"/>
          <w:szCs w:val="24"/>
          <w:u w:val="single"/>
        </w:rPr>
        <w:t>FINALIDADE</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Este Documento tem a finalidade de estabelecer o Plano de Avaliação de Ensino nos cinco campos: Avaliação do Corpo Aluno, Críticas da Instrução, do Corpo Docente, dos Meios de Avaliação e do Currículo, bem como indicar os procedimentos a serem adotados em cada campo.</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34" w:name="_Toc472421757"/>
      <w:bookmarkStart w:id="35" w:name="_Toc472418574"/>
      <w:bookmarkStart w:id="36" w:name="_Toc435775683"/>
      <w:bookmarkEnd w:id="34"/>
      <w:bookmarkEnd w:id="35"/>
      <w:bookmarkEnd w:id="36"/>
      <w:r>
        <w:rPr>
          <w:rFonts w:cs="Times New Roman" w:ascii="Times New Roman" w:hAnsi="Times New Roman"/>
          <w:b w:val="false"/>
          <w:color w:val="00000A"/>
          <w:sz w:val="24"/>
          <w:szCs w:val="24"/>
          <w:u w:val="single"/>
        </w:rPr>
        <w:t>ÂMBITO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Este Plano aplica-se a todos os cursos realizados sob responsabilidade do DECEA e OM subordinadas.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Ttulo1"/>
        <w:pageBreakBefore/>
        <w:numPr>
          <w:ilvl w:val="0"/>
          <w:numId w:val="28"/>
        </w:numPr>
        <w:spacing w:lineRule="auto" w:line="240" w:before="0" w:after="240"/>
        <w:ind w:left="284" w:right="0" w:hanging="360"/>
        <w:rPr>
          <w:rFonts w:cs="Times New Roman" w:ascii="Times New Roman" w:hAnsi="Times New Roman"/>
          <w:color w:val="00000A"/>
          <w:sz w:val="24"/>
          <w:szCs w:val="24"/>
        </w:rPr>
      </w:pPr>
      <w:bookmarkStart w:id="37" w:name="_Toc472421758"/>
      <w:bookmarkStart w:id="38" w:name="_Toc472418575"/>
      <w:bookmarkStart w:id="39" w:name="_Toc435775684"/>
      <w:bookmarkEnd w:id="37"/>
      <w:bookmarkEnd w:id="38"/>
      <w:bookmarkEnd w:id="39"/>
      <w:r>
        <w:rPr>
          <w:rFonts w:cs="Times New Roman" w:ascii="Times New Roman" w:hAnsi="Times New Roman"/>
          <w:color w:val="00000A"/>
          <w:sz w:val="24"/>
          <w:szCs w:val="24"/>
        </w:rPr>
        <w:t>CONCEITUAÇÕES, SIGLAS E ABREVIATURAS</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40" w:name="_Toc472421759"/>
      <w:bookmarkStart w:id="41" w:name="_Toc472418576"/>
      <w:bookmarkStart w:id="42" w:name="_Toc435775685"/>
      <w:bookmarkEnd w:id="40"/>
      <w:bookmarkEnd w:id="41"/>
      <w:bookmarkEnd w:id="42"/>
      <w:r>
        <w:rPr>
          <w:rFonts w:cs="Times New Roman" w:ascii="Times New Roman" w:hAnsi="Times New Roman"/>
          <w:b w:val="false"/>
          <w:color w:val="00000A"/>
          <w:sz w:val="24"/>
          <w:szCs w:val="24"/>
          <w:u w:val="single"/>
        </w:rPr>
        <w:t>CONCEITUAÇÕES</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AMBIENTE VIRTUAL DE APRENDIZAGEM</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Ferramenta de Educação a Distância em que os conteúdos são disponibilizados e gerenciados por meios informatizados. Contempla a administração de todas as etapas e fases de um curso, permitindo acompanhar constantemente o progresso do aprendizado.</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AVALIAÇÃO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Ato de formular um juízo de valor sobre objetos, fatos ou pessoas, com base em critérios previamente definidos, visando a uma tomada de decisão.</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AVALIAÇÃO DA INSTRUÇÃO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Um dos campos da avaliação do ensino, preconizados pelo Comando da Aeronáutica, que pretende obter informações ao longo do processo de ensino-aprendizagem, sobre os métodos, técnicas e recursos instrucionais empregados no desenvolvimento dos conteúdos previstos</w:t>
      </w:r>
      <w:ins w:id="14" w:author="CV LUCIENE" w:date="2017-01-16T13:56:00Z">
        <w:r>
          <w:rPr>
            <w:rFonts w:cs="Times New Roman" w:ascii="Times New Roman" w:hAnsi="Times New Roman"/>
            <w:sz w:val="24"/>
            <w:szCs w:val="24"/>
          </w:rPr>
          <w:t>.</w:t>
        </w:r>
      </w:ins>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AVALIAÇÃO DE SEGUNDA CHAMADA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Atividade didática que consiste na verificação dos resultados da aprendizagem, à qual é submetido o aluno que faltar ou deixar de concluir, justificadamente, qualquer uma das avaliações. A critério do instrutor ou do setor de avaliação, pode ser aplicado um meio de avaliação distinto daquele ao qual o aluno faltou ou que não concluiu. </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AVALIAÇÃO DIAGNÓSTICA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Avaliação que visa</w:t>
      </w:r>
      <w:del w:id="15" w:author="CV LUCIENE" w:date="2017-01-16T13:58:00Z">
        <w:r>
          <w:rPr>
            <w:rFonts w:cs="Times New Roman" w:ascii="Times New Roman" w:hAnsi="Times New Roman"/>
            <w:sz w:val="24"/>
            <w:szCs w:val="24"/>
          </w:rPr>
          <w:delText xml:space="preserve"> a</w:delText>
        </w:r>
      </w:del>
      <w:r>
        <w:rPr>
          <w:rFonts w:cs="Times New Roman" w:ascii="Times New Roman" w:hAnsi="Times New Roman"/>
          <w:sz w:val="24"/>
          <w:szCs w:val="24"/>
        </w:rPr>
        <w:t xml:space="preserve"> averiguar, nos alunos, a presença ou ausência de conhecimentos prévios, exigidos como pré-requisitos ou comportamentos de entrada. Ocorre antes de uma nova aprendizagem.</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AVALIAÇÃO DO ALUNO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Um dos campos da avaliação do ensino, preconizados pelo Comando da Aeronáutica, que pretende obter informações ao longo do processo ensino-aprendizagem acerca do aproveitamento escolar do instruendo nas avaliações dos domínios cognitivos, afetivo e psicomotor.</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AVALIAÇÃO DO DOMÍNIO COGNITIVO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Avaliação realizada com o propósito de fornecer informações sobre as mudanças de comportamento ocorridas nos instruendos no que concerne a conhecimentos e habilidades intelectuais, em função dos objetivos estabelecidos para o curso ou estágio em questão.</w:t>
      </w:r>
    </w:p>
    <w:p>
      <w:pPr>
        <w:pStyle w:val="Normal"/>
        <w:spacing w:lineRule="auto" w:line="240" w:before="0" w:after="0"/>
        <w:rPr>
          <w:rFonts w:cs="Times New Roman" w:ascii="Times New Roman" w:hAnsi="Times New Roman"/>
          <w:sz w:val="24"/>
          <w:szCs w:val="24"/>
        </w:rPr>
      </w:pPr>
      <w:ins w:id="16" w:author="CV LUCIENE" w:date="2017-01-16T14:07:00Z">
        <w:r>
          <w:rPr>
            <w:rFonts w:cs="Times New Roman" w:ascii="Times New Roman" w:hAnsi="Times New Roman"/>
            <w:sz w:val="24"/>
            <w:szCs w:val="24"/>
          </w:rPr>
        </w:r>
      </w:ins>
    </w:p>
    <w:p>
      <w:pPr>
        <w:pStyle w:val="ListParagraph"/>
        <w:pageBreakBefore/>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AVALIAÇÃO DO DOMÍNIO PSICOMOTOR</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Avaliação realizada com o propósito de fornecer informações sobre as mudanças de comportamento ocorridas nos instruendos no que concerne a habilidades motoras, em função dos objetivos estabelecidos para o curso ou estágio em questão.</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AVALIAÇÃO FORMATIVA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Modalidade de avaliação que ocorre durante o desenrolar do processo ensino-aprendizagem e que visa</w:t>
      </w:r>
      <w:del w:id="17" w:author="CV LUCIENE" w:date="2017-01-16T14:09:00Z">
        <w:r>
          <w:rPr>
            <w:rFonts w:cs="Times New Roman" w:ascii="Times New Roman" w:hAnsi="Times New Roman"/>
            <w:sz w:val="24"/>
            <w:szCs w:val="24"/>
          </w:rPr>
          <w:delText xml:space="preserve"> a</w:delText>
        </w:r>
      </w:del>
      <w:r>
        <w:rPr>
          <w:rFonts w:cs="Times New Roman" w:ascii="Times New Roman" w:hAnsi="Times New Roman"/>
          <w:sz w:val="24"/>
          <w:szCs w:val="24"/>
        </w:rPr>
        <w:t xml:space="preserve"> averiguar o grau de domínio, pelos instruendos, dos conteúdos ministrados, tendo em vista efetuar modificações no processo ensino-aprendizagem e, se necessário, sanar as deficiências existentes. Os resultados obtidos não são utilizados para aprovar ou classificar os instruendos.</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AVALIAÇÃO OBJETIVA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Avaliação que toma por base dados quantitativos (números e quantidades), isto é, dados obtidos através da medida.</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AVALIAÇÃO PRÁTICA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Atividade didática em que o aluno demonstra, na prática, habilidades e competências na execução de tarefas, técnicas e procedimentos relacionados com os objetivos operacionalizados de conteúdo previsto no currículo.</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AVALIAÇÃO SOMATIVA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Modalidade de avaliação que ocorre ao final de uma unidade disciplinar, semestre, série, curso ou estágio</w:t>
      </w:r>
      <w:del w:id="18" w:author="CV LUCIENE" w:date="2017-01-16T14:12:00Z">
        <w:r>
          <w:rPr>
            <w:rFonts w:cs="Times New Roman" w:ascii="Times New Roman" w:hAnsi="Times New Roman"/>
            <w:sz w:val="24"/>
            <w:szCs w:val="24"/>
          </w:rPr>
          <w:delText>,</w:delText>
        </w:r>
      </w:del>
      <w:r>
        <w:rPr>
          <w:rFonts w:cs="Times New Roman" w:ascii="Times New Roman" w:hAnsi="Times New Roman"/>
          <w:sz w:val="24"/>
          <w:szCs w:val="24"/>
        </w:rPr>
        <w:t xml:space="preserve"> e que visa</w:t>
      </w:r>
      <w:del w:id="19" w:author="CV LUCIENE" w:date="2017-01-16T14:12:00Z">
        <w:r>
          <w:rPr>
            <w:rFonts w:cs="Times New Roman" w:ascii="Times New Roman" w:hAnsi="Times New Roman"/>
            <w:sz w:val="24"/>
            <w:szCs w:val="24"/>
          </w:rPr>
          <w:delText xml:space="preserve"> a</w:delText>
        </w:r>
      </w:del>
      <w:r>
        <w:rPr>
          <w:rFonts w:cs="Times New Roman" w:ascii="Times New Roman" w:hAnsi="Times New Roman"/>
          <w:sz w:val="24"/>
          <w:szCs w:val="24"/>
        </w:rPr>
        <w:t xml:space="preserve"> classificar, aprovar, dar graus ou conceitos aos instruendos, concluindo sobre seu aproveitamento escolar.</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AVALIAÇÃO SUBJETIVA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Avaliação que toma por base dados qualitativos, descrições, julgamentos, opiniões. Também denominada Avaliação por Apreciação.</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AVALIAÇÃO TEÓRICA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Atividade didática que consiste na verificação dos resultados da aprendizagem. Evidencia, através dos instrumentos de avaliação, a consecução dos objetivos educacionais referentes às unidades didáticas ou disciplinas avaliadas.</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AVALIADOR</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Indivíduo que participa de uma avaliação, quer registrando sua apreciação em instrumentos específicos, quer processando ou analisando as informações obtidas.</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CERTIDÃO CURRICULAR</w:t>
      </w:r>
    </w:p>
    <w:p>
      <w:pPr>
        <w:pStyle w:val="Normal"/>
        <w:spacing w:lineRule="auto" w:line="240" w:before="0" w:after="240"/>
        <w:ind w:left="0" w:right="0" w:firstLine="1418"/>
        <w:jc w:val="both"/>
        <w:rPr>
          <w:rFonts w:cs="Times New Roman" w:ascii="Times New Roman" w:hAnsi="Times New Roman"/>
          <w:color w:val="FF0000"/>
          <w:sz w:val="24"/>
          <w:szCs w:val="24"/>
          <w:rPrChange w:id="0" w:author="" w:date="0-00-00T00:00:00Z"/>
        </w:rPr>
      </w:pPr>
      <w:r>
        <w:rPr>
          <w:rFonts w:cs="Times New Roman" w:ascii="Times New Roman" w:hAnsi="Times New Roman"/>
          <w:sz w:val="24"/>
          <w:szCs w:val="24"/>
        </w:rPr>
        <w:t xml:space="preserve">Documento </w:t>
      </w:r>
      <w:del w:id="20" w:author="SO R1 ALMIR" w:date="2017-02-23T15:35:00Z">
        <w:r>
          <w:rPr>
            <w:rFonts w:cs="Times New Roman" w:ascii="Times New Roman" w:hAnsi="Times New Roman"/>
            <w:sz w:val="24"/>
            <w:szCs w:val="24"/>
          </w:rPr>
          <w:delText>expedido</w:delText>
        </w:r>
      </w:del>
      <w:ins w:id="21" w:author="SO R1 ALMIR" w:date="2017-02-23T15:35:00Z">
        <w:r>
          <w:rPr>
            <w:rFonts w:cs="Times New Roman" w:ascii="Times New Roman" w:hAnsi="Times New Roman"/>
            <w:sz w:val="24"/>
            <w:szCs w:val="24"/>
          </w:rPr>
          <w:t>impresso</w:t>
        </w:r>
      </w:ins>
      <w:r>
        <w:rPr>
          <w:rFonts w:cs="Times New Roman" w:ascii="Times New Roman" w:hAnsi="Times New Roman"/>
          <w:sz w:val="24"/>
          <w:szCs w:val="24"/>
        </w:rPr>
        <w:t xml:space="preserve"> </w:t>
      </w:r>
      <w:ins w:id="22" w:author="SO R1 ALMIR" w:date="2017-02-23T15:35:00Z">
        <w:r>
          <w:rPr>
            <w:rFonts w:cs="Times New Roman" w:ascii="Times New Roman" w:hAnsi="Times New Roman"/>
            <w:sz w:val="24"/>
            <w:szCs w:val="24"/>
          </w:rPr>
          <w:t>no verso do certificado de conclus</w:t>
        </w:r>
      </w:ins>
      <w:ins w:id="23" w:author="SO R1 ALMIR" w:date="2017-02-23T15:37:00Z">
        <w:r>
          <w:rPr>
            <w:rFonts w:cs="Times New Roman" w:ascii="Times New Roman" w:hAnsi="Times New Roman"/>
            <w:sz w:val="24"/>
            <w:szCs w:val="24"/>
          </w:rPr>
          <w:t>ão de curso</w:t>
        </w:r>
      </w:ins>
      <w:ins w:id="24" w:author="SO R1 ALMIR" w:date="2017-02-23T15:38:00Z">
        <w:r>
          <w:rPr>
            <w:rFonts w:cs="Times New Roman" w:ascii="Times New Roman" w:hAnsi="Times New Roman"/>
            <w:sz w:val="24"/>
            <w:szCs w:val="24"/>
          </w:rPr>
          <w:t>,</w:t>
        </w:r>
      </w:ins>
      <w:ins w:id="25" w:author="SO R1 ALMIR" w:date="2017-02-23T15:37:00Z">
        <w:r>
          <w:rPr>
            <w:rFonts w:cs="Times New Roman" w:ascii="Times New Roman" w:hAnsi="Times New Roman"/>
            <w:sz w:val="24"/>
            <w:szCs w:val="24"/>
          </w:rPr>
          <w:t xml:space="preserve"> </w:t>
        </w:r>
      </w:ins>
      <w:del w:id="26" w:author="SO R1 ALMIR" w:date="2017-02-23T15:37:00Z">
        <w:r>
          <w:rPr>
            <w:rFonts w:cs="Times New Roman" w:ascii="Times New Roman" w:hAnsi="Times New Roman"/>
            <w:sz w:val="24"/>
            <w:szCs w:val="24"/>
          </w:rPr>
          <w:delText>pelo setor de avaliação, assinado pelo Chefe do Setor de Ensino da Organização</w:delText>
        </w:r>
      </w:del>
      <w:del w:id="27" w:author="SO R1 ALMIR" w:date="2017-02-23T15:38:00Z">
        <w:r>
          <w:rPr>
            <w:rFonts w:cs="Times New Roman" w:ascii="Times New Roman" w:hAnsi="Times New Roman"/>
            <w:sz w:val="24"/>
            <w:szCs w:val="24"/>
          </w:rPr>
          <w:delText>,</w:delText>
        </w:r>
      </w:del>
      <w:r>
        <w:rPr>
          <w:rFonts w:cs="Times New Roman" w:ascii="Times New Roman" w:hAnsi="Times New Roman"/>
          <w:sz w:val="24"/>
          <w:szCs w:val="24"/>
        </w:rPr>
        <w:t xml:space="preserve"> contendo as disciplinas e carga horária </w:t>
      </w:r>
      <w:ins w:id="28" w:author="SO R1 ALMIR" w:date="2017-02-23T15:32:00Z">
        <w:r>
          <w:rPr>
            <w:rFonts w:cs="Times New Roman" w:ascii="Times New Roman" w:hAnsi="Times New Roman"/>
            <w:sz w:val="24"/>
            <w:szCs w:val="24"/>
          </w:rPr>
          <w:t xml:space="preserve">real. </w:t>
        </w:r>
      </w:ins>
      <w:del w:id="29" w:author="SO R1 ALMIR" w:date="2017-02-23T15:39:00Z">
        <w:r>
          <w:rPr>
            <w:rFonts w:cs="Times New Roman" w:ascii="Times New Roman" w:hAnsi="Times New Roman"/>
            <w:color w:val="FF0000"/>
            <w:sz w:val="24"/>
            <w:szCs w:val="24"/>
          </w:rPr>
          <w:delText>parcial e total</w:delText>
        </w:r>
      </w:del>
      <w:r>
        <w:rPr>
          <w:rFonts w:cs="Times New Roman" w:ascii="Times New Roman" w:hAnsi="Times New Roman"/>
          <w:sz w:val="24"/>
          <w:szCs w:val="24"/>
        </w:rPr>
        <w:t xml:space="preserve">, </w:t>
      </w:r>
      <w:r>
        <w:rPr>
          <w:rFonts w:cs="Times New Roman" w:ascii="Times New Roman" w:hAnsi="Times New Roman"/>
          <w:color w:val="FF0000"/>
          <w:sz w:val="24"/>
          <w:szCs w:val="24"/>
          <w:rPrChange w:id="0" w:author="" w:date="0-00-00T00:00:00Z"/>
        </w:rPr>
        <w:t xml:space="preserve">podendo, ainda, informar o grau final obtido pelo aluno. </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COMITÊ DE APRECIAÇÃO DE DESEMPENHO DO ALUNO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Composto</w:t>
      </w:r>
      <w:del w:id="31" w:author="CV LUCIENE" w:date="2017-01-16T14:17:00Z">
        <w:r>
          <w:rPr>
            <w:rFonts w:cs="Times New Roman" w:ascii="Times New Roman" w:hAnsi="Times New Roman"/>
            <w:sz w:val="24"/>
            <w:szCs w:val="24"/>
          </w:rPr>
          <w:delText xml:space="preserve"> por</w:delText>
        </w:r>
      </w:del>
      <w:r>
        <w:rPr>
          <w:rFonts w:cs="Times New Roman" w:ascii="Times New Roman" w:hAnsi="Times New Roman"/>
          <w:sz w:val="24"/>
          <w:szCs w:val="24"/>
        </w:rPr>
        <w:t xml:space="preserve"> </w:t>
      </w:r>
      <w:ins w:id="32" w:author="CV LUCIENE" w:date="2017-01-16T14:17:00Z">
        <w:r>
          <w:rPr>
            <w:rFonts w:cs="Times New Roman" w:ascii="Times New Roman" w:hAnsi="Times New Roman"/>
            <w:sz w:val="24"/>
            <w:szCs w:val="24"/>
          </w:rPr>
          <w:t xml:space="preserve">de </w:t>
        </w:r>
      </w:ins>
      <w:r>
        <w:rPr>
          <w:rFonts w:cs="Times New Roman" w:ascii="Times New Roman" w:hAnsi="Times New Roman"/>
          <w:sz w:val="24"/>
          <w:szCs w:val="24"/>
        </w:rPr>
        <w:t>docentes e membros consultivos envolvidos no processo de instrução do aluno avaliado. Poderá ser constituído para o caso de apreciação de conceito em avaliação prática e no caso de elaboração de ficha com a finalidade de fornecer informações aos órgãos operacionais.</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CONCEITO FINAL</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Conceito a ser emitido na conclusão de um curso, visando expressar a aprovação ou reprovação do instruendo, por meio dos termos “apto” para aprovação e “não apto” para reprovação.</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CONSELHO DE ENSINO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É o Órgão de Assessoramento do Comandante, Chefe ou Diretor para as questões ligadas ao ensino.</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CRÍTICA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Arte de apreciar méritos e deméritos, com o objetivo de aprimorar desempenhos futuros.</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CRÍTICA DO CURRÍCULO</w:t>
      </w:r>
    </w:p>
    <w:p>
      <w:pPr>
        <w:pStyle w:val="Normal"/>
        <w:spacing w:lineRule="auto" w:line="240" w:before="0" w:after="240"/>
        <w:ind w:left="0" w:right="0" w:firstLine="1418"/>
        <w:jc w:val="both"/>
        <w:rPr>
          <w:rFonts w:cs="Times New Roman" w:ascii="Times New Roman" w:hAnsi="Times New Roman"/>
          <w:sz w:val="24"/>
          <w:szCs w:val="24"/>
        </w:rPr>
      </w:pPr>
      <w:del w:id="33" w:author="CV LUCIENE" w:date="2017-01-16T14:30:00Z">
        <w:r>
          <w:rPr>
            <w:rFonts w:cs="Times New Roman" w:ascii="Times New Roman" w:hAnsi="Times New Roman"/>
            <w:sz w:val="24"/>
            <w:szCs w:val="24"/>
          </w:rPr>
          <w:delText>Um dos c</w:delText>
        </w:r>
      </w:del>
      <w:ins w:id="34" w:author="CV LUCIENE" w:date="2017-01-16T14:30:00Z">
        <w:r>
          <w:rPr>
            <w:rFonts w:cs="Times New Roman" w:ascii="Times New Roman" w:hAnsi="Times New Roman"/>
            <w:sz w:val="24"/>
            <w:szCs w:val="24"/>
          </w:rPr>
          <w:t>C</w:t>
        </w:r>
      </w:ins>
      <w:r>
        <w:rPr>
          <w:rFonts w:cs="Times New Roman" w:ascii="Times New Roman" w:hAnsi="Times New Roman"/>
          <w:sz w:val="24"/>
          <w:szCs w:val="24"/>
        </w:rPr>
        <w:t>ampo</w:t>
      </w:r>
      <w:del w:id="35" w:author="CV LUCIENE" w:date="2017-01-16T14:30:00Z">
        <w:r>
          <w:rPr>
            <w:rFonts w:cs="Times New Roman" w:ascii="Times New Roman" w:hAnsi="Times New Roman"/>
            <w:sz w:val="24"/>
            <w:szCs w:val="24"/>
          </w:rPr>
          <w:delText>s</w:delText>
        </w:r>
      </w:del>
      <w:r>
        <w:rPr>
          <w:rFonts w:cs="Times New Roman" w:ascii="Times New Roman" w:hAnsi="Times New Roman"/>
          <w:sz w:val="24"/>
          <w:szCs w:val="24"/>
        </w:rPr>
        <w:t xml:space="preserve"> da avaliação do ensino</w:t>
      </w:r>
      <w:del w:id="36" w:author="CV LUCIENE" w:date="2017-01-16T14:29:00Z">
        <w:r>
          <w:rPr>
            <w:rFonts w:cs="Times New Roman" w:ascii="Times New Roman" w:hAnsi="Times New Roman"/>
            <w:sz w:val="24"/>
            <w:szCs w:val="24"/>
          </w:rPr>
          <w:delText>,</w:delText>
        </w:r>
      </w:del>
      <w:r>
        <w:rPr>
          <w:rFonts w:cs="Times New Roman" w:ascii="Times New Roman" w:hAnsi="Times New Roman"/>
          <w:sz w:val="24"/>
          <w:szCs w:val="24"/>
        </w:rPr>
        <w:t xml:space="preserve"> que pretende obter informações acerca do planejamento e implementação do currículo, com vistas a verificar a propriedade e adequabilidade da execução do mesmo.</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CRÍTICA DOS MEIOS DE AVALIAÇÃO</w:t>
      </w:r>
    </w:p>
    <w:p>
      <w:pPr>
        <w:pStyle w:val="Normal"/>
        <w:spacing w:lineRule="auto" w:line="240" w:before="0" w:after="240"/>
        <w:ind w:left="0" w:right="0" w:firstLine="1418"/>
        <w:jc w:val="both"/>
        <w:rPr>
          <w:rFonts w:cs="Times New Roman" w:ascii="Times New Roman" w:hAnsi="Times New Roman"/>
          <w:sz w:val="24"/>
          <w:szCs w:val="24"/>
        </w:rPr>
      </w:pPr>
      <w:del w:id="37" w:author="CV LUCIENE" w:date="2017-01-16T14:30:00Z">
        <w:r>
          <w:rPr>
            <w:rFonts w:cs="Times New Roman" w:ascii="Times New Roman" w:hAnsi="Times New Roman"/>
            <w:sz w:val="24"/>
            <w:szCs w:val="24"/>
          </w:rPr>
          <w:delText>Um dos c</w:delText>
        </w:r>
      </w:del>
      <w:ins w:id="38" w:author="CV LUCIENE" w:date="2017-01-16T14:30:00Z">
        <w:r>
          <w:rPr>
            <w:rFonts w:cs="Times New Roman" w:ascii="Times New Roman" w:hAnsi="Times New Roman"/>
            <w:sz w:val="24"/>
            <w:szCs w:val="24"/>
          </w:rPr>
          <w:t>C</w:t>
        </w:r>
      </w:ins>
      <w:r>
        <w:rPr>
          <w:rFonts w:cs="Times New Roman" w:ascii="Times New Roman" w:hAnsi="Times New Roman"/>
          <w:sz w:val="24"/>
          <w:szCs w:val="24"/>
        </w:rPr>
        <w:t>ampo</w:t>
      </w:r>
      <w:del w:id="39" w:author="CV LUCIENE" w:date="2017-01-16T14:30:00Z">
        <w:r>
          <w:rPr>
            <w:rFonts w:cs="Times New Roman" w:ascii="Times New Roman" w:hAnsi="Times New Roman"/>
            <w:sz w:val="24"/>
            <w:szCs w:val="24"/>
          </w:rPr>
          <w:delText>s</w:delText>
        </w:r>
      </w:del>
      <w:r>
        <w:rPr>
          <w:rFonts w:cs="Times New Roman" w:ascii="Times New Roman" w:hAnsi="Times New Roman"/>
          <w:sz w:val="24"/>
          <w:szCs w:val="24"/>
        </w:rPr>
        <w:t xml:space="preserve"> da avaliação do ensino</w:t>
      </w:r>
      <w:del w:id="40" w:author="CV LUCIENE" w:date="2017-01-16T14:29:00Z">
        <w:r>
          <w:rPr>
            <w:rFonts w:cs="Times New Roman" w:ascii="Times New Roman" w:hAnsi="Times New Roman"/>
            <w:sz w:val="24"/>
            <w:szCs w:val="24"/>
          </w:rPr>
          <w:delText>,</w:delText>
        </w:r>
      </w:del>
      <w:r>
        <w:rPr>
          <w:rFonts w:cs="Times New Roman" w:ascii="Times New Roman" w:hAnsi="Times New Roman"/>
          <w:sz w:val="24"/>
          <w:szCs w:val="24"/>
        </w:rPr>
        <w:t xml:space="preserve"> que pretende verificar a qualidade dos instrumentos utilizados e a adequação dos procedimentos adotados nos cinco campos da avaliação.</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DISCUSSÃO DA AVALIAÇÃO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Atividade didática promovida após a realização de uma avaliação, em que os alunos, sob a supervisão de um orientador (que poderá ou não ser o docente do conteúdo avaliado) debatem e analisam os itens da avaliação. É desenvolvida na forma de trabalho em grupo, visando ao reforço do aprendizado e </w:t>
      </w:r>
      <w:ins w:id="41" w:author="CV LUCIENE" w:date="2017-01-16T14:23:00Z">
        <w:r>
          <w:rPr>
            <w:rFonts w:cs="Times New Roman" w:ascii="Times New Roman" w:hAnsi="Times New Roman"/>
            <w:sz w:val="24"/>
            <w:szCs w:val="24"/>
          </w:rPr>
          <w:t xml:space="preserve">a </w:t>
        </w:r>
      </w:ins>
      <w:r>
        <w:rPr>
          <w:rFonts w:cs="Times New Roman" w:ascii="Times New Roman" w:hAnsi="Times New Roman"/>
          <w:sz w:val="24"/>
          <w:szCs w:val="24"/>
        </w:rPr>
        <w:t>esclarecimentos quanto à própria avaliação executada.</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EMENTA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Informativo específico do curso da modalidade a distância, destinado a fornecer ao aluno informações detalhadas, tais como objetivo do curso, carga horária, formas de avaliação etc. As informações referentes às avaliações terão por base o constante do respectivo QGA. </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ListParagraph"/>
        <w:pageBreakBefore/>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EDUCAÇÃO A DISTÂNCIA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Educação a Distância é a modalidade educacional na qual a mediação didático-pedagógica nos processos de ensino e aprendizagem ocorre com a utilização de meios e tecnologias de informação e comunicação, com estudantes e professores desenvolvendo atividades educativas em lugares ou tempos diversos. </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GRAU</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Expressão numérica do resultado da avaliação da aprendizagem. </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GRAU ABSOLUTO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Grau obtido mediante a transformação do número de acertos, ou total de pontos, em valores de uma escala cuja amplitude, supostamente, representa um contínuo que vai do valor mínimo ao valor máximo da variável que está sendo medida.</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GRUPO DE TRABALHO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Grupo de pessoas com conhecimento técnico suficiente em determinada área, indicadas pelas OM, a fim de planejar, organizar, atualizar e reestruturar cursos, normas ou procedimentos.</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INDICADORES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Informações destinadas a estabelecer um referencial para avaliações com o objetivo de determinar gargalos, ineficiências e oportunidades de melhorias na gestão dos processos. </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INSTRUMENTOS DE AVALIAÇÃO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Conjunto planejado e padronizado de meios que permitem verificar, direta ou indiretamente, e segundo critérios rigorosamente estabelecidos, requisitos, características, habilidades, conhecimentos ou atitudes, evidenciados pelo avaliando, a partir de uma amostragem de saberes e comportamentos por ele apresentados.</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 xml:space="preserve">INSTRUTOR </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Encarregado</w:t>
      </w:r>
      <w:del w:id="42" w:author="CV LUCIENE" w:date="2017-01-16T14:28:00Z">
        <w:r>
          <w:rPr>
            <w:rFonts w:cs="Times New Roman" w:ascii="Times New Roman" w:hAnsi="Times New Roman"/>
            <w:sz w:val="24"/>
            <w:szCs w:val="24"/>
          </w:rPr>
          <w:delText xml:space="preserve"> por</w:delText>
        </w:r>
      </w:del>
      <w:r>
        <w:rPr>
          <w:rFonts w:cs="Times New Roman" w:ascii="Times New Roman" w:hAnsi="Times New Roman"/>
          <w:sz w:val="24"/>
          <w:szCs w:val="24"/>
        </w:rPr>
        <w:t xml:space="preserve"> </w:t>
      </w:r>
      <w:ins w:id="43" w:author="CV LUCIENE" w:date="2017-01-16T14:28:00Z">
        <w:r>
          <w:rPr>
            <w:rFonts w:cs="Times New Roman" w:ascii="Times New Roman" w:hAnsi="Times New Roman"/>
            <w:sz w:val="24"/>
            <w:szCs w:val="24"/>
          </w:rPr>
          <w:t xml:space="preserve">de </w:t>
        </w:r>
      </w:ins>
      <w:r>
        <w:rPr>
          <w:rFonts w:cs="Times New Roman" w:ascii="Times New Roman" w:hAnsi="Times New Roman"/>
          <w:sz w:val="24"/>
          <w:szCs w:val="24"/>
        </w:rPr>
        <w:t>ministrar instrução, conforme prevê o Plano de Unidades Didáticas de um determinado curso, estágio ou treinamento.</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INSTRUTOR PLENO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Membro do corpo docente</w:t>
      </w:r>
      <w:del w:id="44" w:author="CV LUCIENE" w:date="2017-01-16T14:28:00Z">
        <w:r>
          <w:rPr>
            <w:rFonts w:cs="Times New Roman" w:ascii="Times New Roman" w:hAnsi="Times New Roman"/>
            <w:sz w:val="24"/>
            <w:szCs w:val="24"/>
          </w:rPr>
          <w:delText>,</w:delText>
        </w:r>
      </w:del>
      <w:r>
        <w:rPr>
          <w:rFonts w:cs="Times New Roman" w:ascii="Times New Roman" w:hAnsi="Times New Roman"/>
          <w:sz w:val="24"/>
          <w:szCs w:val="24"/>
        </w:rPr>
        <w:t xml:space="preserve"> encarregado</w:t>
      </w:r>
      <w:del w:id="45" w:author="CV LUCIENE" w:date="2017-01-16T14:28:00Z">
        <w:r>
          <w:rPr>
            <w:rFonts w:cs="Times New Roman" w:ascii="Times New Roman" w:hAnsi="Times New Roman"/>
            <w:sz w:val="24"/>
            <w:szCs w:val="24"/>
          </w:rPr>
          <w:delText xml:space="preserve"> pelo</w:delText>
        </w:r>
      </w:del>
      <w:r>
        <w:rPr>
          <w:rFonts w:cs="Times New Roman" w:ascii="Times New Roman" w:hAnsi="Times New Roman"/>
          <w:sz w:val="24"/>
          <w:szCs w:val="24"/>
        </w:rPr>
        <w:t xml:space="preserve"> </w:t>
      </w:r>
      <w:ins w:id="46" w:author="CV LUCIENE" w:date="2017-01-16T14:28:00Z">
        <w:r>
          <w:rPr>
            <w:rFonts w:cs="Times New Roman" w:ascii="Times New Roman" w:hAnsi="Times New Roman"/>
            <w:sz w:val="24"/>
            <w:szCs w:val="24"/>
          </w:rPr>
          <w:t xml:space="preserve">do </w:t>
        </w:r>
      </w:ins>
      <w:r>
        <w:rPr>
          <w:rFonts w:cs="Times New Roman" w:ascii="Times New Roman" w:hAnsi="Times New Roman"/>
          <w:sz w:val="24"/>
          <w:szCs w:val="24"/>
        </w:rPr>
        <w:t xml:space="preserve">gerenciamento e </w:t>
      </w:r>
      <w:ins w:id="47" w:author="CV LUCIENE" w:date="2017-01-16T14:28:00Z">
        <w:r>
          <w:rPr>
            <w:rFonts w:cs="Times New Roman" w:ascii="Times New Roman" w:hAnsi="Times New Roman"/>
            <w:sz w:val="24"/>
            <w:szCs w:val="24"/>
          </w:rPr>
          <w:t xml:space="preserve">da </w:t>
        </w:r>
      </w:ins>
      <w:r>
        <w:rPr>
          <w:rFonts w:cs="Times New Roman" w:ascii="Times New Roman" w:hAnsi="Times New Roman"/>
          <w:sz w:val="24"/>
          <w:szCs w:val="24"/>
        </w:rPr>
        <w:t>execução dos cursos específicos aplicados no SISCEAB. Tem por incumbência acompanhar todas as fases do curso, sendo o elo entre corpo docente, corpo aluno e seção de ensino ou de instrução responsável pelas atividades.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ListParagraph"/>
        <w:pageBreakBefore/>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INSTRUTOR-TUTOR</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Agente facilitador e mediador do processo ensino-aprendizagem na educação a distância. Responsável pela orientação, acompanhamento e avaliação das atividades desenvolvidas pelos alunos, contribuindo para o alcance dos objetivos educacionais.</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 xml:space="preserve">MANUAL DO ALUNO </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Informativo destinado a auxiliar os alunos dos cursos ministrados a distância</w:t>
      </w:r>
      <w:del w:id="48" w:author="CV LUCIENE" w:date="2017-01-16T14:33:00Z">
        <w:r>
          <w:rPr>
            <w:rFonts w:cs="Times New Roman" w:ascii="Times New Roman" w:hAnsi="Times New Roman"/>
            <w:sz w:val="24"/>
            <w:szCs w:val="24"/>
          </w:rPr>
          <w:delText>,</w:delText>
        </w:r>
      </w:del>
      <w:r>
        <w:rPr>
          <w:rFonts w:cs="Times New Roman" w:ascii="Times New Roman" w:hAnsi="Times New Roman"/>
          <w:sz w:val="24"/>
          <w:szCs w:val="24"/>
        </w:rPr>
        <w:t xml:space="preserve"> em questões específicas sobre a condução das instruções, acesso ao site, avaliações, apoio, frequência e outras julgadas pertinentes para o satisfatório desempenho do aprendizado.</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 xml:space="preserve">MÉDIA FINAL </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Expressão numérica que retrata o aproveitamento escolar global do instruendo. Refere-se ao cálculo da média aritmética dos resultados obtidos nos domínios de aprendizagem avaliados.</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 xml:space="preserve">MÉDIA PARCIAL </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Média aritmética simples ou ponderada dos Graus Parciais (GP).  Matematicamente, consiste no quociente do somatório dos resultados, multiplicados pelos respectivos pesos e dividido pelo somatório dos pesos.</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PONTO DE CORTE</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Grau ou conceito mínimo a ser atingido pelo aluno para ser considerado aprovado na disciplina, curso, estágio ou treinamento. </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QUADRO GLOBAL DE AVALIAÇÃO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Tabela contendo informações detalhadas sobre as disciplinas e as avaliações previstas em determinado curso, tais como código e nome do curso, disciplina, unidade, quantidade de semanas destinada a cada disciplina, seu tempo total de aula, o código do seu instrumento de avaliação, o grau ou conceito parcial, a média parcial e o peso de todas as avaliações aplicadas em um determinado curso.</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REVISÃO DE GRAU/CONCEITO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Processo por meio do qual, atendendo à solicitação do aluno, se busca, numa fase posterior à emissão do grau ou do conceito de uma avaliação somativa, confirmar ou retificar a informação divulgada.</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SUBUNIDADE DIDÁTICA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Menor fração de assuntos selecionados para constituir os conteúdos de conhecimentos estabelecidos na unidade didática.</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ListParagraph"/>
        <w:pageBreakBefore/>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TESTE DE SONDAGEM</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Instrumento de medida do conhecimento do aluno, aplicado com finalidade diagnóstica. É o que se concebe como teste inicial, sendo aplicado ao aluno antes de ocorrer uma nova aprendizagem, com o objetivo de redefinir os conteúdos a serem ministrados em função dos conhecimentos já existentes.</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TRABALHO AVALIADO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Destina-se a avaliar, através das apreciações emitidas por um ou mais avaliadores, o desempenho do aluno ao executar, individualmente ou em grupo, um determinado trabalho escolar.</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TRABALHO DE CONCLUSÃO DE CURSO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Meio de avaliação de alunos, utilizando-se de monografia, artigo científico ou similar, individualmente, em dupla ou grupo, visando</w:t>
      </w:r>
      <w:del w:id="49" w:author="CV LUCIENE" w:date="2017-01-16T14:41:00Z">
        <w:r>
          <w:rPr>
            <w:rFonts w:cs="Times New Roman" w:ascii="Times New Roman" w:hAnsi="Times New Roman"/>
            <w:sz w:val="24"/>
            <w:szCs w:val="24"/>
          </w:rPr>
          <w:delText xml:space="preserve"> a</w:delText>
        </w:r>
      </w:del>
      <w:r>
        <w:rPr>
          <w:rFonts w:cs="Times New Roman" w:ascii="Times New Roman" w:hAnsi="Times New Roman"/>
          <w:sz w:val="24"/>
          <w:szCs w:val="24"/>
        </w:rPr>
        <w:t xml:space="preserve"> atender um ou mais objetivos instrucionais.  </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TREINAMENTO OU ESTÁGIO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Conjunto padronizado de procedimentos, orientado para o desenvolvimento de habilidades práticas que o aluno deve conhecer e dominar, visando à execução aprimorada de uma ou mais tarefas.</w:t>
      </w:r>
    </w:p>
    <w:p>
      <w:pPr>
        <w:pStyle w:val="ListParagraph"/>
        <w:numPr>
          <w:ilvl w:val="2"/>
          <w:numId w:val="28"/>
        </w:numPr>
        <w:spacing w:lineRule="auto" w:line="240" w:before="0" w:after="240"/>
        <w:ind w:left="567" w:right="0" w:hanging="720"/>
        <w:rPr>
          <w:rFonts w:cs="Times New Roman" w:ascii="Times New Roman" w:hAnsi="Times New Roman"/>
          <w:sz w:val="24"/>
          <w:szCs w:val="24"/>
        </w:rPr>
      </w:pPr>
      <w:r>
        <w:rPr>
          <w:rFonts w:cs="Times New Roman" w:ascii="Times New Roman" w:hAnsi="Times New Roman"/>
          <w:sz w:val="24"/>
          <w:szCs w:val="24"/>
        </w:rPr>
        <w:t>VALIDAÇÃO DE CONTEÚDO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Verificação, por meio de programas de pesquisa, da efetividade dos conteúdos desenvolvidos nos cursos, estágios e treinamentos, com o objetivo de aferir a adequação e a validade desses conteúdos às exigências ditadas pela função para cujo exercício o aluno foi preparado.</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43" w:name="_Toc472421760"/>
      <w:bookmarkStart w:id="44" w:name="_Toc472418577"/>
      <w:bookmarkEnd w:id="43"/>
      <w:bookmarkEnd w:id="44"/>
      <w:r>
        <w:rPr>
          <w:rFonts w:cs="Times New Roman" w:ascii="Times New Roman" w:hAnsi="Times New Roman"/>
          <w:b w:val="false"/>
          <w:color w:val="00000A"/>
          <w:sz w:val="24"/>
          <w:szCs w:val="24"/>
          <w:u w:val="single"/>
        </w:rPr>
        <w:t>SIGLAS E ABREVIATURAS</w:t>
      </w:r>
    </w:p>
    <w:p>
      <w:pPr>
        <w:pStyle w:val="Ttulo2"/>
        <w:tabs>
          <w:tab w:val="left" w:pos="462" w:leader="none"/>
        </w:tabs>
        <w:spacing w:lineRule="auto" w:line="240" w:before="0" w:after="0"/>
        <w:rPr>
          <w:rFonts w:cs="Times New Roman" w:ascii="Times New Roman" w:hAnsi="Times New Roman"/>
          <w:sz w:val="24"/>
          <w:szCs w:val="24"/>
        </w:rPr>
      </w:pPr>
      <w:del w:id="50" w:author="CV LUCIENE" w:date="2017-01-16T14:42:00Z">
        <w:bookmarkStart w:id="45" w:name="_Toc435775686"/>
        <w:bookmarkStart w:id="46" w:name="_Toc435775686"/>
        <w:bookmarkEnd w:id="46"/>
        <w:r>
          <w:rPr>
            <w:rFonts w:cs="Times New Roman" w:ascii="Times New Roman" w:hAnsi="Times New Roman"/>
            <w:sz w:val="24"/>
            <w:szCs w:val="24"/>
          </w:rPr>
        </w:r>
      </w:del>
    </w:p>
    <w:p>
      <w:pPr>
        <w:pStyle w:val="Ttulo2"/>
        <w:pageBreakBefore/>
        <w:spacing w:lineRule="auto" w:line="240" w:before="0" w:after="0"/>
        <w:jc w:val="both"/>
        <w:rPr>
          <w:rFonts w:cs="Times New Roman" w:ascii="Times New Roman" w:hAnsi="Times New Roman"/>
          <w:sz w:val="24"/>
          <w:szCs w:val="24"/>
        </w:rPr>
      </w:pPr>
      <w:bookmarkStart w:id="47" w:name="_Toc435775686"/>
      <w:bookmarkEnd w:id="47"/>
      <w:r>
        <w:rPr>
          <w:rFonts w:cs="Times New Roman" w:ascii="Times New Roman" w:hAnsi="Times New Roman"/>
          <w:sz w:val="24"/>
          <w:szCs w:val="24"/>
        </w:rPr>
        <w:t>AVA</w:t>
        <w:tab/>
        <w:tab/>
        <w:t>Ambiente Virtual de Aprendizagem</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Cn</w:t>
        <w:tab/>
        <w:tab/>
        <w:t>Conhecimento</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CONSEN</w:t>
        <w:tab/>
        <w:t>Conselho de Ensino</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Cp</w:t>
        <w:tab/>
        <w:tab/>
        <w:t>Compreensão</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DECEA</w:t>
        <w:tab/>
        <w:t>Departamento de Controle do Espaço Aéreo</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EAD</w:t>
        <w:tab/>
        <w:tab/>
        <w:t>Educação a Distância</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EMAER</w:t>
        <w:tab/>
        <w:t>Estado-Maior da Aeronáutica</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FAI</w:t>
        <w:tab/>
        <w:tab/>
        <w:t>Ficha de Apreciação Individual</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GP</w:t>
        <w:tab/>
        <w:tab/>
        <w:t>Grau Parcial</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GT</w:t>
        <w:tab/>
        <w:tab/>
        <w:t>Grupo de Trabalho</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ICA</w:t>
        <w:tab/>
        <w:tab/>
        <w:t>Instrução do Comando da Aeronáutica</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ICEA</w:t>
        <w:tab/>
        <w:tab/>
        <w:t>Instituto de Controle do Espaço Aéreo</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IMA</w:t>
        <w:tab/>
        <w:tab/>
        <w:t>Instrução do Ministério da Aeronáutica</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MF</w:t>
        <w:tab/>
        <w:tab/>
        <w:t>Média Final</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MP</w:t>
        <w:tab/>
        <w:tab/>
        <w:t>Média Parcial</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NPA</w:t>
        <w:tab/>
        <w:tab/>
        <w:t>Norma Padrão de Ação</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OM</w:t>
        <w:tab/>
        <w:tab/>
        <w:t>Organização Militar</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PAVL</w:t>
        <w:tab/>
        <w:tab/>
        <w:t>Plano de Avaliação</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PP</w:t>
        <w:tab/>
        <w:tab/>
        <w:t>Prova Prática</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PUD </w:t>
        <w:tab/>
        <w:tab/>
        <w:t>Plano de Unidades Didáticas</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PT</w:t>
        <w:tab/>
        <w:tab/>
        <w:t>Prova Teórica</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QGA </w:t>
        <w:tab/>
        <w:tab/>
        <w:t xml:space="preserve">Quadro Global de Avaliação </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SISCEAB</w:t>
        <w:tab/>
        <w:t>Sistema de Controle de Espaço Aéreo Brasileiro</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TA</w:t>
        <w:tab/>
        <w:tab/>
        <w:t>Trabalho Avaliado</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TCC</w:t>
        <w:tab/>
        <w:tab/>
        <w:t>Trabalho de Conclusão de Curso</w:t>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Ttulo1"/>
        <w:pageBreakBefore/>
        <w:numPr>
          <w:ilvl w:val="0"/>
          <w:numId w:val="28"/>
        </w:numPr>
        <w:spacing w:lineRule="auto" w:line="240" w:before="0" w:after="240"/>
        <w:ind w:left="284" w:right="0" w:hanging="360"/>
        <w:rPr>
          <w:rFonts w:cs="Times New Roman" w:ascii="Times New Roman" w:hAnsi="Times New Roman"/>
          <w:color w:val="00000A"/>
          <w:sz w:val="24"/>
          <w:szCs w:val="24"/>
        </w:rPr>
      </w:pPr>
      <w:bookmarkStart w:id="48" w:name="_Toc472421761"/>
      <w:bookmarkStart w:id="49" w:name="_Toc472418578"/>
      <w:bookmarkStart w:id="50" w:name="_Toc435775687"/>
      <w:bookmarkEnd w:id="48"/>
      <w:bookmarkEnd w:id="49"/>
      <w:bookmarkEnd w:id="50"/>
      <w:r>
        <w:rPr>
          <w:rFonts w:cs="Times New Roman" w:ascii="Times New Roman" w:hAnsi="Times New Roman"/>
          <w:color w:val="00000A"/>
          <w:sz w:val="24"/>
          <w:szCs w:val="24"/>
        </w:rPr>
        <w:t>AVALIAÇÃO DO CORPO ALUNO</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51" w:name="_Toc472421762"/>
      <w:bookmarkStart w:id="52" w:name="_Toc472418579"/>
      <w:bookmarkStart w:id="53" w:name="_Toc435775688"/>
      <w:bookmarkEnd w:id="51"/>
      <w:bookmarkEnd w:id="52"/>
      <w:bookmarkEnd w:id="53"/>
      <w:r>
        <w:rPr>
          <w:rFonts w:cs="Times New Roman" w:ascii="Times New Roman" w:hAnsi="Times New Roman"/>
          <w:b w:val="false"/>
          <w:color w:val="00000A"/>
          <w:sz w:val="24"/>
          <w:szCs w:val="24"/>
          <w:u w:val="single"/>
        </w:rPr>
        <w:t>CONSIDERAÇÕES GERAIS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A avaliação do corpo aluno </w:t>
      </w:r>
      <w:ins w:id="51" w:author="CV LUCIENE" w:date="2017-01-16T14:45:00Z">
        <w:r>
          <w:rPr>
            <w:rFonts w:cs="Times New Roman" w:ascii="Times New Roman" w:hAnsi="Times New Roman"/>
            <w:sz w:val="24"/>
            <w:szCs w:val="24"/>
          </w:rPr>
          <w:t xml:space="preserve">se </w:t>
        </w:r>
      </w:ins>
      <w:r>
        <w:rPr>
          <w:rFonts w:cs="Times New Roman" w:ascii="Times New Roman" w:hAnsi="Times New Roman"/>
          <w:sz w:val="24"/>
          <w:szCs w:val="24"/>
        </w:rPr>
        <w:t>refere</w:t>
      </w:r>
      <w:del w:id="52" w:author="CV LUCIENE" w:date="2017-01-16T14:45:00Z">
        <w:r>
          <w:rPr>
            <w:rFonts w:cs="Times New Roman" w:ascii="Times New Roman" w:hAnsi="Times New Roman"/>
            <w:sz w:val="24"/>
            <w:szCs w:val="24"/>
          </w:rPr>
          <w:delText>-se</w:delText>
        </w:r>
      </w:del>
      <w:r>
        <w:rPr>
          <w:rFonts w:cs="Times New Roman" w:ascii="Times New Roman" w:hAnsi="Times New Roman"/>
          <w:sz w:val="24"/>
          <w:szCs w:val="24"/>
        </w:rPr>
        <w:t xml:space="preserve"> a informações sobre o aproveitamento do aluno nas avaliações dos domínios cognitivo, psicomotor e afetivo.</w:t>
      </w:r>
    </w:p>
    <w:p>
      <w:pPr>
        <w:pStyle w:val="Ttulo2"/>
        <w:numPr>
          <w:ilvl w:val="1"/>
          <w:numId w:val="28"/>
        </w:numPr>
        <w:tabs>
          <w:tab w:val="left" w:pos="462" w:leader="none"/>
        </w:tabs>
        <w:spacing w:lineRule="auto" w:line="240" w:before="0" w:after="240"/>
        <w:ind w:left="426" w:right="0" w:hanging="465"/>
        <w:jc w:val="both"/>
        <w:rPr>
          <w:rFonts w:cs="Times New Roman" w:ascii="Times New Roman" w:hAnsi="Times New Roman"/>
          <w:b w:val="false"/>
          <w:color w:val="00000A"/>
          <w:sz w:val="24"/>
          <w:szCs w:val="24"/>
          <w:u w:val="single"/>
        </w:rPr>
      </w:pPr>
      <w:bookmarkStart w:id="54" w:name="_Toc472421763"/>
      <w:bookmarkStart w:id="55" w:name="_Toc472418580"/>
      <w:bookmarkStart w:id="56" w:name="_Toc435775689"/>
      <w:bookmarkEnd w:id="54"/>
      <w:bookmarkEnd w:id="55"/>
      <w:bookmarkEnd w:id="56"/>
      <w:r>
        <w:rPr>
          <w:rFonts w:cs="Times New Roman" w:ascii="Times New Roman" w:hAnsi="Times New Roman"/>
          <w:b w:val="false"/>
          <w:color w:val="00000A"/>
          <w:sz w:val="24"/>
          <w:szCs w:val="24"/>
          <w:u w:val="single"/>
        </w:rPr>
        <w:t>AVALIAÇÃO DO DOMÍNIO COGNITIVO (ADC) E AVALIAÇÃO DO DOMÍNIO PSICOMOTOR (ADP)</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 avaliação desses dois domínios incide sobre os conhecimentos e habilidades adquiridos e/ou desenvolvidos pelo instruendo como resposta aos objetivos estabelecidos nos domínios cognitivo e psicomotor.</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57" w:name="_Toc472421764"/>
      <w:bookmarkStart w:id="58" w:name="_Toc472418581"/>
      <w:bookmarkStart w:id="59" w:name="_Toc435775690"/>
      <w:bookmarkEnd w:id="57"/>
      <w:bookmarkEnd w:id="58"/>
      <w:bookmarkEnd w:id="59"/>
      <w:r>
        <w:rPr>
          <w:rFonts w:cs="Times New Roman" w:ascii="Times New Roman" w:hAnsi="Times New Roman"/>
          <w:b w:val="false"/>
          <w:color w:val="00000A"/>
          <w:sz w:val="24"/>
          <w:szCs w:val="24"/>
          <w:u w:val="single"/>
        </w:rPr>
        <w:t>SISTEMÁTICA DE AVALIAÇÃO</w:t>
      </w:r>
    </w:p>
    <w:p>
      <w:pPr>
        <w:pStyle w:val="ListParagraph"/>
        <w:numPr>
          <w:ilvl w:val="2"/>
          <w:numId w:val="28"/>
        </w:numPr>
        <w:spacing w:lineRule="auto" w:line="240" w:before="0" w:after="240"/>
        <w:ind w:left="709" w:right="0" w:hanging="720"/>
        <w:rPr>
          <w:rFonts w:cs="Times New Roman" w:ascii="Times New Roman" w:hAnsi="Times New Roman"/>
          <w:sz w:val="24"/>
          <w:szCs w:val="24"/>
        </w:rPr>
      </w:pPr>
      <w:r>
        <w:rPr>
          <w:rFonts w:cs="Times New Roman" w:ascii="Times New Roman" w:hAnsi="Times New Roman"/>
          <w:sz w:val="24"/>
          <w:szCs w:val="24"/>
        </w:rPr>
        <w:t>MODALIDADE DE AVALIAÇÃO</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rPr>
      </w:pPr>
      <w:r>
        <w:rPr>
          <w:rFonts w:cs="Times New Roman" w:ascii="Times New Roman" w:hAnsi="Times New Roman"/>
          <w:sz w:val="24"/>
          <w:szCs w:val="24"/>
        </w:rPr>
        <w:t xml:space="preserve">A avaliação da aprendizagem dos cursos poderá ser de qualquer uma das modalidades existentes (diagnóstica, formativa ou somativa), cada qual com finalidades distintas em função dos objetivos que deverão ser alcançados, conforme estabelecido no CM e detalhado operacionalmente no PUD. </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rPr>
      </w:pPr>
      <w:r>
        <w:rPr>
          <w:rFonts w:cs="Times New Roman" w:ascii="Times New Roman" w:hAnsi="Times New Roman"/>
          <w:sz w:val="24"/>
          <w:szCs w:val="24"/>
        </w:rPr>
        <w:t xml:space="preserve">A avaliação do corpo aluno </w:t>
      </w:r>
      <w:ins w:id="53" w:author="CV LUCIENE" w:date="2017-01-16T14:48:00Z">
        <w:r>
          <w:rPr>
            <w:rFonts w:cs="Times New Roman" w:ascii="Times New Roman" w:hAnsi="Times New Roman"/>
            <w:sz w:val="24"/>
            <w:szCs w:val="24"/>
          </w:rPr>
          <w:t xml:space="preserve">se </w:t>
        </w:r>
      </w:ins>
      <w:r>
        <w:rPr>
          <w:rFonts w:cs="Times New Roman" w:ascii="Times New Roman" w:hAnsi="Times New Roman"/>
          <w:sz w:val="24"/>
          <w:szCs w:val="24"/>
        </w:rPr>
        <w:t>refere</w:t>
      </w:r>
      <w:del w:id="54" w:author="CV LUCIENE" w:date="2017-01-16T14:48:00Z">
        <w:r>
          <w:rPr>
            <w:rFonts w:cs="Times New Roman" w:ascii="Times New Roman" w:hAnsi="Times New Roman"/>
            <w:sz w:val="24"/>
            <w:szCs w:val="24"/>
          </w:rPr>
          <w:delText>-se</w:delText>
        </w:r>
      </w:del>
      <w:r>
        <w:rPr>
          <w:rFonts w:cs="Times New Roman" w:ascii="Times New Roman" w:hAnsi="Times New Roman"/>
          <w:sz w:val="24"/>
          <w:szCs w:val="24"/>
        </w:rPr>
        <w:t xml:space="preserve"> a informações sobre o aproveitamento do aluno nas avaliações dos domínios cognitivo, psicomotor e afetivo. Caso existente, a avaliação do domínio afetivo deverá ocorrer por meio da observação de comportamentos e com finalidade exclusivamente formativa.</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rPr>
      </w:pPr>
      <w:r>
        <w:rPr>
          <w:rFonts w:cs="Times New Roman" w:ascii="Times New Roman" w:hAnsi="Times New Roman"/>
          <w:sz w:val="24"/>
          <w:szCs w:val="24"/>
        </w:rPr>
        <w:t>Nas avaliações diagnósticas e formativas podem ser atribuídos graus e/ou conceitos, entretanto essas avaliações não podem ser utilizadas para aprovação e/ou classificação de alunos. A avaliação com finalidade somativa é adotada para classificar e/ou aprovar os alunos segundo níveis de aproveitamento expressos em grau ou conceito, concluindo-se sobre sua aprovação ou não.</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rPr>
      </w:pPr>
      <w:r>
        <w:rPr>
          <w:rFonts w:cs="Times New Roman" w:ascii="Times New Roman" w:hAnsi="Times New Roman"/>
          <w:sz w:val="24"/>
          <w:szCs w:val="24"/>
        </w:rPr>
        <w:t>Para os cursos EAD, é obrigação do aluno tomar conhecimento das normas para realização do curso contidas no manual do aluno, bem como do detalhamento de informações e dos critérios para aprovação contidos na ementa, disponíveis no AVA a partir do primeiro dia de acesso ao curso.</w:t>
      </w:r>
    </w:p>
    <w:p>
      <w:pPr>
        <w:pStyle w:val="ListParagraph"/>
        <w:numPr>
          <w:ilvl w:val="2"/>
          <w:numId w:val="28"/>
        </w:numPr>
        <w:spacing w:lineRule="auto" w:line="240" w:before="0" w:after="240"/>
        <w:ind w:left="709" w:right="0" w:hanging="720"/>
        <w:rPr>
          <w:rFonts w:cs="Times New Roman" w:ascii="Times New Roman" w:hAnsi="Times New Roman"/>
          <w:sz w:val="24"/>
          <w:szCs w:val="24"/>
        </w:rPr>
      </w:pPr>
      <w:r>
        <w:rPr>
          <w:rFonts w:cs="Times New Roman" w:ascii="Times New Roman" w:hAnsi="Times New Roman"/>
          <w:sz w:val="24"/>
          <w:szCs w:val="24"/>
        </w:rPr>
        <w:t>INSTRUMENTOS DE MEDIDA</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rPr>
      </w:pPr>
      <w:r>
        <w:rPr>
          <w:rFonts w:cs="Times New Roman" w:ascii="Times New Roman" w:hAnsi="Times New Roman"/>
          <w:sz w:val="24"/>
          <w:szCs w:val="24"/>
        </w:rPr>
        <w:t>O corpo aluno será avaliado continuamente, por meio de Testes de Sondagem com finalidade diagnóstica, avaliações com finalidade formativa e avaliações com finalidade somativa.</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rPr>
      </w:pPr>
      <w:r>
        <w:rPr>
          <w:rFonts w:cs="Times New Roman" w:ascii="Times New Roman" w:hAnsi="Times New Roman"/>
          <w:sz w:val="24"/>
          <w:szCs w:val="24"/>
        </w:rPr>
        <w:t>Além dos instrumentos citados acima, a modalidade EAD compreende também fóruns avaliados e/ou observados.</w:t>
      </w:r>
    </w:p>
    <w:p>
      <w:pPr>
        <w:pStyle w:val="Normal"/>
        <w:rPr>
          <w:rFonts w:cs="Times New Roman" w:ascii="Times New Roman" w:hAnsi="Times New Roman"/>
          <w:sz w:val="24"/>
          <w:szCs w:val="24"/>
          <w:u w:val="single"/>
        </w:rPr>
      </w:pPr>
      <w:r>
        <w:rPr>
          <w:rFonts w:cs="Times New Roman" w:ascii="Times New Roman" w:hAnsi="Times New Roman"/>
          <w:sz w:val="24"/>
          <w:szCs w:val="24"/>
          <w:u w:val="single"/>
        </w:rPr>
      </w:r>
    </w:p>
    <w:p>
      <w:pPr>
        <w:pStyle w:val="ListParagraph"/>
        <w:pageBreakBefore/>
        <w:numPr>
          <w:ilvl w:val="3"/>
          <w:numId w:val="28"/>
        </w:numPr>
        <w:spacing w:lineRule="auto" w:line="240" w:before="0" w:after="24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Avaliações</w:t>
      </w:r>
    </w:p>
    <w:p>
      <w:pPr>
        <w:pStyle w:val="ListParagraph"/>
        <w:tabs>
          <w:tab w:val="left" w:pos="851" w:leader="none"/>
        </w:tabs>
        <w:spacing w:lineRule="auto" w:line="240" w:before="0" w:after="0"/>
        <w:ind w:left="0"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A quantidade de avaliações será definida pelo QGA</w:t>
      </w:r>
      <w:del w:id="55" w:author="CV LUCIENE" w:date="2017-01-16T14:55:00Z">
        <w:r>
          <w:rPr>
            <w:rFonts w:cs="Times New Roman" w:ascii="Times New Roman" w:hAnsi="Times New Roman"/>
            <w:sz w:val="24"/>
            <w:szCs w:val="24"/>
          </w:rPr>
          <w:delText>,</w:delText>
        </w:r>
      </w:del>
      <w:r>
        <w:rPr>
          <w:rFonts w:cs="Times New Roman" w:ascii="Times New Roman" w:hAnsi="Times New Roman"/>
          <w:sz w:val="24"/>
          <w:szCs w:val="24"/>
        </w:rPr>
        <w:t xml:space="preserve"> e deverá guardar relação direta com o número de tempos de aulas teóricas e práticas previstas. Deve ser observado para cada avaliação teórica o máximo de sessenta tempos de aula e para cada avaliação prática o máximo de cem tempos de aula.</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 última avaliação somativa deverá ser aplicada após a última aula de conteúdo avaliado do curso. </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 avaliação prática será aplicada conforme critérios estabelecidos na respectiva FAI (Anexo N), visando minimizar efeitos das medidas subjetivas. A FAI deverá contemplar os objetivos operacionalizados previstos no PUD para a disciplina. </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Para cursos com duração superior a duas semanas, poderão constar das avaliações todos os assuntos ministrados até 24 horas antes do seu início.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Para cursos com duração até duas semanas e para a última avaliação de cursos com qualquer duração, poderão constar das avaliações todos os assuntos ministrados até quinze horas antes do seu início.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As avaliações deverão abranger o maior número de objetivos operacionalizados possíveis definidos para as subunidades. As PT do tipo objetiva e resposta livre deverão possuir entre 10 e 45 questões. </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 tempo destinado à realização das avaliações será especificado no QGA, observando-se os tempos mínimos estabelecidos neste documento.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Antes de dar início a qualquer tipo de avaliação, é imprescindível que sejam transmitidas aos alunos as instruções específicas para a realização da tarefa e as orientações a serem seguidas.</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Elaboração da Avaliação</w:t>
      </w:r>
    </w:p>
    <w:p>
      <w:pPr>
        <w:pStyle w:val="ListParagraph"/>
        <w:numPr>
          <w:ilvl w:val="4"/>
          <w:numId w:val="28"/>
        </w:numPr>
        <w:tabs>
          <w:tab w:val="left" w:pos="993" w:leader="none"/>
        </w:tabs>
        <w:spacing w:lineRule="auto" w:line="240" w:before="0" w:after="120"/>
        <w:ind w:left="0" w:right="0" w:hanging="1080"/>
        <w:jc w:val="both"/>
        <w:rPr>
          <w:rFonts w:cs="Times New Roman" w:ascii="Times New Roman" w:hAnsi="Times New Roman"/>
          <w:sz w:val="24"/>
          <w:szCs w:val="24"/>
        </w:rPr>
      </w:pPr>
      <w:r>
        <w:rPr>
          <w:rFonts w:cs="Times New Roman" w:ascii="Times New Roman" w:hAnsi="Times New Roman"/>
          <w:sz w:val="24"/>
          <w:szCs w:val="24"/>
        </w:rPr>
        <w:t>Considerando-se a natureza do assunto a ser avaliado, as PT podem ser dos seguintes tipos:</w:t>
      </w:r>
    </w:p>
    <w:p>
      <w:pPr>
        <w:pStyle w:val="Normal"/>
        <w:spacing w:lineRule="auto" w:line="240" w:before="0" w:after="0"/>
        <w:ind w:left="1702" w:right="0" w:hanging="284"/>
        <w:jc w:val="both"/>
        <w:rPr>
          <w:rFonts w:cs="Times New Roman" w:ascii="Times New Roman" w:hAnsi="Times New Roman"/>
          <w:sz w:val="24"/>
          <w:szCs w:val="24"/>
        </w:rPr>
      </w:pPr>
      <w:r>
        <w:rPr>
          <w:rFonts w:cs="Times New Roman" w:ascii="Times New Roman" w:hAnsi="Times New Roman"/>
          <w:sz w:val="24"/>
          <w:szCs w:val="24"/>
        </w:rPr>
        <w:t>a)</w:t>
        <w:tab/>
        <w:t>Objetiva: composta de questões para as quais só existe uma resposta correta, previamente estabelecida. Com isso, elimina-se a subjetividade na correção. Classificam-se como objetivas as provas compostas de questões de múltipla escolha, associação, falso/verdadeiro, completamento e ordenação;</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b)</w:t>
        <w:tab/>
        <w:t xml:space="preserve">Resposta livre: composta de questões nas quais o avaliado elabora a resposta, dando-lhe uma organização pessoal. As PT de resposta livre podem ser compostas de questões de dois tipos, a saber: discursiva </w:t>
      </w:r>
      <w:ins w:id="56" w:author="CV LUCIENE" w:date="2017-01-16T15:02:00Z">
        <w:r>
          <w:rPr>
            <w:rFonts w:cs="Times New Roman" w:ascii="Times New Roman" w:hAnsi="Times New Roman"/>
            <w:sz w:val="24"/>
            <w:szCs w:val="24"/>
          </w:rPr>
          <w:t>–</w:t>
        </w:r>
      </w:ins>
      <w:del w:id="57" w:author="CV LUCIENE" w:date="2017-01-16T15:02:00Z">
        <w:r>
          <w:rPr>
            <w:rFonts w:cs="Times New Roman" w:ascii="Times New Roman" w:hAnsi="Times New Roman"/>
            <w:sz w:val="24"/>
            <w:szCs w:val="24"/>
          </w:rPr>
          <w:delText>-</w:delText>
        </w:r>
      </w:del>
      <w:r>
        <w:rPr>
          <w:rFonts w:cs="Times New Roman" w:ascii="Times New Roman" w:hAnsi="Times New Roman"/>
          <w:sz w:val="24"/>
          <w:szCs w:val="24"/>
        </w:rPr>
        <w:t xml:space="preserve"> caracteriza-se por ter o conteúdo como exigência principal, não solicitando a opinião do avaliado sobre o assunto; e dissertativa </w:t>
      </w:r>
      <w:ins w:id="58" w:author="CV LUCIENE" w:date="2017-01-16T15:02:00Z">
        <w:r>
          <w:rPr>
            <w:rFonts w:cs="Times New Roman" w:ascii="Times New Roman" w:hAnsi="Times New Roman"/>
            <w:sz w:val="24"/>
            <w:szCs w:val="24"/>
          </w:rPr>
          <w:t>–</w:t>
        </w:r>
      </w:ins>
      <w:del w:id="59" w:author="CV LUCIENE" w:date="2017-01-16T15:02:00Z">
        <w:r>
          <w:rPr>
            <w:rFonts w:cs="Times New Roman" w:ascii="Times New Roman" w:hAnsi="Times New Roman"/>
            <w:sz w:val="24"/>
            <w:szCs w:val="24"/>
          </w:rPr>
          <w:delText>- é</w:delText>
        </w:r>
      </w:del>
      <w:r>
        <w:rPr>
          <w:rFonts w:cs="Times New Roman" w:ascii="Times New Roman" w:hAnsi="Times New Roman"/>
          <w:sz w:val="24"/>
          <w:szCs w:val="24"/>
        </w:rPr>
        <w:t xml:space="preserve"> aquela em que se solicita ao avaliado que demonstre o conhecimento de um determinado assunto, bem como o seu posicionamento pessoal em relação ao mesmo;</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c)</w:t>
        <w:tab/>
        <w:t>Situação-problema: composta de questões que apresentam a simulação de um problema, cabendo ao avaliado apresentar uma solução para o mesmo. As questões desse tipo podem ser apresentadas sob a forma de prova de resposta livre ou prova objetiva;</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d)</w:t>
        <w:tab/>
        <w:t>Estudo de caso: técnica de ensino na qual os instruendos analisam pormenorizadamente um caso real em busca de possíveis soluções;</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e)</w:t>
        <w:tab/>
        <w:t>Mista:  que possui questões de mais de um tipo em sua composição;</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f)</w:t>
        <w:tab/>
        <w:t>Seminário: técnica de ensino que consiste na realização de pesquisas ou estudos sobre um determinado tema, a fim de apresentá-lo e discuti-lo cientificamente;</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g)</w:t>
        <w:tab/>
        <w:t xml:space="preserve">Discussão em Grupo ou Fórum: atividade que consiste na participação dos instruendos como componentes de um grupo, em discussão de um tema ou problema proposto, objetivando uma solução comum através de troca de ideias, conhecimentos e experiências; </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h)</w:t>
        <w:tab/>
        <w:t>Exposição do Conteúdo: atividade didática</w:t>
      </w:r>
      <w:del w:id="60" w:author="CV LUCIENE" w:date="2017-01-16T15:07:00Z">
        <w:r>
          <w:rPr>
            <w:rFonts w:cs="Times New Roman" w:ascii="Times New Roman" w:hAnsi="Times New Roman"/>
            <w:sz w:val="24"/>
            <w:szCs w:val="24"/>
          </w:rPr>
          <w:delText>,</w:delText>
        </w:r>
      </w:del>
      <w:r>
        <w:rPr>
          <w:rFonts w:cs="Times New Roman" w:ascii="Times New Roman" w:hAnsi="Times New Roman"/>
          <w:sz w:val="24"/>
          <w:szCs w:val="24"/>
        </w:rPr>
        <w:t xml:space="preserve"> na qual o instruendo apresenta, perante uma audiência constituída, geralmente, por docentes e seus pares, o desenvolvimento do conteúdo de determinado assunto; e</w:t>
      </w:r>
    </w:p>
    <w:p>
      <w:pPr>
        <w:pStyle w:val="Normal"/>
        <w:spacing w:lineRule="auto" w:line="240" w:before="120" w:after="240"/>
        <w:ind w:left="1702" w:right="0" w:hanging="284"/>
        <w:jc w:val="both"/>
        <w:rPr>
          <w:rFonts w:cs="Times New Roman" w:ascii="Times New Roman" w:hAnsi="Times New Roman"/>
          <w:sz w:val="24"/>
          <w:szCs w:val="24"/>
        </w:rPr>
      </w:pPr>
      <w:r>
        <w:rPr>
          <w:rFonts w:cs="Times New Roman" w:ascii="Times New Roman" w:hAnsi="Times New Roman"/>
          <w:sz w:val="24"/>
          <w:szCs w:val="24"/>
        </w:rPr>
        <w:t>i)</w:t>
        <w:tab/>
        <w:t>Trabalho Avaliado: pode compreender resenhas, resumos, sínteses e questionários, entre outros. Seus critérios de correção serão divulgados aos alunos com as orientações da atividade</w:t>
      </w:r>
      <w:del w:id="61" w:author="CV LUCIENE" w:date="2017-01-16T15:13:00Z">
        <w:r>
          <w:rPr>
            <w:rFonts w:cs="Times New Roman" w:ascii="Times New Roman" w:hAnsi="Times New Roman"/>
            <w:sz w:val="24"/>
            <w:szCs w:val="24"/>
          </w:rPr>
          <w:delText>,</w:delText>
        </w:r>
      </w:del>
      <w:r>
        <w:rPr>
          <w:rFonts w:cs="Times New Roman" w:ascii="Times New Roman" w:hAnsi="Times New Roman"/>
          <w:sz w:val="24"/>
          <w:szCs w:val="24"/>
        </w:rPr>
        <w:t xml:space="preserve"> e a antecedência necessária.</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Todos os assuntos avaliados nas PT deverão estar contidos nas fontes de consulta disponíveis aos alunos e ministrados pelo instrutor da disciplina avaliada.</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O conteúdo a ser avaliado nas PP deverá ser previamente divulgado por FAI (Anexo N), considerando as características de cada curso, conforme previsto neste Plano.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As PT e PP terão por base somente os objetivos operacionalizados previstos nos PUD dos cursos, tendo seus resultados expressos por meio de graus e/ou conceitos. </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O setor de avaliação será responsável pela coordenação da montagem das provas. Sugere-se que a duração da prova não ultrapasse 120 minutos para as PT e 240 minutos para as PP. </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O GT destinado ao desenvolvimento ou atualização de cursos deverá, com orientação pedagógica, estabelecer o instrumento de prova a ser adotado. Caso o GT conclua pela aplicação de PT, deverá tipificá-la. Em sendo adotada PP, a FAI (Anexo N) será elaborada pelo GT e mantida no setor de avaliação.</w:t>
      </w:r>
    </w:p>
    <w:p>
      <w:pPr>
        <w:pStyle w:val="ListParagraph"/>
        <w:numPr>
          <w:ilvl w:val="3"/>
          <w:numId w:val="28"/>
        </w:numPr>
        <w:spacing w:lineRule="auto" w:line="240" w:before="0" w:after="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Aplicação das Avaliações</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a)</w:t>
        <w:tab/>
        <w:t>Para aplicação de avaliações em que se encontrem no mesmo ambiente mais de um aluno, deverá ser designado, pelo setor de ensino/instrução, um fiscal, preferencialmente um dos instrutores, que será inteiramente responsável pela conduta dos alunos durante a realização da avaliação. O fiscal deverá atuar no sentido de não permitir irregularidades comprometedoras do sigilo e credibilidade do processo de avaliação. O fiscal receberá do setor de ensino/instrução orientação para a aplicação da prova.</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b)</w:t>
        <w:tab/>
        <w:t>As avaliações serão aplicadas conforme estabelecido pelo QGA e pelo PTS. As datas das provas de segunda chamada e de recuperação, se necessárias, serão oportunamente definidas pelo setor de ensino/instrução da OM.</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c)</w:t>
        <w:tab/>
        <w:t>Deverão ser destinados para cada avaliação, no mínimo, um tempo para a aplicação e um tempo para a respectiva DAvl.</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d)</w:t>
        <w:tab/>
        <w:t>Para as PP deverá ser utilizada FAI (Anexo N), que consistirá na seleção de critérios de desempenho previamente definidos. Dela deverão constar: identificação do avaliando e do avaliador, identificação do curso e turma, data e quesitos avaliados.</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e)</w:t>
        <w:tab/>
        <w:t>Os critérios e parâmetros de correção das FAI deverão ser estabelecidos previamente e divulgados pelo instrutor aos alunos, no mínimo, dois dias úteis antes da realização das PP.</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f)</w:t>
        <w:tab/>
      </w:r>
      <w:ins w:id="62" w:author="CV LUCIENE" w:date="2017-01-16T15:20:00Z">
        <w:r>
          <w:rPr>
            <w:rFonts w:cs="Times New Roman" w:ascii="Times New Roman" w:hAnsi="Times New Roman"/>
            <w:sz w:val="24"/>
            <w:szCs w:val="24"/>
          </w:rPr>
          <w:t xml:space="preserve">Para </w:t>
        </w:r>
      </w:ins>
      <w:del w:id="63" w:author="CV LUCIENE" w:date="2017-01-16T15:20:00Z">
        <w:r>
          <w:rPr>
            <w:rFonts w:cs="Times New Roman" w:ascii="Times New Roman" w:hAnsi="Times New Roman"/>
            <w:sz w:val="24"/>
            <w:szCs w:val="24"/>
          </w:rPr>
          <w:delText>O</w:delText>
        </w:r>
      </w:del>
      <w:ins w:id="64" w:author="CV LUCIENE" w:date="2017-01-16T15:20:00Z">
        <w:r>
          <w:rPr>
            <w:rFonts w:cs="Times New Roman" w:ascii="Times New Roman" w:hAnsi="Times New Roman"/>
            <w:sz w:val="24"/>
            <w:szCs w:val="24"/>
          </w:rPr>
          <w:t>o</w:t>
        </w:r>
      </w:ins>
      <w:r>
        <w:rPr>
          <w:rFonts w:cs="Times New Roman" w:ascii="Times New Roman" w:hAnsi="Times New Roman"/>
          <w:sz w:val="24"/>
          <w:szCs w:val="24"/>
        </w:rPr>
        <w:t>s TCC ou PP que necessitem de avaliação através de uma banca, além do que consta nos itens “d” e “e”, será necessária designação de uma banca de avaliadores com experiência ou titulação comprovada na instrução a ser ministrada, bem como estabelecido e divulgado, previamente, o critério de apuração dos resultados da banca.</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g)</w:t>
        <w:tab/>
        <w:t>Considera-se incompatível com o comportamento de um aluno a tentativa ou o uso de recursos ilícitos durante a realização de uma avaliação. Se for constatada alguma dessas situações, o aluno receberá grau zero na respectiva avaliação e será submetido ao CONSEN. No caso de envolvimento de militares da FAB, aplicam-se as sanções disciplinares cabíveis; para os servidores civis do COMAER, aplica-se o previsto na legislação pertinente; para militares de outras Forças e civis não integrantes do COMAER, o órgão a que está subordinado ou empresa a que pertence será formalmente comunicada sobre o ocorrido.</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h)</w:t>
        <w:tab/>
        <w:t>Quando da aplicação de avaliação somativa, os três últimos alunos deverão permanecer em sala até que todos a concluam ou até que o tempo de sua realização se encerre.</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i)</w:t>
        <w:tab/>
        <w:t>O aluno que faltar a qualquer avaliação somativa deverá solicitar ao setor de avaliação ou, na ausência deste, ao instrutor do curso, o Formulário de Participação de Falta à Avaliação (Anexo F), preenchê-lo e devolvê-lo para encaminhamento. Se o motivo apresentado for julgado injustificável, o aluno permanecerá com o grau zero atribuído inicialmente.</w:t>
      </w:r>
    </w:p>
    <w:p>
      <w:pPr>
        <w:pStyle w:val="Normal"/>
        <w:spacing w:lineRule="auto" w:line="240" w:before="120" w:after="240"/>
        <w:ind w:left="1702" w:right="0" w:hanging="284"/>
        <w:jc w:val="both"/>
        <w:rPr>
          <w:rFonts w:cs="Times New Roman" w:ascii="Times New Roman" w:hAnsi="Times New Roman"/>
          <w:sz w:val="24"/>
          <w:szCs w:val="24"/>
        </w:rPr>
      </w:pPr>
      <w:r>
        <w:rPr>
          <w:rFonts w:cs="Times New Roman" w:ascii="Times New Roman" w:hAnsi="Times New Roman"/>
          <w:sz w:val="24"/>
          <w:szCs w:val="24"/>
        </w:rPr>
        <w:t>j)</w:t>
        <w:tab/>
        <w:t>As PP e as PT dos tipos resposta livre, seminário, estudo de caso, trabalhos avaliados e discussão de grupo deverão possuir um gabarito a ser elaborado pelo GT para desenvolvimento e atualização de curso com as respostas e seus respectivos graus e/ou conceitos. O conteúdo das PP e PT (incluindo as FAI (Anexo N) e gabaritos) poderá ser modificado quando devidamente justificado e embasado formalmente mediante amparo teórico/normativo a ser submetido à DCTP.</w:t>
      </w:r>
    </w:p>
    <w:p>
      <w:pPr>
        <w:pStyle w:val="ListParagraph"/>
        <w:numPr>
          <w:ilvl w:val="3"/>
          <w:numId w:val="28"/>
        </w:numPr>
        <w:spacing w:lineRule="auto" w:line="240" w:before="0" w:after="0"/>
        <w:ind w:left="0" w:right="0" w:hanging="720"/>
        <w:jc w:val="both"/>
        <w:rPr>
          <w:rFonts w:cs="Times New Roman" w:ascii="Times New Roman" w:hAnsi="Times New Roman"/>
          <w:sz w:val="24"/>
          <w:szCs w:val="24"/>
          <w:u w:val="single"/>
        </w:rPr>
      </w:pPr>
      <w:del w:id="65" w:author="CV LUCIENE" w:date="2017-01-16T15:22:00Z">
        <w:r>
          <w:rPr>
            <w:rFonts w:cs="Times New Roman" w:ascii="Times New Roman" w:hAnsi="Times New Roman"/>
            <w:sz w:val="24"/>
            <w:szCs w:val="24"/>
            <w:u w:val="single"/>
          </w:rPr>
        </w:r>
      </w:del>
    </w:p>
    <w:p>
      <w:pPr>
        <w:pStyle w:val="ListParagraph"/>
        <w:numPr>
          <w:ilvl w:val="3"/>
          <w:numId w:val="28"/>
        </w:numPr>
        <w:spacing w:lineRule="auto" w:line="240" w:before="0" w:after="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Correção de Avaliações</w:t>
      </w:r>
    </w:p>
    <w:p>
      <w:pPr>
        <w:pStyle w:val="Normal"/>
        <w:spacing w:lineRule="auto" w:line="240" w:before="120" w:after="0"/>
        <w:ind w:left="1701" w:right="0" w:hanging="425"/>
        <w:jc w:val="both"/>
        <w:rPr>
          <w:rFonts w:cs="Times New Roman" w:ascii="Times New Roman" w:hAnsi="Times New Roman"/>
          <w:sz w:val="24"/>
          <w:szCs w:val="24"/>
        </w:rPr>
      </w:pPr>
      <w:r>
        <w:rPr>
          <w:rFonts w:cs="Times New Roman" w:ascii="Times New Roman" w:hAnsi="Times New Roman"/>
          <w:sz w:val="24"/>
          <w:szCs w:val="24"/>
        </w:rPr>
        <w:t>a)</w:t>
        <w:tab/>
        <w:t>O resultado da avaliação será computado comparando-se a resposta do aluno com o gabarito de correção. A resposta será considerada correta ou parcialmente correta de acordo com os critérios e valores estabelecidos no gabarito.</w:t>
      </w:r>
    </w:p>
    <w:p>
      <w:pPr>
        <w:pStyle w:val="Normal"/>
        <w:spacing w:lineRule="auto" w:line="240" w:before="120" w:after="0"/>
        <w:ind w:left="1701" w:right="0" w:hanging="425"/>
        <w:jc w:val="both"/>
        <w:rPr>
          <w:rFonts w:cs="Times New Roman" w:ascii="Times New Roman" w:hAnsi="Times New Roman"/>
          <w:sz w:val="24"/>
          <w:szCs w:val="24"/>
        </w:rPr>
      </w:pPr>
      <w:r>
        <w:rPr>
          <w:rFonts w:cs="Times New Roman" w:ascii="Times New Roman" w:hAnsi="Times New Roman"/>
          <w:sz w:val="24"/>
          <w:szCs w:val="24"/>
        </w:rPr>
        <w:t>b)</w:t>
        <w:tab/>
        <w:t>Quando, na avaliação prática, forem constatadas situações em que seja necessário o parecer de outros instrutores/especialistas para emissão de conceito para a FAI, poderá ser formado um Comitê de Apreciação do Desempenho do Aluno, para deliberação referente à avaliação registrada na FAI. No corpo docente previsto para compor o Comitê, é imprescindível a presença do instrutor que aplicou a avaliação. Neste caso, o Comitê terá autonomia para aprovar ou reprovar o instruendo na avaliação em pauta. Os critérios e a sistemática para ativação e funcionamento do Comitê deverão ser estabelecidos pelo GT e constar do PUD. A decisão deverá ser registrada na própria FAI, com a respectiva justificativa.</w:t>
      </w:r>
    </w:p>
    <w:p>
      <w:pPr>
        <w:pStyle w:val="Normal"/>
        <w:spacing w:lineRule="auto" w:line="240" w:before="120" w:after="0"/>
        <w:ind w:left="1701" w:right="0" w:hanging="425"/>
        <w:jc w:val="both"/>
        <w:rPr>
          <w:rFonts w:cs="Times New Roman" w:ascii="Times New Roman" w:hAnsi="Times New Roman"/>
          <w:sz w:val="24"/>
          <w:szCs w:val="24"/>
        </w:rPr>
      </w:pPr>
      <w:r>
        <w:rPr>
          <w:rFonts w:cs="Times New Roman" w:ascii="Times New Roman" w:hAnsi="Times New Roman"/>
          <w:sz w:val="24"/>
          <w:szCs w:val="24"/>
        </w:rPr>
        <w:t>c)</w:t>
        <w:tab/>
        <w:t>Os resultados dos cursos EAD serão emitidos pelo AVA ou pelo Instrutor-Tutor, dependendo do formato da avaliação.</w:t>
      </w:r>
    </w:p>
    <w:p>
      <w:pPr>
        <w:pStyle w:val="Normal"/>
        <w:spacing w:lineRule="auto" w:line="240" w:before="120" w:after="240"/>
        <w:ind w:left="1701" w:right="0" w:hanging="425"/>
        <w:jc w:val="both"/>
        <w:rPr>
          <w:rFonts w:cs="Times New Roman" w:ascii="Times New Roman" w:hAnsi="Times New Roman"/>
          <w:sz w:val="24"/>
          <w:szCs w:val="24"/>
        </w:rPr>
      </w:pPr>
      <w:r>
        <w:rPr>
          <w:rFonts w:cs="Times New Roman" w:ascii="Times New Roman" w:hAnsi="Times New Roman"/>
          <w:sz w:val="24"/>
          <w:szCs w:val="24"/>
        </w:rPr>
        <w:t>d)</w:t>
        <w:tab/>
        <w:t>O aluno poderá solicitar revisão de item de avaliação ao setor responsável pela avaliação, conforme especificado neste Documento.</w:t>
      </w:r>
    </w:p>
    <w:p>
      <w:pPr>
        <w:pStyle w:val="ListParagraph"/>
        <w:numPr>
          <w:ilvl w:val="2"/>
          <w:numId w:val="28"/>
        </w:numPr>
        <w:spacing w:lineRule="auto" w:line="240" w:before="0" w:after="240"/>
        <w:ind w:left="709" w:right="0" w:hanging="720"/>
        <w:rPr>
          <w:rFonts w:cs="Times New Roman" w:ascii="Times New Roman" w:hAnsi="Times New Roman"/>
          <w:sz w:val="24"/>
          <w:szCs w:val="24"/>
        </w:rPr>
      </w:pPr>
      <w:r>
        <w:rPr>
          <w:rFonts w:cs="Times New Roman" w:ascii="Times New Roman" w:hAnsi="Times New Roman"/>
          <w:sz w:val="24"/>
          <w:szCs w:val="24"/>
        </w:rPr>
        <w:t>LEVANTAMENTO DE RESULTADOS</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Ponto de Corte</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O aluno que obtiver grau inferior a 7,00 (sete vírgula zero</w:t>
      </w:r>
      <w:ins w:id="66" w:author="CV LUCIENE" w:date="2017-01-17T13:40:00Z">
        <w:r>
          <w:rPr>
            <w:rFonts w:cs="Times New Roman" w:ascii="Times New Roman" w:hAnsi="Times New Roman"/>
            <w:sz w:val="24"/>
            <w:szCs w:val="24"/>
          </w:rPr>
          <w:t>,</w:t>
        </w:r>
      </w:ins>
      <w:r>
        <w:rPr>
          <w:rFonts w:cs="Times New Roman" w:ascii="Times New Roman" w:hAnsi="Times New Roman"/>
          <w:sz w:val="24"/>
          <w:szCs w:val="24"/>
        </w:rPr>
        <w:t xml:space="preserve"> zero) ou receber conceito “não apto” em qualquer avaliação será submetido a nova avaliação para recuperação. Ainda que o aluno alcance grau superior a 7,00 (sete vírgula zero</w:t>
      </w:r>
      <w:ins w:id="67" w:author="CV LUCIENE" w:date="2017-01-17T13:37:00Z">
        <w:r>
          <w:rPr>
            <w:rFonts w:cs="Times New Roman" w:ascii="Times New Roman" w:hAnsi="Times New Roman"/>
            <w:sz w:val="24"/>
            <w:szCs w:val="24"/>
          </w:rPr>
          <w:t>,</w:t>
        </w:r>
      </w:ins>
      <w:r>
        <w:rPr>
          <w:rFonts w:cs="Times New Roman" w:ascii="Times New Roman" w:hAnsi="Times New Roman"/>
          <w:sz w:val="24"/>
          <w:szCs w:val="24"/>
        </w:rPr>
        <w:t xml:space="preserve"> zero) na recuperação, será considerado apenas até o grau 7,00 (sete vírgula zero</w:t>
      </w:r>
      <w:ins w:id="68" w:author="CV LUCIENE" w:date="2017-01-17T13:40:00Z">
        <w:r>
          <w:rPr>
            <w:rFonts w:cs="Times New Roman" w:ascii="Times New Roman" w:hAnsi="Times New Roman"/>
            <w:sz w:val="24"/>
            <w:szCs w:val="24"/>
          </w:rPr>
          <w:t>,</w:t>
        </w:r>
      </w:ins>
      <w:r>
        <w:rPr>
          <w:rFonts w:cs="Times New Roman" w:ascii="Times New Roman" w:hAnsi="Times New Roman"/>
          <w:sz w:val="24"/>
          <w:szCs w:val="24"/>
        </w:rPr>
        <w:t xml:space="preserve"> zero) para o cálculo da média final. </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A média final do curso após a prova de recuperação ou de segunda chamada deverá ser igual ou superior a 7,00 (sete vírgula zero</w:t>
      </w:r>
      <w:ins w:id="69" w:author="CV LUCIENE" w:date="2017-01-17T13:38:00Z">
        <w:r>
          <w:rPr>
            <w:rFonts w:cs="Times New Roman" w:ascii="Times New Roman" w:hAnsi="Times New Roman"/>
            <w:sz w:val="24"/>
            <w:szCs w:val="24"/>
          </w:rPr>
          <w:t>,</w:t>
        </w:r>
      </w:ins>
      <w:r>
        <w:rPr>
          <w:rFonts w:cs="Times New Roman" w:ascii="Times New Roman" w:hAnsi="Times New Roman"/>
          <w:sz w:val="24"/>
          <w:szCs w:val="24"/>
        </w:rPr>
        <w:t xml:space="preserve"> zero).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As fórmulas de cálculo para se determinar a</w:t>
      </w:r>
      <w:del w:id="70" w:author="CV LUCIENE" w:date="2017-01-16T15:31:00Z">
        <w:r>
          <w:rPr>
            <w:rFonts w:cs="Times New Roman" w:ascii="Times New Roman" w:hAnsi="Times New Roman"/>
            <w:sz w:val="24"/>
            <w:szCs w:val="24"/>
          </w:rPr>
          <w:delText>s</w:delText>
        </w:r>
      </w:del>
      <w:r>
        <w:rPr>
          <w:rFonts w:cs="Times New Roman" w:ascii="Times New Roman" w:hAnsi="Times New Roman"/>
          <w:sz w:val="24"/>
          <w:szCs w:val="24"/>
        </w:rPr>
        <w:t xml:space="preserve"> Média Parcial (MP) e Média Final (MF) deverão ser definidos no QGA.</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Nos cursos com mais de uma fase (presencial e/ou EAD), o aluno somente poderá realizar a fase seguinte se obtiver aprovação na fase anterior.</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Casas Centesimais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Para as avaliações cujos resultados sejam expressos em graus, o sistema utilizado será o de grau absoluto, numa escala de zero a dez, com aproximação centesimal, sem arredondamento.</w:t>
      </w:r>
    </w:p>
    <w:p>
      <w:pPr>
        <w:pStyle w:val="ListParagraph"/>
        <w:numPr>
          <w:ilvl w:val="2"/>
          <w:numId w:val="28"/>
        </w:numPr>
        <w:spacing w:lineRule="auto" w:line="240" w:before="0" w:after="240"/>
        <w:ind w:left="709" w:right="0" w:hanging="720"/>
        <w:rPr>
          <w:rFonts w:cs="Times New Roman" w:ascii="Times New Roman" w:hAnsi="Times New Roman"/>
          <w:sz w:val="24"/>
          <w:szCs w:val="24"/>
        </w:rPr>
      </w:pPr>
      <w:r>
        <w:rPr>
          <w:rFonts w:cs="Times New Roman" w:ascii="Times New Roman" w:hAnsi="Times New Roman"/>
          <w:sz w:val="24"/>
          <w:szCs w:val="24"/>
        </w:rPr>
        <w:t>INTERPRETAÇÃO DOS RESULTADOS</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Atribuição de Peso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O procedimento e critério para alocação de pesos das avaliações encontram-se no QGA.</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Cômputo dos Graus e/ou Conceitos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Os graus serão calculados a partir do cômputo dos acertos, de acordo com o valor definido para cada questão, no momento de elaboração da avaliação. Os conceitos serão obtidos na análise das FAI, conforme gabarito definido pelo GT.</w:t>
      </w:r>
    </w:p>
    <w:p>
      <w:pPr>
        <w:pStyle w:val="Normal"/>
        <w:rPr>
          <w:rFonts w:cs="Times New Roman" w:ascii="Times New Roman" w:hAnsi="Times New Roman"/>
          <w:sz w:val="24"/>
          <w:szCs w:val="24"/>
          <w:u w:val="single"/>
        </w:rPr>
      </w:pPr>
      <w:r>
        <w:rPr>
          <w:rFonts w:cs="Times New Roman" w:ascii="Times New Roman" w:hAnsi="Times New Roman"/>
          <w:sz w:val="24"/>
          <w:szCs w:val="24"/>
          <w:u w:val="single"/>
        </w:rPr>
      </w:r>
    </w:p>
    <w:p>
      <w:pPr>
        <w:pStyle w:val="ListParagraph"/>
        <w:pageBreakBefore/>
        <w:numPr>
          <w:ilvl w:val="3"/>
          <w:numId w:val="28"/>
        </w:numPr>
        <w:spacing w:lineRule="auto" w:line="240" w:before="0" w:after="24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Aprovação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Será considerado aprovado o aluno que obtiver a Média Final igual ou superior a 7,00 (sete vírgula zero</w:t>
      </w:r>
      <w:ins w:id="71" w:author="CV LUCIENE" w:date="2017-01-17T13:38:00Z">
        <w:r>
          <w:rPr>
            <w:rFonts w:cs="Times New Roman" w:ascii="Times New Roman" w:hAnsi="Times New Roman"/>
            <w:sz w:val="24"/>
            <w:szCs w:val="24"/>
          </w:rPr>
          <w:t>,</w:t>
        </w:r>
      </w:ins>
      <w:r>
        <w:rPr>
          <w:rFonts w:cs="Times New Roman" w:ascii="Times New Roman" w:hAnsi="Times New Roman"/>
          <w:sz w:val="24"/>
          <w:szCs w:val="24"/>
        </w:rPr>
        <w:t xml:space="preserve"> zero) ou conceito “apto”. A atribuição de conceitos não poderá possuir caráter classificatório nem estabelecer ordenação entre os alunos.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Em cursos que contenham avaliação por grau e avaliação por conceito, o aluno deverá obter Média Final igual ou superior a 7,00 (sete vírgula zero</w:t>
      </w:r>
      <w:ins w:id="72" w:author="CV LUCIENE" w:date="2017-01-17T13:38:00Z">
        <w:r>
          <w:rPr>
            <w:rFonts w:cs="Times New Roman" w:ascii="Times New Roman" w:hAnsi="Times New Roman"/>
            <w:sz w:val="24"/>
            <w:szCs w:val="24"/>
          </w:rPr>
          <w:t>,</w:t>
        </w:r>
      </w:ins>
      <w:r>
        <w:rPr>
          <w:rFonts w:cs="Times New Roman" w:ascii="Times New Roman" w:hAnsi="Times New Roman"/>
          <w:sz w:val="24"/>
          <w:szCs w:val="24"/>
        </w:rPr>
        <w:t xml:space="preserve"> zero) e conceito “apto”, cumulativamente.</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Limite de Faltas</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Para cursos presenciais, o limite de faltas não justificadas é de cinco por cento da carga horária total do curso, até o máximo de dois </w:t>
      </w:r>
      <w:ins w:id="73" w:author="CV LUCIENE" w:date="2017-01-17T09:27:00Z">
        <w:r>
          <w:rPr>
            <w:rFonts w:cs="Times New Roman" w:ascii="Times New Roman" w:hAnsi="Times New Roman"/>
            <w:sz w:val="24"/>
            <w:szCs w:val="24"/>
          </w:rPr>
          <w:t xml:space="preserve">dias </w:t>
        </w:r>
      </w:ins>
      <w:r>
        <w:rPr>
          <w:rFonts w:cs="Times New Roman" w:ascii="Times New Roman" w:hAnsi="Times New Roman"/>
          <w:sz w:val="24"/>
          <w:szCs w:val="24"/>
        </w:rPr>
        <w:t xml:space="preserve">letivos. </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O limite de faltas justificadas é de dez por cento da carga horária total do curso, até o máximo de cinco dias letivos, sendo justificadas apenas as faltas ocasionadas por óbito, comprovado por certidão, de dependente ou familiar, doença comprovada mediante atestado médico do aluno ou de seu dependente, motivo de força maior devidamente comprovado ou autorização do chefe do setor de ensino/instrução.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Para os cursos EAD ou semipresenciais, o aluno será desligado na inexistência de acesso ao AVA durante a primeira semana.  </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Na fase presencial dos cursos semipresenciais</w:t>
      </w:r>
      <w:ins w:id="74" w:author="CV LUCIENE" w:date="2017-01-16T15:47:00Z">
        <w:r>
          <w:rPr>
            <w:rFonts w:cs="Times New Roman" w:ascii="Times New Roman" w:hAnsi="Times New Roman"/>
            <w:sz w:val="24"/>
            <w:szCs w:val="24"/>
          </w:rPr>
          <w:t>,</w:t>
        </w:r>
      </w:ins>
      <w:r>
        <w:rPr>
          <w:rFonts w:cs="Times New Roman" w:ascii="Times New Roman" w:hAnsi="Times New Roman"/>
          <w:sz w:val="24"/>
          <w:szCs w:val="24"/>
        </w:rPr>
        <w:t xml:space="preserve"> o limite de faltas justificadas ou não justificadas serão computados na carga horária da fase presencial.</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Os limites de faltas justificadas e não justificadas não são cumulativos.</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O aluno que exceder o limite de faltas justificadas será submetido ao Conselho de Ensino (CONSEN), que deliberará sobre o desligamento ou permanência no curso por meio de reposição de aulas e/ou realização de atividades relacionadas ao conteúdo ministrado em sua ausência. </w:t>
      </w:r>
    </w:p>
    <w:p>
      <w:pPr>
        <w:pStyle w:val="ListParagraph"/>
        <w:numPr>
          <w:ilvl w:val="2"/>
          <w:numId w:val="28"/>
        </w:numPr>
        <w:spacing w:lineRule="auto" w:line="240" w:before="0" w:after="240"/>
        <w:ind w:left="709"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REGISTRO E COMUNICAÇÃO DOS RESULTADOS</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Registro dos Graus e Conceitos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Os graus (GP, MP e MF) e conceitos obtidos pelos alunos nos cursos serão registrados no Controle Geral de Graus e permanecerão arquivados no setor responsável pela avaliação.</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Comunicação dos Resultados</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O setor responsável pela avaliação comunicará aos alunos os graus e conceitos por eles obtidos, por meio de Relatório de Graus, utilizando-se um sistema de códigos para identificação do aluno, ou</w:t>
      </w:r>
      <w:del w:id="75" w:author="CV LUCIENE" w:date="2017-01-16T15:50:00Z">
        <w:r>
          <w:rPr>
            <w:rFonts w:cs="Times New Roman" w:ascii="Times New Roman" w:hAnsi="Times New Roman"/>
            <w:sz w:val="24"/>
            <w:szCs w:val="24"/>
          </w:rPr>
          <w:delText xml:space="preserve"> por meio de</w:delText>
        </w:r>
      </w:del>
      <w:r>
        <w:rPr>
          <w:rFonts w:cs="Times New Roman" w:ascii="Times New Roman" w:hAnsi="Times New Roman"/>
          <w:sz w:val="24"/>
          <w:szCs w:val="24"/>
        </w:rPr>
        <w:t xml:space="preserve"> </w:t>
      </w:r>
      <w:ins w:id="76" w:author="CV LUCIENE" w:date="2017-01-16T15:50:00Z">
        <w:r>
          <w:rPr>
            <w:rFonts w:cs="Times New Roman" w:ascii="Times New Roman" w:hAnsi="Times New Roman"/>
            <w:sz w:val="24"/>
            <w:szCs w:val="24"/>
          </w:rPr>
          <w:t xml:space="preserve">mediante </w:t>
        </w:r>
      </w:ins>
      <w:r>
        <w:rPr>
          <w:rFonts w:cs="Times New Roman" w:ascii="Times New Roman" w:hAnsi="Times New Roman"/>
          <w:sz w:val="24"/>
          <w:szCs w:val="24"/>
        </w:rPr>
        <w:t xml:space="preserve">consulta virtual, se houver sistema informatizado. </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Para cursos que envolvam atividades operacionais práticas, o GT destinado ao desenvolvimento ou atualização de cursos poderá prever a elaboração de uma ficha, distinta da FAI, a ser preenchida ao final do curso, contendo um parecer detalhado do desempenho do aluno ao longo das atividades práticas, com a finalidade de fornecer informações aos órgãos operacionais. O parecer deverá ser objeto de deliberação pelo Comitê de Apreciação do Desempenho do Aluno.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A ficha prevista no subitem anterior tem o objetivo de complementar as informações referentes ao desempenho do aluno no curso, podendo abranger o domínio cognitivo e psicomotor, sem substituir as avaliações regulares. Neste caso, o Comitê não poderá estabelecer grau ou conceito que vise à aprovação ou à reprovação do aluno. Caso o GT conclua pela necessidade de elaboração da ficha, seus critérios e especificações deverão ser descritos no PUD do curso.</w:t>
      </w:r>
    </w:p>
    <w:p>
      <w:pPr>
        <w:pStyle w:val="ListParagraph"/>
        <w:numPr>
          <w:ilvl w:val="2"/>
          <w:numId w:val="28"/>
        </w:numPr>
        <w:spacing w:lineRule="auto" w:line="240" w:before="0" w:after="240"/>
        <w:ind w:left="709"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PROCEDIMENTOS COMPLEMENTARES</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Discussão da Avaliação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Após as avaliações, será realizado um trabalho de grupo entre os alunos, no qual os tópicos avaliados serão discutidos e analisados com mediação de um orientador (preferencialmente o docente do conteúdo avaliado), com o objetivo primordial de fixação dos conhecimentos ministrados e elucidação de dúvidas.</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Na modalidade EAD, caberá ao instrutor-tutor realizar a discussão por meio de fórum.</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Revisão de Itens de Avaliação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Com base na DAvl, o aluno poderá solicitar revisão do item que, em sua opinião, contenha alguma irregularidade. O pedido de revisão deverá ser efetuado por meio de ficha própria (Anexo B).</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Para cursos EAD, o formulário para o Pedido de Revisão de Item de Avaliação estará disponível na biblioteca virtual do curso, no AVA. O encaminhamento do Pedido de Revisão de Item de Avaliação será por meio eletrônico ao Instrutor-Tutor da disciplina ou módulo. </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Ao solicitar revisão, o aluno deverá expor seus argumentos de maneira clara e detalhada, citar itens, capítulos e páginas de materiais didáticos (apostilas, livros etc.) que amparem seu ponto de vista.</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Somente serão aceitos pedidos de revisão de item de avaliação efetuados até três horas após o tempo de aula dedicado à DAvl nos cursos presenciais. </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O docente responsável pelo conteúdo avaliado analisará a solicitação de revisão de item de avaliação, fará os comentários específicos e proporá solução na própria Ficha, no prazo de até dois dias úteis a partir do seu recebimento. O parecer final caberá ao chefe do setor responsável pela avaliação, ao chefe da SIAT ou ao Comandante do Destacamento, devendo o aluno ter ciência do resultado final.</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O docente que propuser PT escritas subjetivas, PP ou TA deverá reservar tempo para discuti-los com os alunos. Nessa ocasião, o docente deverá acolher os possíveis pedidos de revisão, analisá-los, emitir seu parecer</w:t>
      </w:r>
      <w:del w:id="77" w:author="CV LUCIENE" w:date="2017-01-16T15:55:00Z">
        <w:r>
          <w:rPr>
            <w:rFonts w:cs="Times New Roman" w:ascii="Times New Roman" w:hAnsi="Times New Roman"/>
            <w:sz w:val="24"/>
            <w:szCs w:val="24"/>
          </w:rPr>
          <w:delText xml:space="preserve"> e</w:delText>
        </w:r>
      </w:del>
      <w:r>
        <w:rPr>
          <w:rFonts w:cs="Times New Roman" w:ascii="Times New Roman" w:hAnsi="Times New Roman"/>
          <w:sz w:val="24"/>
          <w:szCs w:val="24"/>
        </w:rPr>
        <w:t>, sugerir a nova pontuação ou conceito, se for o caso, e entregar ao chefe do setor responsável pela avaliação, ao chefe da SIAT ou ao Comandante do Destacamento para o parecer final, devendo o aluno ter ciência do resultado.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Na modalidade EAD, caso o aluno não concorde com o gabarito divulgado de alguma questão da avaliação, poderá solicitar a revisão ao Instrutor-Tutor, expondo seus argumentos, em até 24 horas após o término do fórum de discussão da avaliação.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A questão será avaliada pelo Instrutor-Tutor do curso, que emitirá seu parecer a respeito e encaminhará ao responsável pelo EAD na OM executora, ao qual caberá decidir. O Setor de Ensino terá o prazo de dois dias úteis para decidir e cientificar o aluno a respeito do resultado final do questionamento.</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Anulação de Questão</w:t>
      </w:r>
    </w:p>
    <w:p>
      <w:pPr>
        <w:pStyle w:val="ListParagraph"/>
        <w:numPr>
          <w:ilvl w:val="4"/>
          <w:numId w:val="28"/>
        </w:numPr>
        <w:tabs>
          <w:tab w:val="left" w:pos="993" w:leader="none"/>
        </w:tabs>
        <w:spacing w:lineRule="auto" w:line="240" w:before="0" w:after="0"/>
        <w:ind w:left="0" w:right="0" w:hanging="1080"/>
        <w:jc w:val="both"/>
        <w:rPr>
          <w:rFonts w:cs="Times New Roman" w:ascii="Times New Roman" w:hAnsi="Times New Roman"/>
          <w:sz w:val="24"/>
          <w:szCs w:val="24"/>
        </w:rPr>
      </w:pPr>
      <w:r>
        <w:rPr>
          <w:rFonts w:cs="Times New Roman" w:ascii="Times New Roman" w:hAnsi="Times New Roman"/>
          <w:sz w:val="24"/>
          <w:szCs w:val="24"/>
        </w:rPr>
        <w:t>Uma questão será considerada anulada quando:</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a)</w:t>
        <w:tab/>
        <w:t xml:space="preserve">for considerada capaz de induzir o aluno ao erro; </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b)</w:t>
        <w:tab/>
        <w:t>o enunciado for formulado de forma imprópria;</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c)</w:t>
        <w:tab/>
        <w:t>o conteúdo avaliado não constar das fontes de consulta distribuída aos alunos; e</w:t>
      </w:r>
    </w:p>
    <w:p>
      <w:pPr>
        <w:pStyle w:val="Normal"/>
        <w:spacing w:lineRule="auto" w:line="240" w:before="120" w:after="240"/>
        <w:ind w:left="1702" w:right="0" w:hanging="284"/>
        <w:jc w:val="both"/>
        <w:rPr>
          <w:rFonts w:cs="Times New Roman" w:ascii="Times New Roman" w:hAnsi="Times New Roman"/>
          <w:sz w:val="24"/>
          <w:szCs w:val="24"/>
        </w:rPr>
      </w:pPr>
      <w:r>
        <w:rPr>
          <w:rFonts w:cs="Times New Roman" w:ascii="Times New Roman" w:hAnsi="Times New Roman"/>
          <w:sz w:val="24"/>
          <w:szCs w:val="24"/>
        </w:rPr>
        <w:t>d)</w:t>
        <w:tab/>
        <w:t>o conteúdo avaliado não houver sido ministrado pelo instrutor.</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Em caso de questão anulada, os pontos a ela correspondentes serão distribuídos entre os itens válidos, devendo o setor responsável excluí-la do banco de questões.</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
      </w:pPr>
      <w:del w:id="78" w:author="CV LUCIENE" w:date="2017-01-16T15:56:00Z">
        <w:r>
          <w:rPr>
            <w:rFonts w:cs="Times New Roman" w:ascii="Times New Roman" w:hAnsi="Times New Roman"/>
            <w:sz w:val="24"/>
            <w:szCs w:val="24"/>
            <w:u w:val="single"/>
          </w:rPr>
          <w:delText xml:space="preserve">  </w:delText>
        </w:r>
      </w:del>
      <w:r>
        <w:rPr>
          <w:rFonts w:cs="Times New Roman" w:ascii="Times New Roman" w:hAnsi="Times New Roman"/>
          <w:sz w:val="24"/>
          <w:szCs w:val="24"/>
          <w:u w:val="single"/>
        </w:rPr>
        <w:t>Revisão de Grau ou Conceito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O aluno poderá solicitar revisão de seu grau, no prazo de um dia útil após a divulgação. Deverá utilizar a Ficha de Pedido de Revisão de Grau ou Conceito (Anexo C) e encaminhá-la ao setor de avaliação, que terá prazo de dois </w:t>
      </w:r>
      <w:ins w:id="79" w:author="CV LUCIENE" w:date="2017-01-16T15:57:00Z">
        <w:r>
          <w:rPr>
            <w:rFonts w:cs="Times New Roman" w:ascii="Times New Roman" w:hAnsi="Times New Roman"/>
            <w:sz w:val="24"/>
            <w:szCs w:val="24"/>
          </w:rPr>
          <w:t xml:space="preserve">dias </w:t>
        </w:r>
      </w:ins>
    </w:p>
    <w:p>
      <w:pPr>
        <w:pStyle w:val="Normal"/>
        <w:spacing w:lineRule="auto" w:line="240" w:before="0" w:after="240"/>
        <w:ind w:left="0" w:right="0" w:firstLine="1418"/>
        <w:jc w:val="both"/>
        <w:rPr>
          <w:rFonts w:cs="Times New Roman" w:ascii="Times New Roman" w:hAnsi="Times New Roman"/>
          <w:sz w:val="24"/>
          <w:szCs w:val="24"/>
        </w:rPr>
      </w:pPr>
      <w:del w:id="80" w:author="CV LUCIENE" w:date="2017-01-16T15:57:00Z">
        <w:r>
          <w:rPr>
            <w:rFonts w:cs="Times New Roman" w:ascii="Times New Roman" w:hAnsi="Times New Roman"/>
            <w:sz w:val="24"/>
            <w:szCs w:val="24"/>
          </w:rPr>
          <w:delText xml:space="preserve"> </w:delText>
        </w:r>
      </w:del>
      <w:r>
        <w:rPr>
          <w:rFonts w:cs="Times New Roman" w:ascii="Times New Roman" w:hAnsi="Times New Roman"/>
          <w:sz w:val="24"/>
          <w:szCs w:val="24"/>
        </w:rPr>
        <w:t>úteis para fornecer ao aluno a solução do seu pedido de revisão.</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
      </w:pPr>
      <w:r>
        <w:rPr>
          <w:rFonts w:cs="Times New Roman" w:ascii="Times New Roman" w:hAnsi="Times New Roman"/>
          <w:sz w:val="24"/>
          <w:szCs w:val="24"/>
          <w:u w:val="single"/>
        </w:rPr>
        <w:t>Avaliação de segunda chamada</w:t>
      </w:r>
    </w:p>
    <w:p>
      <w:pPr>
        <w:pStyle w:val="ListParagraph"/>
        <w:numPr>
          <w:ilvl w:val="4"/>
          <w:numId w:val="28"/>
        </w:numPr>
        <w:tabs>
          <w:tab w:val="left" w:pos="993" w:leader="none"/>
        </w:tabs>
        <w:spacing w:lineRule="auto" w:line="240" w:before="0" w:after="0"/>
        <w:ind w:left="0" w:right="0" w:hanging="1080"/>
        <w:jc w:val="both"/>
        <w:rPr>
          <w:rFonts w:cs="Times New Roman" w:ascii="Times New Roman" w:hAnsi="Times New Roman"/>
          <w:sz w:val="24"/>
          <w:szCs w:val="24"/>
        </w:rPr>
      </w:pPr>
      <w:r>
        <w:rPr>
          <w:rFonts w:cs="Times New Roman" w:ascii="Times New Roman" w:hAnsi="Times New Roman"/>
          <w:sz w:val="24"/>
          <w:szCs w:val="24"/>
        </w:rPr>
        <w:t>A avaliação de segunda chamada obedecerá aos seguintes critérios:</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a)</w:t>
        <w:tab/>
        <w:t>poderá realizar a avaliação de segunda chamada o aluno que faltar ou não concluir, justificadamente, alguma avaliação;</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b)</w:t>
        <w:tab/>
        <w:t>o pedido de realização de segunda chamada deverá ser formulado pelo aluno em até um dia útil após a avaliação, salvo impedimento justificável (Anexo D);</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c)</w:t>
        <w:tab/>
        <w:t>a segunda chamada de uma avaliação deverá ser realizada antes da avaliação seguinte, se houver, em horário e data estabelecidos pelo setor de avaliação;</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d)</w:t>
        <w:tab/>
        <w:t>o conteúdo, bem como os parâmetros de avaliação a serem inseridos na avaliação de segunda chamada, serão os mesmos que compuseram a avaliação antecedente, que originou a situação de segunda chamada, podendo, no entanto, ser utilizado meio diverso, a critério do instrutor ou do setor de avaliação;</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e)</w:t>
        <w:tab/>
        <w:t>ao aluno que não realizar a avaliação de segunda chamada, sem motivo justificado, será atribuído o grau 0,00 (zero vírgula zero</w:t>
      </w:r>
      <w:ins w:id="81" w:author="CV LUCIENE" w:date="2017-01-17T13:38:00Z">
        <w:r>
          <w:rPr>
            <w:rFonts w:cs="Times New Roman" w:ascii="Times New Roman" w:hAnsi="Times New Roman"/>
            <w:sz w:val="24"/>
            <w:szCs w:val="24"/>
          </w:rPr>
          <w:t>,</w:t>
        </w:r>
      </w:ins>
      <w:r>
        <w:rPr>
          <w:rFonts w:cs="Times New Roman" w:ascii="Times New Roman" w:hAnsi="Times New Roman"/>
          <w:sz w:val="24"/>
          <w:szCs w:val="24"/>
        </w:rPr>
        <w:t xml:space="preserve"> zero) ou conceito “não apto”; </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f)</w:t>
        <w:tab/>
        <w:t>nos cursos EAD, o aluno que não concluir as atividades no prazo estabelecido no cronograma do curso, sem motivo justificado, ficará automaticamente com nota 0,00 (zero vírgula zero</w:t>
      </w:r>
      <w:ins w:id="82" w:author="CV LUCIENE" w:date="2017-01-17T13:38:00Z">
        <w:r>
          <w:rPr>
            <w:rFonts w:cs="Times New Roman" w:ascii="Times New Roman" w:hAnsi="Times New Roman"/>
            <w:sz w:val="24"/>
            <w:szCs w:val="24"/>
          </w:rPr>
          <w:t>,</w:t>
        </w:r>
      </w:ins>
      <w:r>
        <w:rPr>
          <w:rFonts w:cs="Times New Roman" w:ascii="Times New Roman" w:hAnsi="Times New Roman"/>
          <w:sz w:val="24"/>
          <w:szCs w:val="24"/>
        </w:rPr>
        <w:t xml:space="preserve"> zero) ou conceito “não apto”; e</w:t>
      </w:r>
    </w:p>
    <w:p>
      <w:pPr>
        <w:pStyle w:val="Normal"/>
        <w:spacing w:lineRule="auto" w:line="240" w:before="120" w:after="240"/>
        <w:ind w:left="1702" w:right="0" w:hanging="284"/>
        <w:jc w:val="both"/>
        <w:rPr>
          <w:rFonts w:cs="Times New Roman" w:ascii="Times New Roman" w:hAnsi="Times New Roman"/>
          <w:sz w:val="24"/>
          <w:szCs w:val="24"/>
        </w:rPr>
      </w:pPr>
      <w:r>
        <w:rPr>
          <w:rFonts w:cs="Times New Roman" w:ascii="Times New Roman" w:hAnsi="Times New Roman"/>
          <w:sz w:val="24"/>
          <w:szCs w:val="24"/>
        </w:rPr>
        <w:t>g)</w:t>
        <w:tab/>
        <w:t>a justificativa enviada, via AVA, pelo aluno que não concluir alguma avaliação no prazo estabelecido será submetida à análise do setor de ensino/instrução. Caso a justificativa seja aceita pela chefia do setor responsável</w:t>
      </w:r>
      <w:ins w:id="83" w:author="CV LUCIENE" w:date="2017-01-16T15:59:00Z">
        <w:r>
          <w:rPr>
            <w:rFonts w:cs="Times New Roman" w:ascii="Times New Roman" w:hAnsi="Times New Roman"/>
            <w:sz w:val="24"/>
            <w:szCs w:val="24"/>
          </w:rPr>
          <w:t>,</w:t>
        </w:r>
      </w:ins>
      <w:r>
        <w:rPr>
          <w:rFonts w:cs="Times New Roman" w:ascii="Times New Roman" w:hAnsi="Times New Roman"/>
          <w:sz w:val="24"/>
          <w:szCs w:val="24"/>
        </w:rPr>
        <w:t xml:space="preserve"> </w:t>
      </w:r>
      <w:ins w:id="84" w:author="CV LUCIENE" w:date="2017-01-16T15:59:00Z">
        <w:r>
          <w:rPr>
            <w:rFonts w:cs="Times New Roman" w:ascii="Times New Roman" w:hAnsi="Times New Roman"/>
            <w:sz w:val="24"/>
            <w:szCs w:val="24"/>
          </w:rPr>
          <w:t xml:space="preserve">o aluno </w:t>
        </w:r>
      </w:ins>
      <w:r>
        <w:rPr>
          <w:rFonts w:cs="Times New Roman" w:ascii="Times New Roman" w:hAnsi="Times New Roman"/>
          <w:sz w:val="24"/>
          <w:szCs w:val="24"/>
        </w:rPr>
        <w:t>será submetido a nova avaliação.</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Change w:id="0" w:author="" w:date="0-00-00T00:00:00Z"/>
        </w:rPr>
      </w:pPr>
      <w:r>
        <w:rPr>
          <w:rFonts w:cs="Times New Roman" w:ascii="Times New Roman" w:hAnsi="Times New Roman"/>
          <w:sz w:val="24"/>
          <w:szCs w:val="24"/>
          <w:u w:val="single"/>
          <w:rPrChange w:id="0" w:author="" w:date="0-00-00T00:00:00Z"/>
        </w:rPr>
        <w:t>Avaliação de Recuperação</w:t>
      </w:r>
    </w:p>
    <w:p>
      <w:pPr>
        <w:pStyle w:val="ListParagraph"/>
        <w:numPr>
          <w:ilvl w:val="4"/>
          <w:numId w:val="28"/>
        </w:numPr>
        <w:tabs>
          <w:tab w:val="left" w:pos="993" w:leader="none"/>
        </w:tabs>
        <w:spacing w:lineRule="auto" w:line="240" w:before="0" w:after="0"/>
        <w:ind w:left="0" w:right="0" w:hanging="1080"/>
        <w:jc w:val="both"/>
        <w:rPr>
          <w:rFonts w:cs="Times New Roman" w:ascii="Times New Roman" w:hAnsi="Times New Roman"/>
          <w:sz w:val="24"/>
          <w:szCs w:val="24"/>
        </w:rPr>
      </w:pPr>
      <w:r>
        <w:rPr>
          <w:rFonts w:cs="Times New Roman" w:ascii="Times New Roman" w:hAnsi="Times New Roman"/>
          <w:sz w:val="24"/>
          <w:szCs w:val="24"/>
        </w:rPr>
        <w:t>A avaliação de recuperação obedecerá aos seguintes critérios:</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a)</w:t>
        <w:tab/>
        <w:t>será submetido à avaliação de recuperação o aluno que ficar abaixo do ponto de corte (GP = 7,00) ou obtiver conceito “não apto”;</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b)</w:t>
        <w:tab/>
        <w:t>para cada avaliação abaixo do ponto de corte ou conceito “não apto” deverá ser realizada apenas uma avaliação de recuperação, em horário e data estabelecidos pelo setor responsável pela avaliação, abrangendo o mesmo conteúdo didático inicialmente previsto para essa avaliação;</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c)</w:t>
        <w:tab/>
        <w:t>o limite de avaliações de recuperação deve ser proporcional à metade do número de avaliações previstas para o curso, com arredondamento para mais, se resultar fração;</w:t>
      </w:r>
      <w:del w:id="86" w:author="CV LUCIENE" w:date="2017-01-16T16:00:00Z">
        <w:r>
          <w:rPr>
            <w:rFonts w:cs="Times New Roman" w:ascii="Times New Roman" w:hAnsi="Times New Roman"/>
            <w:sz w:val="24"/>
            <w:szCs w:val="24"/>
          </w:rPr>
          <w:delText xml:space="preserve"> e</w:delText>
        </w:r>
      </w:del>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d)</w:t>
        <w:tab/>
        <w:t>o grau final do aluno que for submetido à avaliação de recuperação obedecerá aos seguintes critérios:</w:t>
      </w:r>
    </w:p>
    <w:p>
      <w:pPr>
        <w:pStyle w:val="ListParagraph"/>
        <w:numPr>
          <w:ilvl w:val="0"/>
          <w:numId w:val="29"/>
        </w:numPr>
        <w:spacing w:lineRule="auto" w:line="240" w:before="0" w:after="0"/>
        <w:ind w:left="1985" w:right="0" w:hanging="360"/>
        <w:jc w:val="both"/>
        <w:rPr>
          <w:rFonts w:cs="Times New Roman" w:ascii="Times New Roman" w:hAnsi="Times New Roman"/>
          <w:sz w:val="24"/>
          <w:szCs w:val="24"/>
        </w:rPr>
      </w:pPr>
      <w:r>
        <w:rPr>
          <w:rFonts w:cs="Times New Roman" w:ascii="Times New Roman" w:hAnsi="Times New Roman"/>
          <w:sz w:val="24"/>
          <w:szCs w:val="24"/>
        </w:rPr>
        <w:t>Para cálculo da MF, o cômputo da nota da avaliação de recuperação será 7,00 (sete vírgula zero</w:t>
      </w:r>
      <w:ins w:id="87" w:author="CV LUCIENE" w:date="2017-01-17T13:38:00Z">
        <w:r>
          <w:rPr>
            <w:rFonts w:cs="Times New Roman" w:ascii="Times New Roman" w:hAnsi="Times New Roman"/>
            <w:sz w:val="24"/>
            <w:szCs w:val="24"/>
          </w:rPr>
          <w:t>,</w:t>
        </w:r>
      </w:ins>
      <w:r>
        <w:rPr>
          <w:rFonts w:cs="Times New Roman" w:ascii="Times New Roman" w:hAnsi="Times New Roman"/>
          <w:sz w:val="24"/>
          <w:szCs w:val="24"/>
        </w:rPr>
        <w:t xml:space="preserve"> zero), ainda que o aluno tenha obtido um grau maior; e</w:t>
      </w:r>
    </w:p>
    <w:p>
      <w:pPr>
        <w:pStyle w:val="ListParagraph"/>
        <w:numPr>
          <w:ilvl w:val="0"/>
          <w:numId w:val="29"/>
        </w:numPr>
        <w:spacing w:lineRule="auto" w:line="240" w:before="0" w:after="0"/>
        <w:ind w:left="1985" w:right="0" w:hanging="360"/>
        <w:jc w:val="both"/>
        <w:rPr>
          <w:rFonts w:cs="Times New Roman" w:ascii="Times New Roman" w:hAnsi="Times New Roman"/>
          <w:sz w:val="24"/>
          <w:szCs w:val="24"/>
        </w:rPr>
      </w:pPr>
      <w:r>
        <w:rPr>
          <w:rFonts w:cs="Times New Roman" w:ascii="Times New Roman" w:hAnsi="Times New Roman"/>
          <w:sz w:val="24"/>
          <w:szCs w:val="24"/>
        </w:rPr>
        <w:t>O aluno que, após submetido à prova de recuperação, não atingir o ponto de corte, será submetido ao CONSEN, observando-se, no que se refere aos alunos estrangeiros, o previsto neste Documento.</w:t>
      </w:r>
    </w:p>
    <w:p>
      <w:pPr>
        <w:pStyle w:val="ListParagraph"/>
        <w:spacing w:lineRule="auto" w:line="240" w:before="0" w:after="0"/>
        <w:ind w:left="1701" w:right="0" w:hanging="283"/>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240" w:before="0" w:after="0"/>
        <w:ind w:left="2058" w:right="0" w:hanging="640"/>
        <w:jc w:val="both"/>
        <w:rPr>
          <w:rFonts w:cs="Times New Roman" w:ascii="Times New Roman" w:hAnsi="Times New Roman"/>
          <w:sz w:val="24"/>
          <w:szCs w:val="24"/>
        </w:rPr>
      </w:pPr>
      <w:r>
        <w:rPr>
          <w:rFonts w:cs="Times New Roman" w:ascii="Times New Roman" w:hAnsi="Times New Roman"/>
          <w:b/>
          <w:sz w:val="24"/>
          <w:szCs w:val="24"/>
        </w:rPr>
        <w:t>Nota:</w:t>
      </w:r>
      <w:r>
        <w:rPr>
          <w:rFonts w:cs="Times New Roman" w:ascii="Times New Roman" w:hAnsi="Times New Roman"/>
          <w:sz w:val="24"/>
          <w:szCs w:val="24"/>
        </w:rPr>
        <w:t xml:space="preserve"> Nos cursos EAD e Semipresenciais na fase a distância não haverá Segunda Chamada ou Recuperação para o fórum.  </w:t>
      </w:r>
    </w:p>
    <w:p>
      <w:pPr>
        <w:pStyle w:val="ListParagraph"/>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Change w:id="0" w:author="" w:date="0-00-00T00:00:00Z"/>
        </w:rPr>
      </w:pPr>
      <w:r>
        <w:rPr>
          <w:rFonts w:cs="Times New Roman" w:ascii="Times New Roman" w:hAnsi="Times New Roman"/>
          <w:sz w:val="24"/>
          <w:szCs w:val="24"/>
          <w:u w:val="single"/>
          <w:rPrChange w:id="0" w:author="" w:date="0-00-00T00:00:00Z"/>
        </w:rPr>
        <w:t>Alunos das Nações Amigas, da Marinha do Brasil, do Exército Brasileiro e das Forças Auxiliares</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Aos alunos estrangeiros serão aplicadas as mesmas exigências estabelecidas para os alunos brasileiros. Quanto à avaliação, serão adotados os mesmos critérios usados para os alunos brasileiros; entretanto, nas avaliações teóricas ou práticas na Língua Portuguesa, o aluno estrangeiro terá trinta minutos a mais para a </w:t>
      </w:r>
      <w:del w:id="89" w:author="CV LUCIENE" w:date="2017-01-16T16:05:00Z">
        <w:r>
          <w:rPr>
            <w:rFonts w:cs="Times New Roman" w:ascii="Times New Roman" w:hAnsi="Times New Roman"/>
            <w:sz w:val="24"/>
            <w:szCs w:val="24"/>
          </w:rPr>
          <w:delText xml:space="preserve">sua </w:delText>
        </w:r>
      </w:del>
      <w:r>
        <w:rPr>
          <w:rFonts w:cs="Times New Roman" w:ascii="Times New Roman" w:hAnsi="Times New Roman"/>
          <w:sz w:val="24"/>
          <w:szCs w:val="24"/>
        </w:rPr>
        <w:t>execução da prova.</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No caso de o aluno estrangeiro vir a ser submetido a Conselho de qualquer natureza ou apresentar dificuldade extrema para acompanhar o curso, os órgãos envolvidos deverão enviar ao EMAER um Relatório de Desempenho detalhado, com parecer acerca do tema, indicando opções ou perspectivas de aproveitamento ou não em outra atividade. A situação será levada à apreciação do Exmo. Sr. Comandante da Aeronáutica, a quem caberá a decisão. Sempre que possível, o aluno deverá continuar as atividades de ensino</w:t>
      </w:r>
      <w:del w:id="90" w:author="CV LUCIENE" w:date="2017-01-16T16:05:00Z">
        <w:r>
          <w:rPr>
            <w:rFonts w:cs="Times New Roman" w:ascii="Times New Roman" w:hAnsi="Times New Roman"/>
            <w:sz w:val="24"/>
            <w:szCs w:val="24"/>
          </w:rPr>
          <w:delText>,</w:delText>
        </w:r>
      </w:del>
      <w:r>
        <w:rPr>
          <w:rFonts w:cs="Times New Roman" w:ascii="Times New Roman" w:hAnsi="Times New Roman"/>
          <w:sz w:val="24"/>
          <w:szCs w:val="24"/>
        </w:rPr>
        <w:t xml:space="preserve"> até a definição final da autoridade. </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Aos alunos da Marinha do Brasil, do Exército Brasileiro e das Forças Auxiliares brasileiras serão aplicadas as mesmas exigências estabelecidas neste documento. </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Change w:id="0" w:author="" w:date="0-00-00T00:00:00Z"/>
        </w:rPr>
      </w:pPr>
      <w:r>
        <w:rPr>
          <w:rFonts w:cs="Times New Roman" w:ascii="Times New Roman" w:hAnsi="Times New Roman"/>
          <w:sz w:val="24"/>
          <w:szCs w:val="24"/>
          <w:u w:val="single"/>
          <w:rPrChange w:id="0" w:author="" w:date="0-00-00T00:00:00Z"/>
        </w:rPr>
        <w:t>Aluno com baixo rendimento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O acompanhamento do aluno com baixo rendimento deverá ocorrer tanto na educação a distância quanto na presencial, respeitando as peculiaridades de cada modalidade de ensino.</w:t>
      </w:r>
    </w:p>
    <w:p>
      <w:pPr>
        <w:pStyle w:val="ListParagraph"/>
        <w:numPr>
          <w:ilvl w:val="4"/>
          <w:numId w:val="28"/>
        </w:numPr>
        <w:tabs>
          <w:tab w:val="left" w:pos="993" w:leader="none"/>
        </w:tabs>
        <w:spacing w:lineRule="auto" w:line="240" w:before="0" w:after="0"/>
        <w:ind w:left="0" w:right="0" w:hanging="1080"/>
        <w:jc w:val="both"/>
        <w:rPr>
          <w:rFonts w:cs="Times New Roman" w:ascii="Times New Roman" w:hAnsi="Times New Roman"/>
          <w:sz w:val="24"/>
          <w:szCs w:val="24"/>
        </w:rPr>
      </w:pPr>
      <w:r>
        <w:rPr>
          <w:rFonts w:cs="Times New Roman" w:ascii="Times New Roman" w:hAnsi="Times New Roman"/>
          <w:sz w:val="24"/>
          <w:szCs w:val="24"/>
        </w:rPr>
        <w:t>O acompanhamento do aluno realizando curso ou estágio presencial</w:t>
      </w:r>
      <w:del w:id="92" w:author="CV LUCIENE" w:date="2017-01-16T16:05:00Z">
        <w:r>
          <w:rPr>
            <w:rFonts w:cs="Times New Roman" w:ascii="Times New Roman" w:hAnsi="Times New Roman"/>
            <w:sz w:val="24"/>
            <w:szCs w:val="24"/>
          </w:rPr>
          <w:delText>,</w:delText>
        </w:r>
      </w:del>
      <w:r>
        <w:rPr>
          <w:rFonts w:cs="Times New Roman" w:ascii="Times New Roman" w:hAnsi="Times New Roman"/>
          <w:sz w:val="24"/>
          <w:szCs w:val="24"/>
        </w:rPr>
        <w:t xml:space="preserve"> poderá ser constituído por até dois eventos:</w:t>
      </w:r>
    </w:p>
    <w:p>
      <w:pPr>
        <w:pStyle w:val="ListParagraph"/>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a)</w:t>
        <w:tab/>
        <w:t>Aconselhamento – realizado pelo orientador do grupo do referido aluno, se houver, instrutor pleno do curso, se houver, chefe do setor de avaliação, chefe da SIAT ou Comandante do Destacamento; e</w:t>
      </w:r>
    </w:p>
    <w:p>
      <w:pPr>
        <w:pStyle w:val="ListParagraph"/>
        <w:spacing w:lineRule="auto" w:line="240" w:before="120" w:after="240"/>
        <w:ind w:left="1702" w:right="0" w:hanging="284"/>
        <w:jc w:val="both"/>
        <w:rPr>
          <w:rFonts w:cs="Times New Roman" w:ascii="Times New Roman" w:hAnsi="Times New Roman"/>
          <w:sz w:val="24"/>
          <w:szCs w:val="24"/>
        </w:rPr>
      </w:pPr>
      <w:r>
        <w:rPr>
          <w:rFonts w:cs="Times New Roman" w:ascii="Times New Roman" w:hAnsi="Times New Roman"/>
          <w:sz w:val="24"/>
          <w:szCs w:val="24"/>
        </w:rPr>
        <w:t>b)</w:t>
        <w:tab/>
        <w:t>Orientação Psicopedagógica – proporcionada pelo psicólogo da organização de ensino, se houver.</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Deverão ser acompanhados os alunos de curso ou estágio presenciais que obtiverem grau e/ou conceito abaixo do ponto de corte de cada avaliação.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O responsável pelo aconselhamento, após informado sobre o baixo rendimento obtido pelo aluno, através do Setor de Avaliação, convocará o aluno para uma sessão de aconselhamento.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O aconselhamento tem por objetivo orientar o aluno após serem levantadas as possíveis causas que tenham contribuído para o seu baixo rendimento. Deverá ser preenchida uma ficha individual, espec</w:t>
      </w:r>
      <w:ins w:id="93" w:author="CV LUCIENE" w:date="2017-01-16T16:07:00Z">
        <w:r>
          <w:rPr>
            <w:rFonts w:cs="Times New Roman" w:ascii="Times New Roman" w:hAnsi="Times New Roman"/>
            <w:sz w:val="24"/>
            <w:szCs w:val="24"/>
          </w:rPr>
          <w:t>í</w:t>
        </w:r>
      </w:ins>
      <w:del w:id="94" w:author="CV LUCIENE" w:date="2017-01-16T16:07:00Z">
        <w:r>
          <w:rPr>
            <w:rFonts w:cs="Times New Roman" w:ascii="Times New Roman" w:hAnsi="Times New Roman"/>
            <w:sz w:val="24"/>
            <w:szCs w:val="24"/>
          </w:rPr>
          <w:delText>i</w:delText>
        </w:r>
      </w:del>
      <w:r>
        <w:rPr>
          <w:rFonts w:cs="Times New Roman" w:ascii="Times New Roman" w:hAnsi="Times New Roman"/>
          <w:sz w:val="24"/>
          <w:szCs w:val="24"/>
        </w:rPr>
        <w:t>fica para tal ocasião,</w:t>
      </w:r>
      <w:del w:id="95" w:author="CV LUCIENE" w:date="2017-01-16T16:07:00Z">
        <w:r>
          <w:rPr>
            <w:rFonts w:cs="Times New Roman" w:ascii="Times New Roman" w:hAnsi="Times New Roman"/>
            <w:sz w:val="24"/>
            <w:szCs w:val="24"/>
          </w:rPr>
          <w:delText xml:space="preserve"> onde</w:delText>
        </w:r>
      </w:del>
      <w:r>
        <w:rPr>
          <w:rFonts w:cs="Times New Roman" w:ascii="Times New Roman" w:hAnsi="Times New Roman"/>
          <w:sz w:val="24"/>
          <w:szCs w:val="24"/>
        </w:rPr>
        <w:t xml:space="preserve"> </w:t>
      </w:r>
      <w:ins w:id="96" w:author="CV LUCIENE" w:date="2017-01-16T16:07:00Z">
        <w:r>
          <w:rPr>
            <w:rFonts w:cs="Times New Roman" w:ascii="Times New Roman" w:hAnsi="Times New Roman"/>
            <w:sz w:val="24"/>
            <w:szCs w:val="24"/>
          </w:rPr>
          <w:t xml:space="preserve">na qual </w:t>
        </w:r>
      </w:ins>
      <w:r>
        <w:rPr>
          <w:rFonts w:cs="Times New Roman" w:ascii="Times New Roman" w:hAnsi="Times New Roman"/>
          <w:sz w:val="24"/>
          <w:szCs w:val="24"/>
        </w:rPr>
        <w:t>serão transcritos os dados de rendimento – avaliações e trabalhos realizados até aquele momento</w:t>
      </w:r>
      <w:del w:id="97" w:author="CV LUCIENE" w:date="2017-01-16T16:08:00Z">
        <w:r>
          <w:rPr>
            <w:rFonts w:cs="Times New Roman" w:ascii="Times New Roman" w:hAnsi="Times New Roman"/>
            <w:sz w:val="24"/>
            <w:szCs w:val="24"/>
          </w:rPr>
          <w:delText xml:space="preserve"> – e será</w:delText>
        </w:r>
      </w:del>
      <w:ins w:id="98" w:author="CV LUCIENE" w:date="2017-01-16T16:08:00Z">
        <w:r>
          <w:rPr>
            <w:rFonts w:cs="Times New Roman" w:ascii="Times New Roman" w:hAnsi="Times New Roman"/>
            <w:sz w:val="24"/>
            <w:szCs w:val="24"/>
          </w:rPr>
          <w:t>, a ser</w:t>
        </w:r>
      </w:ins>
      <w:r>
        <w:rPr>
          <w:rFonts w:cs="Times New Roman" w:ascii="Times New Roman" w:hAnsi="Times New Roman"/>
          <w:sz w:val="24"/>
          <w:szCs w:val="24"/>
        </w:rPr>
        <w:t xml:space="preserve"> assinada pelo aluno e pelo aconselhador.</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 xml:space="preserve">O segundo evento </w:t>
      </w:r>
      <w:ins w:id="99" w:author="CV LUCIENE" w:date="2017-01-16T16:08:00Z">
        <w:r>
          <w:rPr>
            <w:rFonts w:cs="Times New Roman" w:ascii="Times New Roman" w:hAnsi="Times New Roman"/>
            <w:sz w:val="24"/>
            <w:szCs w:val="24"/>
          </w:rPr>
          <w:t xml:space="preserve">se </w:t>
        </w:r>
      </w:ins>
      <w:r>
        <w:rPr>
          <w:rFonts w:cs="Times New Roman" w:ascii="Times New Roman" w:hAnsi="Times New Roman"/>
          <w:sz w:val="24"/>
          <w:szCs w:val="24"/>
        </w:rPr>
        <w:t>refere</w:t>
      </w:r>
      <w:del w:id="100" w:author="CV LUCIENE" w:date="2017-01-16T16:08:00Z">
        <w:r>
          <w:rPr>
            <w:rFonts w:cs="Times New Roman" w:ascii="Times New Roman" w:hAnsi="Times New Roman"/>
            <w:sz w:val="24"/>
            <w:szCs w:val="24"/>
          </w:rPr>
          <w:delText>-se</w:delText>
        </w:r>
      </w:del>
      <w:r>
        <w:rPr>
          <w:rFonts w:cs="Times New Roman" w:ascii="Times New Roman" w:hAnsi="Times New Roman"/>
          <w:sz w:val="24"/>
          <w:szCs w:val="24"/>
        </w:rPr>
        <w:t xml:space="preserve"> à entrevista com psicólogo, caso haja tal profissional na Organização de Ensino. Durante a realização da entrevista deverá ser preenchida pelo psicólogo uma ficha de comparecimento do aluno, na qual constará apenas o motivo do encaminhamento. Esta ficha deverá ser assinada pelo psicólogo e pelo aluno.</w:t>
      </w:r>
    </w:p>
    <w:p>
      <w:pPr>
        <w:pStyle w:val="ListParagraph"/>
        <w:numPr>
          <w:ilvl w:val="3"/>
          <w:numId w:val="28"/>
        </w:numPr>
        <w:spacing w:lineRule="auto" w:line="240" w:before="0" w:after="240"/>
        <w:ind w:left="0" w:right="0" w:hanging="720"/>
        <w:jc w:val="both"/>
        <w:rPr>
          <w:rFonts w:cs="Times New Roman" w:ascii="Times New Roman" w:hAnsi="Times New Roman"/>
          <w:sz w:val="24"/>
          <w:szCs w:val="24"/>
          <w:u w:val="single"/>
          <w:rPrChange w:id="0" w:author="" w:date="0-00-00T00:00:00Z"/>
        </w:rPr>
      </w:pPr>
      <w:r>
        <w:rPr>
          <w:rFonts w:cs="Times New Roman" w:ascii="Times New Roman" w:hAnsi="Times New Roman"/>
          <w:sz w:val="24"/>
          <w:szCs w:val="24"/>
          <w:u w:val="single"/>
          <w:rPrChange w:id="0" w:author="" w:date="0-00-00T00:00:00Z"/>
        </w:rPr>
        <w:t>Conselho de Ensino</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Conselho de Ensino é um órgão de assessoramento do Comandante, Chefe ou Diretor no trato de assuntos de ensino, em conformidade com norma própria de cada Organização, deliberando, entre outros assuntos, a respeito do desligamento ou prosseguimento de alunos no curso.</w:t>
      </w:r>
    </w:p>
    <w:p>
      <w:pPr>
        <w:pStyle w:val="ListParagraph"/>
        <w:numPr>
          <w:ilvl w:val="4"/>
          <w:numId w:val="28"/>
        </w:numPr>
        <w:tabs>
          <w:tab w:val="left" w:pos="993" w:leader="none"/>
        </w:tabs>
        <w:spacing w:lineRule="auto" w:line="240" w:before="0" w:after="0"/>
        <w:ind w:left="0" w:right="0" w:hanging="1080"/>
        <w:jc w:val="both"/>
        <w:rPr>
          <w:rFonts w:cs="Times New Roman" w:ascii="Times New Roman" w:hAnsi="Times New Roman"/>
          <w:sz w:val="24"/>
          <w:szCs w:val="24"/>
        </w:rPr>
      </w:pPr>
      <w:r>
        <w:rPr>
          <w:rFonts w:cs="Times New Roman" w:ascii="Times New Roman" w:hAnsi="Times New Roman"/>
          <w:sz w:val="24"/>
          <w:szCs w:val="24"/>
        </w:rPr>
        <w:t>Será submetido ao CONSEN o aluno que:</w:t>
      </w:r>
    </w:p>
    <w:p>
      <w:pPr>
        <w:pStyle w:val="ListParagraph"/>
        <w:numPr>
          <w:ilvl w:val="0"/>
          <w:numId w:val="14"/>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usar ou tentar usar de meios ilícitos para resolução de avaliação;</w:t>
      </w:r>
    </w:p>
    <w:p>
      <w:pPr>
        <w:pStyle w:val="ListParagraph"/>
        <w:numPr>
          <w:ilvl w:val="0"/>
          <w:numId w:val="14"/>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cometer atos de indisciplina;</w:t>
      </w:r>
    </w:p>
    <w:p>
      <w:pPr>
        <w:pStyle w:val="ListParagraph"/>
        <w:numPr>
          <w:ilvl w:val="0"/>
          <w:numId w:val="14"/>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exceder o limite de faltas justificadas; e</w:t>
      </w:r>
    </w:p>
    <w:p>
      <w:pPr>
        <w:pStyle w:val="ListParagraph"/>
        <w:numPr>
          <w:ilvl w:val="0"/>
          <w:numId w:val="14"/>
        </w:numPr>
        <w:spacing w:lineRule="auto" w:line="240" w:before="120" w:after="240"/>
        <w:ind w:left="1702" w:right="0" w:hanging="360"/>
        <w:jc w:val="both"/>
        <w:rPr>
          <w:rFonts w:cs="Times New Roman" w:ascii="Times New Roman" w:hAnsi="Times New Roman"/>
          <w:sz w:val="24"/>
          <w:szCs w:val="24"/>
        </w:rPr>
      </w:pPr>
      <w:r>
        <w:rPr>
          <w:rFonts w:cs="Times New Roman" w:ascii="Times New Roman" w:hAnsi="Times New Roman"/>
          <w:sz w:val="24"/>
          <w:szCs w:val="24"/>
        </w:rPr>
        <w:t>após submetido a prova de recuperação, não atingir o ponto de corte.</w:t>
      </w:r>
    </w:p>
    <w:p>
      <w:pPr>
        <w:pStyle w:val="ListParagraph"/>
        <w:numPr>
          <w:ilvl w:val="4"/>
          <w:numId w:val="28"/>
        </w:numPr>
        <w:tabs>
          <w:tab w:val="left" w:pos="993" w:leader="none"/>
        </w:tabs>
        <w:spacing w:lineRule="auto" w:line="240" w:before="0" w:after="240"/>
        <w:ind w:left="0" w:right="0" w:hanging="1080"/>
        <w:jc w:val="both"/>
        <w:rPr>
          <w:rFonts w:cs="Times New Roman" w:ascii="Times New Roman" w:hAnsi="Times New Roman"/>
          <w:sz w:val="24"/>
          <w:szCs w:val="24"/>
        </w:rPr>
      </w:pPr>
      <w:r>
        <w:rPr>
          <w:rFonts w:cs="Times New Roman" w:ascii="Times New Roman" w:hAnsi="Times New Roman"/>
          <w:sz w:val="24"/>
          <w:szCs w:val="24"/>
        </w:rPr>
        <w:t>O Conselho de Ensino é regulado por NPA.</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60" w:name="_Toc472421765"/>
      <w:bookmarkStart w:id="61" w:name="_Toc472418582"/>
      <w:bookmarkStart w:id="62" w:name="_Toc435775691"/>
      <w:bookmarkEnd w:id="60"/>
      <w:bookmarkEnd w:id="61"/>
      <w:bookmarkEnd w:id="62"/>
      <w:r>
        <w:rPr>
          <w:rFonts w:cs="Times New Roman" w:ascii="Times New Roman" w:hAnsi="Times New Roman"/>
          <w:b w:val="false"/>
          <w:color w:val="00000A"/>
          <w:sz w:val="24"/>
          <w:szCs w:val="24"/>
          <w:u w:val="single"/>
        </w:rPr>
        <w:t>QUADRO GLOBAL DE AVALIAÇÃO</w:t>
      </w:r>
    </w:p>
    <w:p>
      <w:pPr>
        <w:pStyle w:val="ListParagraph"/>
        <w:numPr>
          <w:ilvl w:val="2"/>
          <w:numId w:val="28"/>
        </w:numPr>
        <w:spacing w:lineRule="auto" w:line="240" w:before="0" w:after="240"/>
        <w:ind w:left="0" w:right="0" w:hanging="720"/>
        <w:jc w:val="both"/>
        <w:rPr>
          <w:rFonts w:cs="Times New Roman" w:ascii="Times New Roman" w:hAnsi="Times New Roman"/>
          <w:sz w:val="24"/>
          <w:szCs w:val="24"/>
        </w:rPr>
      </w:pPr>
      <w:r>
        <w:rPr>
          <w:rFonts w:cs="Times New Roman" w:ascii="Times New Roman" w:hAnsi="Times New Roman"/>
          <w:sz w:val="24"/>
          <w:szCs w:val="24"/>
        </w:rPr>
        <w:t>O QGA (Anexo A) contempla todas as avaliações previstas para o curso. Busca equilibrar, da forma mais adequada, o peso de cada verificação de aprendizagem de acordo com a quantidade e relevância dos conteúdos abordados.</w:t>
      </w:r>
    </w:p>
    <w:p>
      <w:pPr>
        <w:pStyle w:val="ListParagraph"/>
        <w:numPr>
          <w:ilvl w:val="2"/>
          <w:numId w:val="28"/>
        </w:numPr>
        <w:spacing w:lineRule="auto" w:line="240" w:before="0" w:after="240"/>
        <w:ind w:left="0" w:right="0" w:hanging="720"/>
        <w:jc w:val="both"/>
        <w:rPr>
          <w:rFonts w:cs="Times New Roman" w:ascii="Times New Roman" w:hAnsi="Times New Roman"/>
          <w:sz w:val="24"/>
          <w:szCs w:val="24"/>
        </w:rPr>
      </w:pPr>
      <w:r>
        <w:rPr>
          <w:rFonts w:cs="Times New Roman" w:ascii="Times New Roman" w:hAnsi="Times New Roman"/>
          <w:sz w:val="24"/>
          <w:szCs w:val="24"/>
        </w:rPr>
        <w:t>O QGA será elaborado pelo GT responsável pelo desenvolvimento ou pela atualização do curso. Nele estarão previstas todas as disciplinas e unidades didáticas contidas no PUD, avaliadas ou não, carga horária do conteúdo programático a ser avaliado, carga horária da avaliação, período (semana) de aplicação, instrumento e modalidade de avaliação.</w:t>
      </w:r>
    </w:p>
    <w:p>
      <w:pPr>
        <w:pStyle w:val="ListParagraph"/>
        <w:numPr>
          <w:ilvl w:val="2"/>
          <w:numId w:val="28"/>
        </w:numPr>
        <w:spacing w:lineRule="auto" w:line="240" w:before="0" w:after="240"/>
        <w:ind w:left="0" w:right="0" w:hanging="720"/>
        <w:jc w:val="both"/>
        <w:rPr>
          <w:rFonts w:cs="Times New Roman" w:ascii="Times New Roman" w:hAnsi="Times New Roman"/>
          <w:sz w:val="24"/>
          <w:szCs w:val="24"/>
        </w:rPr>
      </w:pPr>
      <w:r>
        <w:rPr>
          <w:rFonts w:cs="Times New Roman" w:ascii="Times New Roman" w:hAnsi="Times New Roman"/>
          <w:sz w:val="24"/>
          <w:szCs w:val="24"/>
        </w:rPr>
        <w:t>O QGA deverá ser anexado ao Plano de Unidades Didáticas.</w:t>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Ttulo1"/>
        <w:pageBreakBefore/>
        <w:numPr>
          <w:ilvl w:val="0"/>
          <w:numId w:val="28"/>
        </w:numPr>
        <w:spacing w:lineRule="auto" w:line="240" w:before="0" w:after="240"/>
        <w:ind w:left="284" w:right="0" w:hanging="360"/>
        <w:rPr>
          <w:rFonts w:cs="Times New Roman" w:ascii="Times New Roman" w:hAnsi="Times New Roman"/>
          <w:color w:val="00000A"/>
          <w:sz w:val="24"/>
          <w:szCs w:val="24"/>
        </w:rPr>
      </w:pPr>
      <w:bookmarkStart w:id="63" w:name="_Toc472421766"/>
      <w:bookmarkStart w:id="64" w:name="_Toc472418583"/>
      <w:bookmarkStart w:id="65" w:name="_Toc435775692"/>
      <w:bookmarkEnd w:id="63"/>
      <w:bookmarkEnd w:id="64"/>
      <w:bookmarkEnd w:id="65"/>
      <w:r>
        <w:rPr>
          <w:rFonts w:cs="Times New Roman" w:ascii="Times New Roman" w:hAnsi="Times New Roman"/>
          <w:color w:val="00000A"/>
          <w:sz w:val="24"/>
          <w:szCs w:val="24"/>
        </w:rPr>
        <w:t>CRÍTICA DA INSTRUÇÃO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 Crítica da Instrução procura verificar se as atividades de ensino desenvolvidas propiciaram aos alunos o alcance dos objetivos estabelecidos. Para isso, durante o desenrolar do processo ensino-aprendizagem, devem ser coletadas, processadas e interpretadas informações que possibilitem uma visão pormenorizada acerca da qualidade da instrução ministrada e indiquem os ajustes necessários ao seu aperfeiçoamento.</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66" w:name="_Toc472421767"/>
      <w:bookmarkStart w:id="67" w:name="_Toc472418584"/>
      <w:bookmarkStart w:id="68" w:name="_Toc435775693"/>
      <w:bookmarkEnd w:id="66"/>
      <w:bookmarkEnd w:id="67"/>
      <w:bookmarkEnd w:id="68"/>
      <w:r>
        <w:rPr>
          <w:rFonts w:cs="Times New Roman" w:ascii="Times New Roman" w:hAnsi="Times New Roman"/>
          <w:b w:val="false"/>
          <w:color w:val="00000A"/>
          <w:sz w:val="24"/>
          <w:szCs w:val="24"/>
          <w:u w:val="single"/>
        </w:rPr>
        <w:t>PROCEDIMENTOS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 instrução será avaliada a partir das informações colhidas por meio de indicadores diretos e indicadores indiretos.</w:t>
      </w:r>
    </w:p>
    <w:p>
      <w:pPr>
        <w:pStyle w:val="ListParagraph"/>
        <w:numPr>
          <w:ilvl w:val="2"/>
          <w:numId w:val="28"/>
        </w:numPr>
        <w:spacing w:lineRule="auto" w:line="240" w:before="0" w:after="0"/>
        <w:ind w:left="709" w:right="0" w:hanging="720"/>
        <w:rPr>
          <w:rFonts w:cs="Times New Roman" w:ascii="Times New Roman" w:hAnsi="Times New Roman"/>
          <w:sz w:val="24"/>
          <w:szCs w:val="24"/>
        </w:rPr>
      </w:pPr>
      <w:r>
        <w:rPr>
          <w:rFonts w:cs="Times New Roman" w:ascii="Times New Roman" w:hAnsi="Times New Roman"/>
          <w:sz w:val="24"/>
          <w:szCs w:val="24"/>
        </w:rPr>
        <w:t>INDICADORES DIRETOS</w:t>
      </w:r>
    </w:p>
    <w:p>
      <w:pPr>
        <w:pStyle w:val="ListParagraph"/>
        <w:numPr>
          <w:ilvl w:val="1"/>
          <w:numId w:val="15"/>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 xml:space="preserve">Análise da Ficha de crítica do docente e instrução </w:t>
      </w:r>
      <w:ins w:id="102" w:author="CV LUCIENE" w:date="2017-01-16T16:11:00Z">
        <w:r>
          <w:rPr>
            <w:rFonts w:cs="Times New Roman" w:ascii="Times New Roman" w:hAnsi="Times New Roman"/>
            <w:sz w:val="24"/>
            <w:szCs w:val="24"/>
          </w:rPr>
          <w:t>–</w:t>
        </w:r>
      </w:ins>
      <w:del w:id="103" w:author="CV LUCIENE" w:date="2017-01-16T16:11:00Z">
        <w:r>
          <w:rPr>
            <w:rFonts w:cs="Times New Roman" w:ascii="Times New Roman" w:hAnsi="Times New Roman"/>
            <w:sz w:val="24"/>
            <w:szCs w:val="24"/>
          </w:rPr>
          <w:delText>-</w:delText>
        </w:r>
      </w:del>
      <w:r>
        <w:rPr>
          <w:rFonts w:cs="Times New Roman" w:ascii="Times New Roman" w:hAnsi="Times New Roman"/>
          <w:sz w:val="24"/>
          <w:szCs w:val="24"/>
        </w:rPr>
        <w:t xml:space="preserve"> preenchida pelo aluno (Anexo F);</w:t>
      </w:r>
    </w:p>
    <w:p>
      <w:pPr>
        <w:pStyle w:val="ListParagraph"/>
        <w:numPr>
          <w:ilvl w:val="1"/>
          <w:numId w:val="15"/>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Análise da Ficha de opinião – preenchida pelo docente (Anexo H); e</w:t>
      </w:r>
    </w:p>
    <w:p>
      <w:pPr>
        <w:pStyle w:val="ListParagraph"/>
        <w:numPr>
          <w:ilvl w:val="1"/>
          <w:numId w:val="15"/>
        </w:numPr>
        <w:spacing w:lineRule="auto" w:line="240" w:before="120" w:after="240"/>
        <w:ind w:left="1702" w:right="0" w:hanging="360"/>
        <w:jc w:val="both"/>
        <w:rPr>
          <w:rFonts w:cs="Times New Roman" w:ascii="Times New Roman" w:hAnsi="Times New Roman"/>
          <w:sz w:val="24"/>
          <w:szCs w:val="24"/>
        </w:rPr>
      </w:pPr>
      <w:r>
        <w:rPr>
          <w:rFonts w:cs="Times New Roman" w:ascii="Times New Roman" w:hAnsi="Times New Roman"/>
          <w:sz w:val="24"/>
          <w:szCs w:val="24"/>
        </w:rPr>
        <w:t>Observações das aulas ministradas, por representante da Divisão de Ensino ou SIAT, por meio do preenchimento da Ficha de observação do docente em instrução (Anexo J).</w:t>
      </w:r>
    </w:p>
    <w:p>
      <w:pPr>
        <w:pStyle w:val="ListParagraph"/>
        <w:numPr>
          <w:ilvl w:val="2"/>
          <w:numId w:val="28"/>
        </w:numPr>
        <w:spacing w:lineRule="auto" w:line="240" w:before="0" w:after="0"/>
        <w:ind w:left="709"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INDICADORES INDIRETOS</w:t>
      </w:r>
    </w:p>
    <w:p>
      <w:pPr>
        <w:pStyle w:val="ListParagraph"/>
        <w:numPr>
          <w:ilvl w:val="1"/>
          <w:numId w:val="16"/>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 xml:space="preserve">Análise das avaliações, quando necessário; </w:t>
      </w:r>
    </w:p>
    <w:p>
      <w:pPr>
        <w:pStyle w:val="ListParagraph"/>
        <w:numPr>
          <w:ilvl w:val="1"/>
          <w:numId w:val="16"/>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Análise das entrevistas com corpo docente e/ou aluno, quando necessário;</w:t>
      </w:r>
    </w:p>
    <w:p>
      <w:pPr>
        <w:pStyle w:val="ListParagraph"/>
        <w:numPr>
          <w:ilvl w:val="1"/>
          <w:numId w:val="16"/>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Análise da Ficha de crítica de final de curso – preenchida pelo aluno (Anexo G); e</w:t>
      </w:r>
    </w:p>
    <w:p>
      <w:pPr>
        <w:pStyle w:val="ListParagraph"/>
        <w:numPr>
          <w:ilvl w:val="1"/>
          <w:numId w:val="16"/>
        </w:numPr>
        <w:spacing w:lineRule="auto" w:line="240" w:before="120" w:after="240"/>
        <w:ind w:left="1702" w:right="0" w:hanging="360"/>
        <w:jc w:val="both"/>
        <w:rPr>
          <w:rFonts w:cs="Times New Roman" w:ascii="Times New Roman" w:hAnsi="Times New Roman"/>
          <w:sz w:val="24"/>
          <w:szCs w:val="24"/>
        </w:rPr>
      </w:pPr>
      <w:r>
        <w:rPr>
          <w:rFonts w:cs="Times New Roman" w:ascii="Times New Roman" w:hAnsi="Times New Roman"/>
          <w:sz w:val="24"/>
          <w:szCs w:val="24"/>
        </w:rPr>
        <w:t xml:space="preserve">Análise do Relatório de avaliação de final de curso </w:t>
      </w:r>
      <w:ins w:id="104" w:author="CV LUCIENE" w:date="2017-01-16T16:12:00Z">
        <w:r>
          <w:rPr>
            <w:rFonts w:cs="Times New Roman" w:ascii="Times New Roman" w:hAnsi="Times New Roman"/>
            <w:sz w:val="24"/>
            <w:szCs w:val="24"/>
          </w:rPr>
          <w:t>–</w:t>
        </w:r>
      </w:ins>
      <w:del w:id="105" w:author="CV LUCIENE" w:date="2017-01-16T16:12:00Z">
        <w:r>
          <w:rPr>
            <w:rFonts w:cs="Times New Roman" w:ascii="Times New Roman" w:hAnsi="Times New Roman"/>
            <w:sz w:val="24"/>
            <w:szCs w:val="24"/>
          </w:rPr>
          <w:delText>-</w:delText>
        </w:r>
      </w:del>
      <w:r>
        <w:rPr>
          <w:rFonts w:cs="Times New Roman" w:ascii="Times New Roman" w:hAnsi="Times New Roman"/>
          <w:sz w:val="24"/>
          <w:szCs w:val="24"/>
        </w:rPr>
        <w:t xml:space="preserve"> preenchido pelo instrutor responsável (Anexo I).</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69" w:name="_Toc472421768"/>
      <w:bookmarkStart w:id="70" w:name="_Toc472418585"/>
      <w:bookmarkStart w:id="71" w:name="_Toc435775694"/>
      <w:bookmarkEnd w:id="69"/>
      <w:bookmarkEnd w:id="70"/>
      <w:bookmarkEnd w:id="71"/>
      <w:r>
        <w:rPr>
          <w:rFonts w:cs="Times New Roman" w:ascii="Times New Roman" w:hAnsi="Times New Roman"/>
          <w:b w:val="false"/>
          <w:color w:val="00000A"/>
          <w:sz w:val="24"/>
          <w:szCs w:val="24"/>
          <w:u w:val="single"/>
        </w:rPr>
        <w:t>INSTRUMENTOS</w:t>
      </w:r>
    </w:p>
    <w:p>
      <w:pPr>
        <w:pStyle w:val="Normal"/>
        <w:spacing w:lineRule="auto" w:line="240" w:before="0" w:after="0"/>
        <w:ind w:left="0" w:right="0" w:firstLine="1418"/>
        <w:jc w:val="both"/>
        <w:rPr>
          <w:rFonts w:cs="Times New Roman" w:ascii="Times New Roman" w:hAnsi="Times New Roman"/>
          <w:sz w:val="24"/>
          <w:szCs w:val="24"/>
        </w:rPr>
      </w:pPr>
      <w:r>
        <w:rPr>
          <w:rFonts w:cs="Times New Roman" w:ascii="Times New Roman" w:hAnsi="Times New Roman"/>
          <w:sz w:val="24"/>
          <w:szCs w:val="24"/>
        </w:rPr>
        <w:t>Os instrumentos de crítica a serem utilizados para a coleta de informações são os seguintes:</w:t>
      </w:r>
    </w:p>
    <w:p>
      <w:pPr>
        <w:pStyle w:val="ListParagraph"/>
        <w:numPr>
          <w:ilvl w:val="1"/>
          <w:numId w:val="17"/>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 xml:space="preserve">Ficha de crítica do docente e instrução </w:t>
      </w:r>
      <w:ins w:id="106" w:author="CV LUCIENE" w:date="2017-01-16T16:12:00Z">
        <w:r>
          <w:rPr>
            <w:rFonts w:cs="Times New Roman" w:ascii="Times New Roman" w:hAnsi="Times New Roman"/>
            <w:sz w:val="24"/>
            <w:szCs w:val="24"/>
          </w:rPr>
          <w:t>–</w:t>
        </w:r>
      </w:ins>
      <w:del w:id="107" w:author="CV LUCIENE" w:date="2017-01-16T16:12:00Z">
        <w:r>
          <w:rPr>
            <w:rFonts w:cs="Times New Roman" w:ascii="Times New Roman" w:hAnsi="Times New Roman"/>
            <w:sz w:val="24"/>
            <w:szCs w:val="24"/>
          </w:rPr>
          <w:delText>-</w:delText>
        </w:r>
      </w:del>
      <w:r>
        <w:rPr>
          <w:rFonts w:cs="Times New Roman" w:ascii="Times New Roman" w:hAnsi="Times New Roman"/>
          <w:sz w:val="24"/>
          <w:szCs w:val="24"/>
        </w:rPr>
        <w:t xml:space="preserve"> preenchida pelo aluno (Anexo F);</w:t>
      </w:r>
    </w:p>
    <w:p>
      <w:pPr>
        <w:pStyle w:val="ListParagraph"/>
        <w:numPr>
          <w:ilvl w:val="1"/>
          <w:numId w:val="17"/>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Ficha de crítica de final de curso – preenchida pelo aluno (Anexo G);</w:t>
      </w:r>
    </w:p>
    <w:p>
      <w:pPr>
        <w:pStyle w:val="ListParagraph"/>
        <w:numPr>
          <w:ilvl w:val="1"/>
          <w:numId w:val="17"/>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Ficha de opinião – preenchida pelo docente (Anexo H);</w:t>
      </w:r>
    </w:p>
    <w:p>
      <w:pPr>
        <w:pStyle w:val="ListParagraph"/>
        <w:numPr>
          <w:ilvl w:val="1"/>
          <w:numId w:val="17"/>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Ficha de observação do docente em instrução (Anexo J); e</w:t>
      </w:r>
    </w:p>
    <w:p>
      <w:pPr>
        <w:pStyle w:val="ListParagraph"/>
        <w:numPr>
          <w:ilvl w:val="1"/>
          <w:numId w:val="17"/>
        </w:numPr>
        <w:spacing w:lineRule="auto" w:line="240" w:before="120" w:after="240"/>
        <w:ind w:left="1702" w:right="0" w:hanging="360"/>
        <w:jc w:val="both"/>
        <w:rPr>
          <w:rFonts w:cs="Times New Roman" w:ascii="Times New Roman" w:hAnsi="Times New Roman"/>
          <w:sz w:val="24"/>
          <w:szCs w:val="24"/>
        </w:rPr>
      </w:pPr>
      <w:r>
        <w:rPr>
          <w:rFonts w:cs="Times New Roman" w:ascii="Times New Roman" w:hAnsi="Times New Roman"/>
          <w:sz w:val="24"/>
          <w:szCs w:val="24"/>
        </w:rPr>
        <w:t>Relatório de crítica final de curso (Anexo K).</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72" w:name="_Toc472421769"/>
      <w:bookmarkStart w:id="73" w:name="_Toc472418586"/>
      <w:bookmarkStart w:id="74" w:name="_Toc435775695"/>
      <w:bookmarkEnd w:id="72"/>
      <w:bookmarkEnd w:id="73"/>
      <w:bookmarkEnd w:id="74"/>
      <w:r>
        <w:rPr>
          <w:rFonts w:cs="Times New Roman" w:ascii="Times New Roman" w:hAnsi="Times New Roman"/>
          <w:b w:val="false"/>
          <w:color w:val="00000A"/>
          <w:sz w:val="24"/>
          <w:szCs w:val="24"/>
          <w:u w:val="single"/>
        </w:rPr>
        <w:t>AVALIADORES</w:t>
      </w:r>
    </w:p>
    <w:p>
      <w:pPr>
        <w:pStyle w:val="Normal"/>
        <w:spacing w:lineRule="auto" w:line="240" w:before="0" w:after="0"/>
        <w:ind w:left="0" w:right="0" w:firstLine="1418"/>
        <w:jc w:val="both"/>
        <w:rPr>
          <w:rFonts w:cs="Times New Roman" w:ascii="Times New Roman" w:hAnsi="Times New Roman"/>
          <w:sz w:val="24"/>
          <w:szCs w:val="24"/>
        </w:rPr>
      </w:pPr>
      <w:r>
        <w:rPr>
          <w:rFonts w:cs="Times New Roman" w:ascii="Times New Roman" w:hAnsi="Times New Roman"/>
          <w:sz w:val="24"/>
          <w:szCs w:val="24"/>
        </w:rPr>
        <w:t>Participam das atividades de crítica do curso, assessorados e supervisionados pelo setor responsável pela avaliação:</w:t>
      </w:r>
    </w:p>
    <w:p>
      <w:pPr>
        <w:pStyle w:val="ListParagraph"/>
        <w:numPr>
          <w:ilvl w:val="1"/>
          <w:numId w:val="2"/>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corpo docente;</w:t>
      </w:r>
    </w:p>
    <w:p>
      <w:pPr>
        <w:pStyle w:val="ListParagraph"/>
        <w:numPr>
          <w:ilvl w:val="1"/>
          <w:numId w:val="2"/>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corpo aluno; e</w:t>
      </w:r>
    </w:p>
    <w:p>
      <w:pPr>
        <w:pStyle w:val="ListParagraph"/>
        <w:numPr>
          <w:ilvl w:val="1"/>
          <w:numId w:val="2"/>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representantes do setor de ensino/instrução.</w:t>
      </w:r>
    </w:p>
    <w:p>
      <w:pPr>
        <w:pStyle w:val="Ttulo1"/>
        <w:pageBreakBefore/>
        <w:numPr>
          <w:ilvl w:val="0"/>
          <w:numId w:val="28"/>
        </w:numPr>
        <w:spacing w:lineRule="auto" w:line="240" w:before="0" w:after="240"/>
        <w:ind w:left="284" w:right="0" w:hanging="360"/>
        <w:rPr>
          <w:rFonts w:cs="Times New Roman" w:ascii="Times New Roman" w:hAnsi="Times New Roman"/>
          <w:color w:val="00000A"/>
          <w:sz w:val="24"/>
          <w:szCs w:val="24"/>
        </w:rPr>
      </w:pPr>
      <w:bookmarkStart w:id="75" w:name="_Toc472421770"/>
      <w:bookmarkStart w:id="76" w:name="_Toc472418587"/>
      <w:bookmarkStart w:id="77" w:name="_Toc435775696"/>
      <w:bookmarkEnd w:id="75"/>
      <w:bookmarkEnd w:id="76"/>
      <w:bookmarkEnd w:id="77"/>
      <w:r>
        <w:rPr>
          <w:rFonts w:cs="Times New Roman" w:ascii="Times New Roman" w:hAnsi="Times New Roman"/>
          <w:color w:val="00000A"/>
          <w:sz w:val="24"/>
          <w:szCs w:val="24"/>
        </w:rPr>
        <w:t>CRÍTICA DO CORPO DOCENTE</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 Crítica do Corpo Docente fornece informações acerca do desempenho do docente no direcionamento da aprendizagem dos alunos. Possui finalidade formativa, ou seja, visa ao aperfeiçoamento do desempenho do instrutor.</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78" w:name="_Toc472421771"/>
      <w:bookmarkStart w:id="79" w:name="_Toc472418588"/>
      <w:bookmarkStart w:id="80" w:name="_Toc435775697"/>
      <w:bookmarkEnd w:id="78"/>
      <w:bookmarkEnd w:id="79"/>
      <w:bookmarkEnd w:id="80"/>
      <w:r>
        <w:rPr>
          <w:rFonts w:cs="Times New Roman" w:ascii="Times New Roman" w:hAnsi="Times New Roman"/>
          <w:b w:val="false"/>
          <w:color w:val="00000A"/>
          <w:sz w:val="24"/>
          <w:szCs w:val="24"/>
          <w:u w:val="single"/>
        </w:rPr>
        <w:t>PROCEDIMENTOS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O corpo docente será avaliado a partir das informações colhidas por meio de indicadores diretos e </w:t>
      </w:r>
      <w:del w:id="108" w:author="CV LUCIENE" w:date="2017-01-16T16:13:00Z">
        <w:r>
          <w:rPr>
            <w:rFonts w:cs="Times New Roman" w:ascii="Times New Roman" w:hAnsi="Times New Roman"/>
            <w:sz w:val="24"/>
            <w:szCs w:val="24"/>
          </w:rPr>
          <w:delText xml:space="preserve">indicadores </w:delText>
        </w:r>
      </w:del>
      <w:r>
        <w:rPr>
          <w:rFonts w:cs="Times New Roman" w:ascii="Times New Roman" w:hAnsi="Times New Roman"/>
          <w:sz w:val="24"/>
          <w:szCs w:val="24"/>
        </w:rPr>
        <w:t>indiretos.</w:t>
      </w:r>
    </w:p>
    <w:p>
      <w:pPr>
        <w:pStyle w:val="ListParagraph"/>
        <w:numPr>
          <w:ilvl w:val="2"/>
          <w:numId w:val="28"/>
        </w:numPr>
        <w:spacing w:lineRule="auto" w:line="240" w:before="0" w:after="0"/>
        <w:ind w:left="709" w:right="0" w:hanging="720"/>
        <w:rPr>
          <w:rFonts w:cs="Times New Roman" w:ascii="Times New Roman" w:hAnsi="Times New Roman"/>
          <w:sz w:val="24"/>
          <w:szCs w:val="24"/>
        </w:rPr>
      </w:pPr>
      <w:r>
        <w:rPr>
          <w:rFonts w:cs="Times New Roman" w:ascii="Times New Roman" w:hAnsi="Times New Roman"/>
          <w:sz w:val="24"/>
          <w:szCs w:val="24"/>
        </w:rPr>
        <w:t>INDICADORES DIRETOS</w:t>
      </w:r>
    </w:p>
    <w:p>
      <w:pPr>
        <w:pStyle w:val="ListParagraph"/>
        <w:numPr>
          <w:ilvl w:val="0"/>
          <w:numId w:val="18"/>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Observações das aulas ministradas, por representante da Divisão de Ensino ou SIAT, por meio do preenchimento da Ficha de observação do docente em instrução (Anexo J); e</w:t>
      </w:r>
    </w:p>
    <w:p>
      <w:pPr>
        <w:pStyle w:val="ListParagraph"/>
        <w:numPr>
          <w:ilvl w:val="0"/>
          <w:numId w:val="18"/>
        </w:numPr>
        <w:spacing w:lineRule="auto" w:line="240" w:before="120" w:after="240"/>
        <w:ind w:left="1702" w:right="0" w:hanging="360"/>
        <w:jc w:val="both"/>
        <w:rPr>
          <w:rFonts w:cs="Times New Roman" w:ascii="Times New Roman" w:hAnsi="Times New Roman"/>
          <w:sz w:val="24"/>
          <w:szCs w:val="24"/>
        </w:rPr>
      </w:pPr>
      <w:r>
        <w:rPr>
          <w:rFonts w:cs="Times New Roman" w:ascii="Times New Roman" w:hAnsi="Times New Roman"/>
          <w:sz w:val="24"/>
          <w:szCs w:val="24"/>
        </w:rPr>
        <w:t xml:space="preserve">Análise da Ficha de crítica do docente e instrução </w:t>
      </w:r>
      <w:ins w:id="109" w:author="CV LUCIENE" w:date="2017-01-16T16:13:00Z">
        <w:r>
          <w:rPr>
            <w:rFonts w:cs="Times New Roman" w:ascii="Times New Roman" w:hAnsi="Times New Roman"/>
            <w:sz w:val="24"/>
            <w:szCs w:val="24"/>
          </w:rPr>
          <w:t>–</w:t>
        </w:r>
      </w:ins>
      <w:del w:id="110" w:author="CV LUCIENE" w:date="2017-01-16T16:13:00Z">
        <w:r>
          <w:rPr>
            <w:rFonts w:cs="Times New Roman" w:ascii="Times New Roman" w:hAnsi="Times New Roman"/>
            <w:sz w:val="24"/>
            <w:szCs w:val="24"/>
          </w:rPr>
          <w:delText>-</w:delText>
        </w:r>
      </w:del>
      <w:r>
        <w:rPr>
          <w:rFonts w:cs="Times New Roman" w:ascii="Times New Roman" w:hAnsi="Times New Roman"/>
          <w:sz w:val="24"/>
          <w:szCs w:val="24"/>
        </w:rPr>
        <w:t xml:space="preserve"> preenchida pelo aluno (Anexo F).</w:t>
      </w:r>
    </w:p>
    <w:p>
      <w:pPr>
        <w:pStyle w:val="ListParagraph"/>
        <w:numPr>
          <w:ilvl w:val="2"/>
          <w:numId w:val="28"/>
        </w:numPr>
        <w:spacing w:lineRule="auto" w:line="240" w:before="0" w:after="0"/>
        <w:ind w:left="709" w:right="0" w:hanging="720"/>
        <w:rPr>
          <w:rFonts w:cs="Times New Roman" w:ascii="Times New Roman" w:hAnsi="Times New Roman"/>
          <w:sz w:val="24"/>
          <w:szCs w:val="24"/>
        </w:rPr>
      </w:pPr>
      <w:r>
        <w:rPr>
          <w:rFonts w:cs="Times New Roman" w:ascii="Times New Roman" w:hAnsi="Times New Roman"/>
          <w:sz w:val="24"/>
          <w:szCs w:val="24"/>
        </w:rPr>
        <w:t>INDICADORES INDIRETOS</w:t>
      </w:r>
    </w:p>
    <w:p>
      <w:pPr>
        <w:pStyle w:val="ListParagraph"/>
        <w:numPr>
          <w:ilvl w:val="0"/>
          <w:numId w:val="20"/>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Levantamento do grau/conceito obtido pelo aluno;</w:t>
      </w:r>
    </w:p>
    <w:p>
      <w:pPr>
        <w:pStyle w:val="ListParagraph"/>
        <w:numPr>
          <w:ilvl w:val="0"/>
          <w:numId w:val="20"/>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Levantamento do número de solicitações de revisão de item de avaliação preenchidos pelos alunos;</w:t>
      </w:r>
    </w:p>
    <w:p>
      <w:pPr>
        <w:pStyle w:val="ListParagraph"/>
        <w:numPr>
          <w:ilvl w:val="0"/>
          <w:numId w:val="20"/>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Análise das entrevistas com corpo docente e/ou aluno, quando necessário; e</w:t>
      </w:r>
    </w:p>
    <w:p>
      <w:pPr>
        <w:pStyle w:val="ListParagraph"/>
        <w:numPr>
          <w:ilvl w:val="0"/>
          <w:numId w:val="20"/>
        </w:numPr>
        <w:spacing w:lineRule="auto" w:line="240" w:before="120" w:after="240"/>
        <w:ind w:left="1702" w:right="0" w:hanging="360"/>
        <w:jc w:val="both"/>
        <w:rPr>
          <w:rFonts w:cs="Times New Roman" w:ascii="Times New Roman" w:hAnsi="Times New Roman"/>
          <w:sz w:val="24"/>
          <w:szCs w:val="24"/>
        </w:rPr>
      </w:pPr>
      <w:bookmarkStart w:id="81" w:name="_Toc435775698"/>
      <w:r>
        <w:rPr>
          <w:rFonts w:cs="Times New Roman" w:ascii="Times New Roman" w:hAnsi="Times New Roman"/>
          <w:sz w:val="24"/>
          <w:szCs w:val="24"/>
        </w:rPr>
        <w:t xml:space="preserve">Relatório de avaliação de final de curso </w:t>
      </w:r>
      <w:ins w:id="111" w:author="CV LUCIENE" w:date="2017-01-16T16:14:00Z">
        <w:r>
          <w:rPr>
            <w:rFonts w:cs="Times New Roman" w:ascii="Times New Roman" w:hAnsi="Times New Roman"/>
            <w:sz w:val="24"/>
            <w:szCs w:val="24"/>
          </w:rPr>
          <w:t>–</w:t>
        </w:r>
      </w:ins>
      <w:del w:id="112" w:author="CV LUCIENE" w:date="2017-01-16T16:14:00Z">
        <w:r>
          <w:rPr>
            <w:rFonts w:cs="Times New Roman" w:ascii="Times New Roman" w:hAnsi="Times New Roman"/>
            <w:sz w:val="24"/>
            <w:szCs w:val="24"/>
          </w:rPr>
          <w:delText>-</w:delText>
        </w:r>
      </w:del>
      <w:r>
        <w:rPr>
          <w:rFonts w:cs="Times New Roman" w:ascii="Times New Roman" w:hAnsi="Times New Roman"/>
          <w:sz w:val="24"/>
          <w:szCs w:val="24"/>
        </w:rPr>
        <w:t xml:space="preserve"> preenchido pelo instrutor responsável (Anexo I).</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82" w:name="_Toc435775698"/>
      <w:bookmarkStart w:id="83" w:name="_Toc472421772"/>
      <w:bookmarkStart w:id="84" w:name="_Toc472418589"/>
      <w:bookmarkEnd w:id="82"/>
      <w:bookmarkEnd w:id="83"/>
      <w:bookmarkEnd w:id="84"/>
      <w:r>
        <w:rPr>
          <w:rFonts w:cs="Times New Roman" w:ascii="Times New Roman" w:hAnsi="Times New Roman"/>
          <w:b w:val="false"/>
          <w:color w:val="00000A"/>
          <w:sz w:val="24"/>
          <w:szCs w:val="24"/>
          <w:u w:val="single"/>
        </w:rPr>
        <w:t>INSTRUMENTOS</w:t>
      </w:r>
    </w:p>
    <w:p>
      <w:pPr>
        <w:pStyle w:val="ListParagraph"/>
        <w:numPr>
          <w:ilvl w:val="0"/>
          <w:numId w:val="21"/>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Pedido de revisão de item de avaliação (Anexo B);</w:t>
      </w:r>
    </w:p>
    <w:p>
      <w:pPr>
        <w:pStyle w:val="ListParagraph"/>
        <w:numPr>
          <w:ilvl w:val="0"/>
          <w:numId w:val="21"/>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 xml:space="preserve">Ficha de crítica do docente e instrução </w:t>
      </w:r>
      <w:ins w:id="113" w:author="CV LUCIENE" w:date="2017-01-16T16:14:00Z">
        <w:r>
          <w:rPr>
            <w:rFonts w:cs="Times New Roman" w:ascii="Times New Roman" w:hAnsi="Times New Roman"/>
            <w:sz w:val="24"/>
            <w:szCs w:val="24"/>
          </w:rPr>
          <w:t>–</w:t>
        </w:r>
      </w:ins>
      <w:del w:id="114" w:author="CV LUCIENE" w:date="2017-01-16T16:14:00Z">
        <w:r>
          <w:rPr>
            <w:rFonts w:cs="Times New Roman" w:ascii="Times New Roman" w:hAnsi="Times New Roman"/>
            <w:sz w:val="24"/>
            <w:szCs w:val="24"/>
          </w:rPr>
          <w:delText>-</w:delText>
        </w:r>
      </w:del>
      <w:r>
        <w:rPr>
          <w:rFonts w:cs="Times New Roman" w:ascii="Times New Roman" w:hAnsi="Times New Roman"/>
          <w:sz w:val="24"/>
          <w:szCs w:val="24"/>
        </w:rPr>
        <w:t xml:space="preserve"> preenchida pelo aluno (Anexo F);</w:t>
      </w:r>
    </w:p>
    <w:p>
      <w:pPr>
        <w:pStyle w:val="ListParagraph"/>
        <w:numPr>
          <w:ilvl w:val="0"/>
          <w:numId w:val="21"/>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 xml:space="preserve">Relatório de avaliação de final de curso </w:t>
      </w:r>
      <w:ins w:id="115" w:author="CV LUCIENE" w:date="2017-01-16T16:14:00Z">
        <w:r>
          <w:rPr>
            <w:rFonts w:cs="Times New Roman" w:ascii="Times New Roman" w:hAnsi="Times New Roman"/>
            <w:sz w:val="24"/>
            <w:szCs w:val="24"/>
          </w:rPr>
          <w:t>–</w:t>
        </w:r>
      </w:ins>
      <w:del w:id="116" w:author="CV LUCIENE" w:date="2017-01-16T16:14:00Z">
        <w:r>
          <w:rPr>
            <w:rFonts w:cs="Times New Roman" w:ascii="Times New Roman" w:hAnsi="Times New Roman"/>
            <w:sz w:val="24"/>
            <w:szCs w:val="24"/>
          </w:rPr>
          <w:delText>-</w:delText>
        </w:r>
      </w:del>
      <w:r>
        <w:rPr>
          <w:rFonts w:cs="Times New Roman" w:ascii="Times New Roman" w:hAnsi="Times New Roman"/>
          <w:sz w:val="24"/>
          <w:szCs w:val="24"/>
        </w:rPr>
        <w:t xml:space="preserve"> preenchido pelo instrutor responsável (Anexo I); e</w:t>
      </w:r>
    </w:p>
    <w:p>
      <w:pPr>
        <w:pStyle w:val="ListParagraph"/>
        <w:numPr>
          <w:ilvl w:val="0"/>
          <w:numId w:val="21"/>
        </w:numPr>
        <w:spacing w:lineRule="auto" w:line="240" w:before="120" w:after="240"/>
        <w:ind w:left="1702" w:right="0" w:hanging="360"/>
        <w:jc w:val="both"/>
        <w:rPr>
          <w:rFonts w:cs="Times New Roman" w:ascii="Times New Roman" w:hAnsi="Times New Roman"/>
          <w:sz w:val="24"/>
          <w:szCs w:val="24"/>
        </w:rPr>
      </w:pPr>
      <w:bookmarkStart w:id="85" w:name="_Toc435775699"/>
      <w:r>
        <w:rPr>
          <w:rFonts w:cs="Times New Roman" w:ascii="Times New Roman" w:hAnsi="Times New Roman"/>
          <w:sz w:val="24"/>
          <w:szCs w:val="24"/>
        </w:rPr>
        <w:t>Relatório de crítica final de curso (Anexo K).</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86" w:name="_Toc435775699"/>
      <w:bookmarkStart w:id="87" w:name="_Toc472421773"/>
      <w:bookmarkStart w:id="88" w:name="_Toc472418590"/>
      <w:bookmarkEnd w:id="86"/>
      <w:bookmarkEnd w:id="87"/>
      <w:bookmarkEnd w:id="88"/>
      <w:r>
        <w:rPr>
          <w:rFonts w:cs="Times New Roman" w:ascii="Times New Roman" w:hAnsi="Times New Roman"/>
          <w:b w:val="false"/>
          <w:color w:val="00000A"/>
          <w:sz w:val="24"/>
          <w:szCs w:val="24"/>
          <w:u w:val="single"/>
        </w:rPr>
        <w:t>AVALIADORES</w:t>
      </w:r>
    </w:p>
    <w:p>
      <w:pPr>
        <w:pStyle w:val="Normal"/>
        <w:spacing w:lineRule="auto" w:line="240" w:before="0" w:after="0"/>
        <w:ind w:left="0" w:right="0" w:firstLine="1418"/>
        <w:jc w:val="both"/>
        <w:rPr>
          <w:rFonts w:cs="Times New Roman" w:ascii="Times New Roman" w:hAnsi="Times New Roman"/>
          <w:sz w:val="24"/>
          <w:szCs w:val="24"/>
        </w:rPr>
      </w:pPr>
      <w:r>
        <w:rPr>
          <w:rFonts w:cs="Times New Roman" w:ascii="Times New Roman" w:hAnsi="Times New Roman"/>
          <w:sz w:val="24"/>
          <w:szCs w:val="24"/>
        </w:rPr>
        <w:t>Participam das atividades de crítica do corpo docente, assessorados e supervisionados pelo setor responsável pela avaliação:</w:t>
      </w:r>
    </w:p>
    <w:p>
      <w:pPr>
        <w:pStyle w:val="ListParagraph"/>
        <w:numPr>
          <w:ilvl w:val="0"/>
          <w:numId w:val="22"/>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docentes;</w:t>
      </w:r>
    </w:p>
    <w:p>
      <w:pPr>
        <w:pStyle w:val="ListParagraph"/>
        <w:numPr>
          <w:ilvl w:val="0"/>
          <w:numId w:val="22"/>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alunos; e</w:t>
      </w:r>
    </w:p>
    <w:p>
      <w:pPr>
        <w:pStyle w:val="ListParagraph"/>
        <w:numPr>
          <w:ilvl w:val="0"/>
          <w:numId w:val="22"/>
        </w:numPr>
        <w:spacing w:lineRule="auto" w:line="240" w:before="120" w:after="240"/>
        <w:ind w:left="1701" w:right="0" w:hanging="360"/>
        <w:jc w:val="both"/>
        <w:rPr>
          <w:rFonts w:cs="Times New Roman" w:ascii="Times New Roman" w:hAnsi="Times New Roman"/>
          <w:sz w:val="24"/>
          <w:szCs w:val="24"/>
        </w:rPr>
      </w:pPr>
      <w:r>
        <w:rPr>
          <w:rFonts w:cs="Times New Roman" w:ascii="Times New Roman" w:hAnsi="Times New Roman"/>
          <w:sz w:val="24"/>
          <w:szCs w:val="24"/>
        </w:rPr>
        <w:t>representantes do setor de ensino/instrução.</w:t>
      </w:r>
    </w:p>
    <w:p>
      <w:pPr>
        <w:pStyle w:val="Normal"/>
        <w:tabs>
          <w:tab w:val="left" w:pos="426" w:leader="none"/>
        </w:tabs>
        <w:spacing w:lineRule="auto" w:line="240" w:beforeAutospacing="1" w:afterAutospacing="1"/>
        <w:jc w:val="both"/>
        <w:rPr>
          <w:rFonts w:cs="Times New Roman" w:ascii="Times New Roman" w:hAnsi="Times New Roman"/>
          <w:sz w:val="24"/>
          <w:szCs w:val="24"/>
        </w:rPr>
      </w:pPr>
      <w:r>
        <w:rPr>
          <w:rFonts w:cs="Times New Roman" w:ascii="Times New Roman" w:hAnsi="Times New Roman"/>
          <w:sz w:val="24"/>
          <w:szCs w:val="24"/>
        </w:rPr>
      </w:r>
    </w:p>
    <w:p>
      <w:pPr>
        <w:pStyle w:val="Ttulo1"/>
        <w:numPr>
          <w:ilvl w:val="0"/>
          <w:numId w:val="28"/>
        </w:numPr>
        <w:spacing w:lineRule="auto" w:line="240" w:before="0" w:after="240"/>
        <w:ind w:left="284" w:right="0" w:hanging="360"/>
        <w:rPr>
          <w:rFonts w:cs="Times New Roman" w:ascii="Times New Roman" w:hAnsi="Times New Roman"/>
          <w:color w:val="00000A"/>
          <w:sz w:val="24"/>
          <w:szCs w:val="24"/>
        </w:rPr>
      </w:pPr>
      <w:bookmarkStart w:id="89" w:name="_Toc472421774"/>
      <w:bookmarkStart w:id="90" w:name="_Toc472418591"/>
      <w:bookmarkStart w:id="91" w:name="_Toc435775700"/>
      <w:bookmarkEnd w:id="89"/>
      <w:bookmarkEnd w:id="90"/>
      <w:bookmarkEnd w:id="91"/>
      <w:r>
        <w:rPr>
          <w:rFonts w:cs="Times New Roman" w:ascii="Times New Roman" w:hAnsi="Times New Roman"/>
          <w:color w:val="00000A"/>
          <w:sz w:val="24"/>
          <w:szCs w:val="24"/>
        </w:rPr>
        <w:t>CRÍTICA DOS MEIOS DE AVALIAÇÃO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 Crítica dos Meios de Avaliação procura identificar a adequação dos instrumentos utilizados pelo setor de avaliação de ensino/instrução para coleta dos dados nos campos sobre os quais incide a crítica, bem como a adequação da própria sistemática de emprego dos instrumentos de medida.</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92" w:name="_Toc472421775"/>
      <w:bookmarkStart w:id="93" w:name="_Toc472418592"/>
      <w:bookmarkStart w:id="94" w:name="_Toc435775701"/>
      <w:bookmarkEnd w:id="92"/>
      <w:bookmarkEnd w:id="93"/>
      <w:bookmarkEnd w:id="94"/>
      <w:r>
        <w:rPr>
          <w:rFonts w:cs="Times New Roman" w:ascii="Times New Roman" w:hAnsi="Times New Roman"/>
          <w:b w:val="false"/>
          <w:color w:val="00000A"/>
          <w:sz w:val="24"/>
          <w:szCs w:val="24"/>
          <w:u w:val="single"/>
        </w:rPr>
        <w:t>PROCEDIMENTOS</w:t>
      </w:r>
    </w:p>
    <w:p>
      <w:pPr>
        <w:pStyle w:val="Normal"/>
        <w:spacing w:lineRule="auto" w:line="240" w:before="0" w:after="0"/>
        <w:ind w:left="0" w:right="0" w:firstLine="1418"/>
        <w:jc w:val="both"/>
        <w:rPr>
          <w:rFonts w:cs="Times New Roman" w:ascii="Times New Roman" w:hAnsi="Times New Roman"/>
          <w:sz w:val="24"/>
          <w:szCs w:val="24"/>
        </w:rPr>
      </w:pPr>
      <w:r>
        <w:rPr>
          <w:rFonts w:cs="Times New Roman" w:ascii="Times New Roman" w:hAnsi="Times New Roman"/>
          <w:sz w:val="24"/>
          <w:szCs w:val="24"/>
        </w:rPr>
        <w:t>Os meios de crítica serão avaliados pela análise dos seguintes indicadores diretos:</w:t>
      </w:r>
    </w:p>
    <w:p>
      <w:pPr>
        <w:pStyle w:val="ListParagraph"/>
        <w:numPr>
          <w:ilvl w:val="0"/>
          <w:numId w:val="23"/>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análise dos Pedidos de revisão de item de avaliação (Anexo B);</w:t>
      </w:r>
    </w:p>
    <w:p>
      <w:pPr>
        <w:pStyle w:val="ListParagraph"/>
        <w:numPr>
          <w:ilvl w:val="0"/>
          <w:numId w:val="23"/>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análise dos Pedidos de revisão de grau ou conceito (Anexo C);</w:t>
      </w:r>
    </w:p>
    <w:p>
      <w:pPr>
        <w:pStyle w:val="ListParagraph"/>
        <w:numPr>
          <w:ilvl w:val="0"/>
          <w:numId w:val="23"/>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 xml:space="preserve">análise das Ficha de crítica do docente e instrução </w:t>
      </w:r>
      <w:ins w:id="117" w:author="CV LUCIENE" w:date="2017-01-16T16:15:00Z">
        <w:r>
          <w:rPr>
            <w:rFonts w:cs="Times New Roman" w:ascii="Times New Roman" w:hAnsi="Times New Roman"/>
            <w:sz w:val="24"/>
            <w:szCs w:val="24"/>
          </w:rPr>
          <w:t>–</w:t>
        </w:r>
      </w:ins>
      <w:del w:id="118" w:author="CV LUCIENE" w:date="2017-01-16T16:15:00Z">
        <w:r>
          <w:rPr>
            <w:rFonts w:cs="Times New Roman" w:ascii="Times New Roman" w:hAnsi="Times New Roman"/>
            <w:sz w:val="24"/>
            <w:szCs w:val="24"/>
          </w:rPr>
          <w:delText>-</w:delText>
        </w:r>
      </w:del>
      <w:r>
        <w:rPr>
          <w:rFonts w:cs="Times New Roman" w:ascii="Times New Roman" w:hAnsi="Times New Roman"/>
          <w:sz w:val="24"/>
          <w:szCs w:val="24"/>
        </w:rPr>
        <w:t xml:space="preserve"> preenchida pelo aluno (Anexo F); e</w:t>
      </w:r>
    </w:p>
    <w:p>
      <w:pPr>
        <w:pStyle w:val="ListParagraph"/>
        <w:numPr>
          <w:ilvl w:val="0"/>
          <w:numId w:val="23"/>
        </w:numPr>
        <w:spacing w:lineRule="auto" w:line="240" w:before="120" w:after="240"/>
        <w:ind w:left="1702" w:right="0" w:hanging="360"/>
        <w:jc w:val="both"/>
        <w:rPr>
          <w:rFonts w:cs="Times New Roman" w:ascii="Times New Roman" w:hAnsi="Times New Roman"/>
          <w:sz w:val="24"/>
          <w:szCs w:val="24"/>
        </w:rPr>
      </w:pPr>
      <w:r>
        <w:rPr>
          <w:rFonts w:cs="Times New Roman" w:ascii="Times New Roman" w:hAnsi="Times New Roman"/>
          <w:sz w:val="24"/>
          <w:szCs w:val="24"/>
        </w:rPr>
        <w:t>análise do Relatório de crítica final de curso (Anexo K).</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 crítica de conteúdo dos meios de avaliação será feita pela verificação da validade entre as questões formuladas e os objetivos estabelecidos nos PUD.</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95" w:name="_Toc472421776"/>
      <w:bookmarkStart w:id="96" w:name="_Toc472418593"/>
      <w:bookmarkStart w:id="97" w:name="_Toc435775702"/>
      <w:bookmarkEnd w:id="95"/>
      <w:bookmarkEnd w:id="96"/>
      <w:bookmarkEnd w:id="97"/>
      <w:r>
        <w:rPr>
          <w:rFonts w:cs="Times New Roman" w:ascii="Times New Roman" w:hAnsi="Times New Roman"/>
          <w:b w:val="false"/>
          <w:color w:val="00000A"/>
          <w:sz w:val="24"/>
          <w:szCs w:val="24"/>
          <w:u w:val="single"/>
        </w:rPr>
        <w:t>INSTRUMENTOS</w:t>
      </w:r>
    </w:p>
    <w:p>
      <w:pPr>
        <w:pStyle w:val="ListParagraph"/>
        <w:numPr>
          <w:ilvl w:val="0"/>
          <w:numId w:val="24"/>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Pedidos de revisão de item de avaliação (Anexo B);</w:t>
      </w:r>
    </w:p>
    <w:p>
      <w:pPr>
        <w:pStyle w:val="ListParagraph"/>
        <w:numPr>
          <w:ilvl w:val="0"/>
          <w:numId w:val="24"/>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 xml:space="preserve">Ficha de crítica do docente e instrução </w:t>
      </w:r>
      <w:ins w:id="119" w:author="CV LUCIENE" w:date="2017-01-16T16:15:00Z">
        <w:r>
          <w:rPr>
            <w:rFonts w:cs="Times New Roman" w:ascii="Times New Roman" w:hAnsi="Times New Roman"/>
            <w:sz w:val="24"/>
            <w:szCs w:val="24"/>
          </w:rPr>
          <w:t>–</w:t>
        </w:r>
      </w:ins>
      <w:del w:id="120" w:author="CV LUCIENE" w:date="2017-01-16T16:15:00Z">
        <w:r>
          <w:rPr>
            <w:rFonts w:cs="Times New Roman" w:ascii="Times New Roman" w:hAnsi="Times New Roman"/>
            <w:sz w:val="24"/>
            <w:szCs w:val="24"/>
          </w:rPr>
          <w:delText>-</w:delText>
        </w:r>
      </w:del>
      <w:r>
        <w:rPr>
          <w:rFonts w:cs="Times New Roman" w:ascii="Times New Roman" w:hAnsi="Times New Roman"/>
          <w:sz w:val="24"/>
          <w:szCs w:val="24"/>
        </w:rPr>
        <w:t xml:space="preserve"> preenchida pelo aluno (Anexo F)</w:t>
      </w:r>
    </w:p>
    <w:p>
      <w:pPr>
        <w:pStyle w:val="ListParagraph"/>
        <w:numPr>
          <w:ilvl w:val="0"/>
          <w:numId w:val="24"/>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Ficha de opinião – preenchida pelo docente (Anexo H);</w:t>
      </w:r>
      <w:bookmarkStart w:id="98" w:name="_Toc435775703"/>
      <w:r>
        <w:rPr>
          <w:rFonts w:cs="Times New Roman" w:ascii="Times New Roman" w:hAnsi="Times New Roman"/>
          <w:sz w:val="24"/>
          <w:szCs w:val="24"/>
        </w:rPr>
        <w:t xml:space="preserve"> e</w:t>
      </w:r>
    </w:p>
    <w:p>
      <w:pPr>
        <w:pStyle w:val="ListParagraph"/>
        <w:numPr>
          <w:ilvl w:val="0"/>
          <w:numId w:val="24"/>
        </w:numPr>
        <w:spacing w:lineRule="auto" w:line="240" w:before="120" w:after="240"/>
        <w:ind w:left="1702" w:right="0" w:hanging="360"/>
        <w:jc w:val="both"/>
        <w:rPr>
          <w:rFonts w:cs="Times New Roman" w:ascii="Times New Roman" w:hAnsi="Times New Roman"/>
          <w:sz w:val="24"/>
          <w:szCs w:val="24"/>
        </w:rPr>
      </w:pPr>
      <w:r>
        <w:rPr>
          <w:rFonts w:cs="Times New Roman" w:ascii="Times New Roman" w:hAnsi="Times New Roman"/>
          <w:sz w:val="24"/>
          <w:szCs w:val="24"/>
        </w:rPr>
        <w:t>Relatório de crítica final de curso (Anexo K);</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99" w:name="_Toc472421777"/>
      <w:bookmarkStart w:id="100" w:name="_Toc472418594"/>
      <w:bookmarkEnd w:id="98"/>
      <w:bookmarkEnd w:id="99"/>
      <w:bookmarkEnd w:id="100"/>
      <w:r>
        <w:rPr>
          <w:rFonts w:cs="Times New Roman" w:ascii="Times New Roman" w:hAnsi="Times New Roman"/>
          <w:b w:val="false"/>
          <w:color w:val="00000A"/>
          <w:sz w:val="24"/>
          <w:szCs w:val="24"/>
          <w:u w:val="single"/>
        </w:rPr>
        <w:t>AVALIADORES</w:t>
      </w:r>
    </w:p>
    <w:p>
      <w:pPr>
        <w:pStyle w:val="Normal"/>
        <w:spacing w:lineRule="auto" w:line="240" w:before="0" w:after="0"/>
        <w:ind w:left="0" w:right="0" w:firstLine="1418"/>
        <w:jc w:val="both"/>
        <w:rPr>
          <w:rFonts w:cs="Times New Roman" w:ascii="Times New Roman" w:hAnsi="Times New Roman"/>
          <w:sz w:val="24"/>
          <w:szCs w:val="24"/>
        </w:rPr>
      </w:pPr>
      <w:r>
        <w:rPr>
          <w:rFonts w:cs="Times New Roman" w:ascii="Times New Roman" w:hAnsi="Times New Roman"/>
          <w:sz w:val="24"/>
          <w:szCs w:val="24"/>
        </w:rPr>
        <w:t>Participam das atividades de crítica dos meios de avaliação, assessorados e supervisionados pelo setor responsável pela avaliação:</w:t>
      </w:r>
    </w:p>
    <w:p>
      <w:pPr>
        <w:pStyle w:val="ListParagraph"/>
        <w:numPr>
          <w:ilvl w:val="0"/>
          <w:numId w:val="25"/>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docentes;</w:t>
      </w:r>
    </w:p>
    <w:p>
      <w:pPr>
        <w:pStyle w:val="ListParagraph"/>
        <w:numPr>
          <w:ilvl w:val="0"/>
          <w:numId w:val="25"/>
        </w:numPr>
        <w:spacing w:lineRule="auto" w:line="240" w:before="120" w:after="0"/>
        <w:ind w:left="1701" w:right="0" w:hanging="360"/>
        <w:jc w:val="both"/>
        <w:rPr>
          <w:rFonts w:cs="Times New Roman" w:ascii="Times New Roman" w:hAnsi="Times New Roman"/>
          <w:sz w:val="24"/>
          <w:szCs w:val="24"/>
        </w:rPr>
      </w:pPr>
      <w:r>
        <w:rPr>
          <w:rFonts w:cs="Times New Roman" w:ascii="Times New Roman" w:hAnsi="Times New Roman"/>
          <w:sz w:val="24"/>
          <w:szCs w:val="24"/>
        </w:rPr>
        <w:t>alunos; e</w:t>
      </w:r>
    </w:p>
    <w:p>
      <w:pPr>
        <w:pStyle w:val="ListParagraph"/>
        <w:numPr>
          <w:ilvl w:val="0"/>
          <w:numId w:val="25"/>
        </w:numPr>
        <w:spacing w:lineRule="auto" w:line="240" w:before="120" w:after="240"/>
        <w:ind w:left="1701" w:right="0" w:hanging="360"/>
        <w:jc w:val="both"/>
        <w:rPr>
          <w:rFonts w:cs="Times New Roman" w:ascii="Times New Roman" w:hAnsi="Times New Roman"/>
          <w:sz w:val="24"/>
          <w:szCs w:val="24"/>
        </w:rPr>
      </w:pPr>
      <w:r>
        <w:rPr>
          <w:rFonts w:cs="Times New Roman" w:ascii="Times New Roman" w:hAnsi="Times New Roman"/>
          <w:sz w:val="24"/>
          <w:szCs w:val="24"/>
        </w:rPr>
        <w:t>representantes do setor de ensino/instrução.</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Ttulo1"/>
        <w:pageBreakBefore/>
        <w:numPr>
          <w:ilvl w:val="0"/>
          <w:numId w:val="28"/>
        </w:numPr>
        <w:spacing w:lineRule="auto" w:line="240" w:before="0" w:after="240"/>
        <w:ind w:left="284" w:right="0" w:hanging="360"/>
        <w:rPr>
          <w:rFonts w:cs="Times New Roman" w:ascii="Times New Roman" w:hAnsi="Times New Roman"/>
          <w:color w:val="00000A"/>
          <w:sz w:val="24"/>
          <w:szCs w:val="24"/>
        </w:rPr>
      </w:pPr>
      <w:bookmarkStart w:id="101" w:name="_Toc472421778"/>
      <w:bookmarkStart w:id="102" w:name="_Toc472418595"/>
      <w:bookmarkStart w:id="103" w:name="_Toc435775704"/>
      <w:bookmarkEnd w:id="101"/>
      <w:bookmarkEnd w:id="102"/>
      <w:bookmarkEnd w:id="103"/>
      <w:r>
        <w:rPr>
          <w:rFonts w:cs="Times New Roman" w:ascii="Times New Roman" w:hAnsi="Times New Roman"/>
          <w:color w:val="00000A"/>
          <w:sz w:val="24"/>
          <w:szCs w:val="24"/>
        </w:rPr>
        <w:t>CRÍTICA DO CONTEÚDO PROGRAMÁTICO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Desenvolvida ao final de cada Curso, objetiva a coleta, processamento e implementação do conteúdo, com vistas a verificar a propriedade e adequabilidade da execução do mesmo.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Para se proceder à crítica do conteúdo, torna-se necessário cruzar todas as informações obtidas nos instrumentos de crítica para que, a partir de informações parciais, seja possível obter uma visão global a respeito do conteúdo programático.</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104" w:name="_Toc472421779"/>
      <w:bookmarkStart w:id="105" w:name="_Toc472418596"/>
      <w:bookmarkStart w:id="106" w:name="_Toc435775705"/>
      <w:bookmarkEnd w:id="104"/>
      <w:bookmarkEnd w:id="105"/>
      <w:bookmarkEnd w:id="106"/>
      <w:r>
        <w:rPr>
          <w:rFonts w:cs="Times New Roman" w:ascii="Times New Roman" w:hAnsi="Times New Roman"/>
          <w:b w:val="false"/>
          <w:color w:val="00000A"/>
          <w:sz w:val="24"/>
          <w:szCs w:val="24"/>
          <w:u w:val="single"/>
        </w:rPr>
        <w:t>PROCEDIMENTOS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O processo terá como subsídio as críticas dos alunos colhidas no decorrer dos cursos, processadas e organizadas pelo setor responsável pela avaliação. Com base na análise dos produtos dessas críticas, os conteúdos dos cursos futuros poderão ser modificados, objetivando a melhoria contínua da qualidade do ensino.</w:t>
      </w:r>
    </w:p>
    <w:p>
      <w:pPr>
        <w:pStyle w:val="ListParagraph"/>
        <w:numPr>
          <w:ilvl w:val="2"/>
          <w:numId w:val="28"/>
        </w:numPr>
        <w:spacing w:lineRule="auto" w:line="240" w:before="0" w:after="0"/>
        <w:ind w:left="709" w:right="0" w:hanging="720"/>
        <w:rPr>
          <w:rFonts w:cs="Times New Roman" w:ascii="Times New Roman" w:hAnsi="Times New Roman"/>
          <w:sz w:val="24"/>
          <w:szCs w:val="24"/>
        </w:rPr>
      </w:pPr>
      <w:r>
        <w:rPr>
          <w:rFonts w:cs="Times New Roman" w:ascii="Times New Roman" w:hAnsi="Times New Roman"/>
          <w:sz w:val="24"/>
          <w:szCs w:val="24"/>
        </w:rPr>
        <w:t>INDICADOR DIRETO</w:t>
      </w:r>
    </w:p>
    <w:p>
      <w:pPr>
        <w:pStyle w:val="ListParagraph"/>
        <w:numPr>
          <w:ilvl w:val="0"/>
          <w:numId w:val="26"/>
        </w:numPr>
        <w:spacing w:lineRule="auto" w:line="240" w:before="120" w:after="240"/>
        <w:ind w:left="1701" w:right="0" w:hanging="360"/>
        <w:jc w:val="both"/>
        <w:rPr>
          <w:rFonts w:cs="Times New Roman" w:ascii="Times New Roman" w:hAnsi="Times New Roman"/>
          <w:sz w:val="24"/>
          <w:szCs w:val="24"/>
        </w:rPr>
      </w:pPr>
      <w:r>
        <w:rPr>
          <w:rFonts w:cs="Times New Roman" w:ascii="Times New Roman" w:hAnsi="Times New Roman"/>
          <w:sz w:val="24"/>
          <w:szCs w:val="24"/>
        </w:rPr>
        <w:t>Ficha de crítica de final de curso – preenchida pelo aluno (Anexo G).</w:t>
      </w:r>
    </w:p>
    <w:p>
      <w:pPr>
        <w:pStyle w:val="ListParagraph"/>
        <w:numPr>
          <w:ilvl w:val="2"/>
          <w:numId w:val="28"/>
        </w:numPr>
        <w:spacing w:lineRule="auto" w:line="240" w:before="0" w:after="0"/>
        <w:ind w:left="709" w:right="0" w:hanging="720"/>
        <w:rPr>
          <w:rFonts w:cs="Times New Roman" w:ascii="Times New Roman" w:hAnsi="Times New Roman"/>
          <w:sz w:val="24"/>
          <w:szCs w:val="24"/>
        </w:rPr>
      </w:pPr>
      <w:r>
        <w:rPr>
          <w:rFonts w:cs="Times New Roman" w:ascii="Times New Roman" w:hAnsi="Times New Roman"/>
          <w:sz w:val="24"/>
          <w:szCs w:val="24"/>
        </w:rPr>
        <w:t>INDICADORES INDIRETOS</w:t>
      </w:r>
    </w:p>
    <w:p>
      <w:pPr>
        <w:pStyle w:val="ListParagraph"/>
        <w:numPr>
          <w:ilvl w:val="0"/>
          <w:numId w:val="27"/>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Análise dos dados obtidos nas fichas de crítica de final de curso – preenchidas pelos alunos (Anexo G); e</w:t>
      </w:r>
    </w:p>
    <w:p>
      <w:pPr>
        <w:pStyle w:val="ListParagraph"/>
        <w:numPr>
          <w:ilvl w:val="0"/>
          <w:numId w:val="27"/>
        </w:numPr>
        <w:spacing w:lineRule="auto" w:line="240" w:before="120" w:after="240"/>
        <w:ind w:left="1702" w:right="0" w:hanging="360"/>
        <w:jc w:val="both"/>
        <w:rPr>
          <w:rFonts w:cs="Times New Roman" w:ascii="Times New Roman" w:hAnsi="Times New Roman"/>
          <w:sz w:val="24"/>
          <w:szCs w:val="24"/>
        </w:rPr>
      </w:pPr>
      <w:r>
        <w:rPr>
          <w:rFonts w:cs="Times New Roman" w:ascii="Times New Roman" w:hAnsi="Times New Roman"/>
          <w:sz w:val="24"/>
          <w:szCs w:val="24"/>
        </w:rPr>
        <w:t>Análise dos dados obtidos nas fichas de opinião – preenchidas pelos docentes (Anexo H).</w:t>
      </w:r>
    </w:p>
    <w:p>
      <w:pPr>
        <w:pStyle w:val="Ttulo2"/>
        <w:numPr>
          <w:ilvl w:val="1"/>
          <w:numId w:val="28"/>
        </w:numPr>
        <w:tabs>
          <w:tab w:val="left" w:pos="462" w:leader="none"/>
        </w:tabs>
        <w:spacing w:lineRule="auto" w:line="240" w:before="0" w:after="0"/>
        <w:ind w:left="425" w:right="0" w:hanging="465"/>
        <w:rPr>
          <w:rFonts w:cs="Times New Roman" w:ascii="Times New Roman" w:hAnsi="Times New Roman"/>
          <w:b w:val="false"/>
          <w:color w:val="00000A"/>
          <w:sz w:val="24"/>
          <w:szCs w:val="24"/>
          <w:u w:val="single"/>
        </w:rPr>
      </w:pPr>
      <w:bookmarkStart w:id="107" w:name="_Toc472421780"/>
      <w:bookmarkStart w:id="108" w:name="_Toc472418597"/>
      <w:bookmarkStart w:id="109" w:name="_Toc435775706"/>
      <w:bookmarkEnd w:id="107"/>
      <w:bookmarkEnd w:id="108"/>
      <w:bookmarkEnd w:id="109"/>
      <w:r>
        <w:rPr>
          <w:rFonts w:cs="Times New Roman" w:ascii="Times New Roman" w:hAnsi="Times New Roman"/>
          <w:b w:val="false"/>
          <w:color w:val="00000A"/>
          <w:sz w:val="24"/>
          <w:szCs w:val="24"/>
          <w:u w:val="single"/>
        </w:rPr>
        <w:t>INSTRUMENTOS</w:t>
      </w:r>
    </w:p>
    <w:p>
      <w:pPr>
        <w:pStyle w:val="ListParagraph"/>
        <w:numPr>
          <w:ilvl w:val="0"/>
          <w:numId w:val="19"/>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 xml:space="preserve">Ficha de crítica do docente e instrução </w:t>
      </w:r>
      <w:ins w:id="121" w:author="CV LUCIENE" w:date="2017-01-16T16:17:00Z">
        <w:r>
          <w:rPr>
            <w:rFonts w:cs="Times New Roman" w:ascii="Times New Roman" w:hAnsi="Times New Roman"/>
            <w:sz w:val="24"/>
            <w:szCs w:val="24"/>
          </w:rPr>
          <w:t>–</w:t>
        </w:r>
      </w:ins>
      <w:del w:id="122" w:author="CV LUCIENE" w:date="2017-01-16T16:17:00Z">
        <w:r>
          <w:rPr>
            <w:rFonts w:cs="Times New Roman" w:ascii="Times New Roman" w:hAnsi="Times New Roman"/>
            <w:sz w:val="24"/>
            <w:szCs w:val="24"/>
          </w:rPr>
          <w:delText>-</w:delText>
        </w:r>
      </w:del>
      <w:r>
        <w:rPr>
          <w:rFonts w:cs="Times New Roman" w:ascii="Times New Roman" w:hAnsi="Times New Roman"/>
          <w:sz w:val="24"/>
          <w:szCs w:val="24"/>
        </w:rPr>
        <w:t xml:space="preserve"> preenchida pelo aluno (Anexo F); </w:t>
      </w:r>
    </w:p>
    <w:p>
      <w:pPr>
        <w:pStyle w:val="ListParagraph"/>
        <w:numPr>
          <w:ilvl w:val="0"/>
          <w:numId w:val="19"/>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Ficha de crítica de final de curso – preenchida pelo aluno (Anexo G).</w:t>
      </w:r>
    </w:p>
    <w:p>
      <w:pPr>
        <w:pStyle w:val="ListParagraph"/>
        <w:numPr>
          <w:ilvl w:val="0"/>
          <w:numId w:val="19"/>
        </w:numPr>
        <w:spacing w:lineRule="auto" w:line="240" w:before="120" w:after="0"/>
        <w:ind w:left="1702" w:right="0" w:hanging="360"/>
        <w:jc w:val="both"/>
        <w:rPr>
          <w:rFonts w:cs="Times New Roman" w:ascii="Times New Roman" w:hAnsi="Times New Roman"/>
          <w:sz w:val="24"/>
          <w:szCs w:val="24"/>
        </w:rPr>
      </w:pPr>
      <w:r>
        <w:rPr>
          <w:rFonts w:cs="Times New Roman" w:ascii="Times New Roman" w:hAnsi="Times New Roman"/>
          <w:sz w:val="24"/>
          <w:szCs w:val="24"/>
        </w:rPr>
        <w:t>Ficha de opinião – preenchida pelo docente (Anexo H); e</w:t>
      </w:r>
    </w:p>
    <w:p>
      <w:pPr>
        <w:pStyle w:val="ListParagraph"/>
        <w:numPr>
          <w:ilvl w:val="0"/>
          <w:numId w:val="19"/>
        </w:numPr>
        <w:spacing w:lineRule="auto" w:line="240" w:before="120" w:after="240"/>
        <w:ind w:left="1702" w:right="0" w:hanging="360"/>
        <w:jc w:val="both"/>
        <w:rPr>
          <w:rFonts w:cs="Times New Roman" w:ascii="Times New Roman" w:hAnsi="Times New Roman"/>
          <w:sz w:val="24"/>
          <w:szCs w:val="24"/>
        </w:rPr>
      </w:pPr>
      <w:r>
        <w:rPr>
          <w:rFonts w:cs="Times New Roman" w:ascii="Times New Roman" w:hAnsi="Times New Roman"/>
          <w:sz w:val="24"/>
          <w:szCs w:val="24"/>
        </w:rPr>
        <w:t>Relatório de crítica final de curso (Anexo K)</w:t>
      </w:r>
      <w:bookmarkStart w:id="110" w:name="_Toc435775707"/>
      <w:r>
        <w:rPr>
          <w:rFonts w:cs="Times New Roman" w:ascii="Times New Roman" w:hAnsi="Times New Roman"/>
          <w:sz w:val="24"/>
          <w:szCs w:val="24"/>
        </w:rPr>
        <w:t>.</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111" w:name="_Toc472421781"/>
      <w:bookmarkStart w:id="112" w:name="_Toc472418598"/>
      <w:bookmarkEnd w:id="110"/>
      <w:bookmarkEnd w:id="111"/>
      <w:bookmarkEnd w:id="112"/>
      <w:r>
        <w:rPr>
          <w:rFonts w:cs="Times New Roman" w:ascii="Times New Roman" w:hAnsi="Times New Roman"/>
          <w:b w:val="false"/>
          <w:color w:val="00000A"/>
          <w:sz w:val="24"/>
          <w:szCs w:val="24"/>
          <w:u w:val="single"/>
        </w:rPr>
        <w:t>AVALIADORES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Após análise do Relatório de crítica final de curso (Anexo K) pela DCTP, as informações julgadas relevantes serão encaminhadas para conhecimento e providências pelas respectivas áreas de responsabilidade, conforme a natureza do curso.</w:t>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Ttulo1"/>
        <w:pageBreakBefore/>
        <w:numPr>
          <w:ilvl w:val="0"/>
          <w:numId w:val="28"/>
        </w:numPr>
        <w:spacing w:lineRule="auto" w:line="240" w:before="0" w:after="240"/>
        <w:ind w:left="284" w:right="0" w:hanging="360"/>
        <w:rPr>
          <w:rFonts w:cs="Times New Roman" w:ascii="Times New Roman" w:hAnsi="Times New Roman"/>
          <w:color w:val="00000A"/>
          <w:sz w:val="24"/>
          <w:szCs w:val="24"/>
        </w:rPr>
      </w:pPr>
      <w:bookmarkStart w:id="113" w:name="_Toc472421782"/>
      <w:bookmarkStart w:id="114" w:name="_Toc472418599"/>
      <w:bookmarkStart w:id="115" w:name="_Toc435775708"/>
      <w:bookmarkEnd w:id="113"/>
      <w:bookmarkEnd w:id="114"/>
      <w:bookmarkEnd w:id="115"/>
      <w:r>
        <w:rPr>
          <w:rFonts w:cs="Times New Roman" w:ascii="Times New Roman" w:hAnsi="Times New Roman"/>
          <w:color w:val="00000A"/>
          <w:sz w:val="24"/>
          <w:szCs w:val="24"/>
        </w:rPr>
        <w:t>PROCESSAMENTO DOS INSTRUMENTOS DE CRÍTICA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 obtenção dos dados por meio da aplicação dos instrumentos de crítica será coordenada pelo Setor de Ensino/Instrução, que será responsável por aplicar os instrumentos de crítica de cursos. Na impossibilidade de o setor realizar essa tarefa, deverá orientar o instrutor do curso para que o faça. Em qualquer caso, os instrutores do curso não deverão estar no ambiente no momento em que os alunos estiverem respondendo às críticas.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Para cursos EAD serão preenchidas as fichas disponíveis no AVA</w:t>
      </w:r>
      <w:ins w:id="123" w:author="CV LUCIENE" w:date="2017-01-16T16:27:00Z">
        <w:r>
          <w:rPr>
            <w:rFonts w:cs="Times New Roman" w:ascii="Times New Roman" w:hAnsi="Times New Roman"/>
            <w:sz w:val="24"/>
            <w:szCs w:val="24"/>
          </w:rPr>
          <w:t>.</w:t>
        </w:r>
      </w:ins>
      <w:r>
        <w:rPr>
          <w:rFonts w:cs="Times New Roman" w:ascii="Times New Roman" w:hAnsi="Times New Roman"/>
          <w:sz w:val="24"/>
          <w:szCs w:val="24"/>
        </w:rPr>
        <w:t xml:space="preserve"> Para cursos presenciais serão preenchidas as fichas constantes dos anexos F, G, H, I, J e K. Para cursos semipresenciais serão preenchidas as fichas correspondentes a cada fase.</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O setor responsável pela avaliação deverá compilar, analisar e registrar os dados obtidos por meio dos instrumentos de avaliação. As conclusões deverão ser transcritas em relatório, do qual uma via deverá ser arquivada e mantida à disposição dos envolvidos no processo de ensino, para consultas e para a eventualidade de futura atualização do curso.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As fichas de crítica de cursos realizados em destacamentos deverão ser encaminhadas à SIAT responsável, no prazo máximo de cinco dias úteis após o término do curso. </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Deverá ser enviado à DCTP o Relatório de crítica final de curso (Anexo K), contendo a análise dos dados obtidos dos cursos realizados, com prazos finais em 30/JAN para o os cursos concluídos no período de JUL/DEZ, e 30/JUL para os cursos concluídos no período de JAN/JUN. O relatório poderá conter gráficos da crítica final de curso e extrato dos comentários. </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116" w:name="_Toc472421783"/>
      <w:bookmarkStart w:id="117" w:name="_Toc472418600"/>
      <w:r>
        <w:rPr>
          <w:rFonts w:cs="Times New Roman" w:ascii="Times New Roman" w:hAnsi="Times New Roman"/>
          <w:b w:val="false"/>
          <w:color w:val="00000A"/>
          <w:sz w:val="24"/>
          <w:szCs w:val="24"/>
          <w:u w:val="single"/>
        </w:rPr>
        <w:t xml:space="preserve">FICHA DE CRÍTICA DO DOCENTE E INSTRUÇÃO </w:t>
      </w:r>
      <w:ins w:id="124" w:author="CV LUCIENE" w:date="2017-01-16T16:33:00Z">
        <w:r>
          <w:rPr>
            <w:rFonts w:cs="Times New Roman" w:ascii="Times New Roman" w:hAnsi="Times New Roman"/>
            <w:b w:val="false"/>
            <w:color w:val="00000A"/>
            <w:sz w:val="24"/>
            <w:szCs w:val="24"/>
            <w:u w:val="single"/>
          </w:rPr>
          <w:t>–</w:t>
        </w:r>
      </w:ins>
      <w:del w:id="125" w:author="CV LUCIENE" w:date="2017-01-16T16:33:00Z">
        <w:r>
          <w:rPr>
            <w:rFonts w:cs="Times New Roman" w:ascii="Times New Roman" w:hAnsi="Times New Roman"/>
            <w:b w:val="false"/>
            <w:color w:val="00000A"/>
            <w:sz w:val="24"/>
            <w:szCs w:val="24"/>
            <w:u w:val="single"/>
          </w:rPr>
          <w:delText>-</w:delText>
        </w:r>
      </w:del>
      <w:bookmarkEnd w:id="116"/>
      <w:bookmarkEnd w:id="117"/>
      <w:r>
        <w:rPr>
          <w:rFonts w:cs="Times New Roman" w:ascii="Times New Roman" w:hAnsi="Times New Roman"/>
          <w:b w:val="false"/>
          <w:color w:val="00000A"/>
          <w:sz w:val="24"/>
          <w:szCs w:val="24"/>
          <w:u w:val="single"/>
        </w:rPr>
        <w:t xml:space="preserve"> PREENCHIDA PELO ALUNO (ANEXO F)</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 crítica do docente e da instrução deverá ser realizada por, no mínimo, trinta por cento dos alunos da turma, com a participação de no mínimo quatro alunos.  Para cursos que tenham número de docentes maior que o de alunos, cabe ao setor responsável pela avaliação analisar a estratégia a ser empregada para que todos os docentes sejam avaliados.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O preenchimento da ficha será compulsório para todos os alunos escalados, havendo controle efetivo para que todos participem do processo, facultado o preenchimento pelos demais alunos, durante o transcorrer de cada disciplina.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As fichas deverão ser preenchidas pelos alunos logo após o término da sequência de instruções do docente, podendo ser uma Subunidade, Unidade ou Disciplina. As fichas serão analisadas e seus dados serão incluídos no Relatório de crítica final de curso (Anexo K), que terá uma via enviada à DCTP para providências, caso necessário, e outra via arquivada no setor de avaliação da OM executora.</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118" w:name="_Toc472421784"/>
      <w:bookmarkStart w:id="119" w:name="_Toc472418601"/>
      <w:bookmarkEnd w:id="118"/>
      <w:bookmarkEnd w:id="119"/>
      <w:r>
        <w:rPr>
          <w:rFonts w:cs="Times New Roman" w:ascii="Times New Roman" w:hAnsi="Times New Roman"/>
          <w:b w:val="false"/>
          <w:color w:val="00000A"/>
          <w:sz w:val="24"/>
          <w:szCs w:val="24"/>
          <w:u w:val="single"/>
        </w:rPr>
        <w:t>FICHA DE CRÍTICA DE FINAL DE CURSO – PREENCHIDA PELO ALUNO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Será preenchida por todos os alunos, individualmente, logo após o término do curso e sofrerá análise por parte do setor responsável pela avaliação, a fim de detectar possíveis distorções nos objetivos do curso. Seus dados deverão </w:t>
      </w:r>
      <w:del w:id="126" w:author="CV LUCIENE" w:date="2017-01-16T16:36:00Z">
        <w:r>
          <w:rPr>
            <w:rFonts w:cs="Times New Roman" w:ascii="Times New Roman" w:hAnsi="Times New Roman"/>
            <w:sz w:val="24"/>
            <w:szCs w:val="24"/>
          </w:rPr>
          <w:delText>d</w:delText>
        </w:r>
      </w:del>
      <w:ins w:id="127" w:author="CV LUCIENE" w:date="2017-01-16T16:36:00Z">
        <w:r>
          <w:rPr>
            <w:rFonts w:cs="Times New Roman" w:ascii="Times New Roman" w:hAnsi="Times New Roman"/>
            <w:sz w:val="24"/>
            <w:szCs w:val="24"/>
          </w:rPr>
          <w:t>s</w:t>
        </w:r>
      </w:ins>
      <w:r>
        <w:rPr>
          <w:rFonts w:cs="Times New Roman" w:ascii="Times New Roman" w:hAnsi="Times New Roman"/>
          <w:sz w:val="24"/>
          <w:szCs w:val="24"/>
        </w:rPr>
        <w:t>er compilados, analisados e arquivados no setor de avaliação, além de constar do Relatório de crítica final de curso (Anexo K).</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120" w:name="_Toc472421785"/>
      <w:bookmarkStart w:id="121" w:name="_Toc472418602"/>
      <w:r>
        <w:rPr>
          <w:rFonts w:cs="Times New Roman" w:ascii="Times New Roman" w:hAnsi="Times New Roman"/>
          <w:b w:val="false"/>
          <w:color w:val="00000A"/>
          <w:sz w:val="24"/>
          <w:szCs w:val="24"/>
          <w:u w:val="single"/>
        </w:rPr>
        <w:t xml:space="preserve">RELATÓRIO DE AVALIAÇÃO DE FINAL DE CURSO </w:t>
      </w:r>
      <w:ins w:id="128" w:author="CV LUCIENE" w:date="2017-01-16T16:37:00Z">
        <w:r>
          <w:rPr>
            <w:rFonts w:cs="Times New Roman" w:ascii="Times New Roman" w:hAnsi="Times New Roman"/>
            <w:b w:val="false"/>
            <w:color w:val="00000A"/>
            <w:sz w:val="24"/>
            <w:szCs w:val="24"/>
            <w:u w:val="single"/>
          </w:rPr>
          <w:t>–</w:t>
        </w:r>
      </w:ins>
      <w:del w:id="129" w:author="CV LUCIENE" w:date="2017-01-16T16:37:00Z">
        <w:r>
          <w:rPr>
            <w:rFonts w:cs="Times New Roman" w:ascii="Times New Roman" w:hAnsi="Times New Roman"/>
            <w:b w:val="false"/>
            <w:color w:val="00000A"/>
            <w:sz w:val="24"/>
            <w:szCs w:val="24"/>
            <w:u w:val="single"/>
          </w:rPr>
          <w:delText>-</w:delText>
        </w:r>
      </w:del>
      <w:bookmarkEnd w:id="120"/>
      <w:bookmarkEnd w:id="121"/>
      <w:r>
        <w:rPr>
          <w:rFonts w:cs="Times New Roman" w:ascii="Times New Roman" w:hAnsi="Times New Roman"/>
          <w:b w:val="false"/>
          <w:color w:val="00000A"/>
          <w:sz w:val="24"/>
          <w:szCs w:val="24"/>
          <w:u w:val="single"/>
        </w:rPr>
        <w:t xml:space="preserve"> PREENCHIDO PELO INSTRUTOR RESPONSÁVEL (ANEXO I)</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O instrutor responsável pelo curso preencherá o Relatório de final de curso, respondendo a quesitos relativos a</w:t>
      </w:r>
      <w:del w:id="130" w:author="CV LUCIENE" w:date="2017-01-16T16:37:00Z">
        <w:r>
          <w:rPr>
            <w:rFonts w:cs="Times New Roman" w:ascii="Times New Roman" w:hAnsi="Times New Roman"/>
            <w:sz w:val="24"/>
            <w:szCs w:val="24"/>
          </w:rPr>
          <w:delText>o</w:delText>
        </w:r>
      </w:del>
      <w:r>
        <w:rPr>
          <w:rFonts w:cs="Times New Roman" w:ascii="Times New Roman" w:hAnsi="Times New Roman"/>
          <w:sz w:val="24"/>
          <w:szCs w:val="24"/>
        </w:rPr>
        <w:t xml:space="preserve"> planejamento, execução, avaliação, apoio e considerações finais sobre o curso realizado. Sofrerá análise pelo setor de avaliação e seus dados constarão do Relatório de crítica final de curso (Anexo K).</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122" w:name="_Toc472421786"/>
      <w:bookmarkStart w:id="123" w:name="_Toc472418603"/>
      <w:bookmarkEnd w:id="122"/>
      <w:bookmarkEnd w:id="123"/>
      <w:r>
        <w:rPr>
          <w:rFonts w:cs="Times New Roman" w:ascii="Times New Roman" w:hAnsi="Times New Roman"/>
          <w:b w:val="false"/>
          <w:color w:val="00000A"/>
          <w:sz w:val="24"/>
          <w:szCs w:val="24"/>
          <w:u w:val="single"/>
        </w:rPr>
        <w:t>FICHA DE OPINIÃO – PREENCHIDA PELO DOCENTE (ANEXO H)</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Será preenchida pelo instrutor ao término de sua disciplina. Seus dados serão analisados pelo setor de avaliação e incluídos no Relatório de crítica final de curso (Anexo K).</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124" w:name="_Toc472421787"/>
      <w:bookmarkStart w:id="125" w:name="_Toc472418604"/>
      <w:bookmarkEnd w:id="124"/>
      <w:bookmarkEnd w:id="125"/>
      <w:r>
        <w:rPr>
          <w:rFonts w:cs="Times New Roman" w:ascii="Times New Roman" w:hAnsi="Times New Roman"/>
          <w:b w:val="false"/>
          <w:color w:val="00000A"/>
          <w:sz w:val="24"/>
          <w:szCs w:val="24"/>
          <w:u w:val="single"/>
        </w:rPr>
        <w:t>PEDIDO DE REVISÃO DE ITEM DE AVALIAÇÃO (ANEXO B)</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Os Pedidos de revisão de item de avaliação formulados pelos alunos serão utilizados em conjunto com outros indicadores como subsídios para avaliar a qualidade dos itens elaborados pelos docentes.</w:t>
      </w:r>
    </w:p>
    <w:p>
      <w:pPr>
        <w:pStyle w:val="Normal"/>
        <w:rPr>
          <w:rFonts w:cs="Times New Roman" w:ascii="Times New Roman" w:hAnsi="Times New Roman"/>
          <w:b/>
          <w:bCs/>
          <w:sz w:val="24"/>
          <w:szCs w:val="24"/>
        </w:rPr>
      </w:pPr>
      <w:bookmarkStart w:id="126" w:name="_Toc435775717"/>
      <w:bookmarkStart w:id="127" w:name="_Toc435775717"/>
      <w:r>
        <w:rPr>
          <w:rFonts w:cs="Times New Roman" w:ascii="Times New Roman" w:hAnsi="Times New Roman"/>
          <w:b/>
          <w:bCs/>
          <w:sz w:val="24"/>
          <w:szCs w:val="24"/>
        </w:rPr>
      </w:r>
    </w:p>
    <w:p>
      <w:pPr>
        <w:pStyle w:val="Ttulo1"/>
        <w:pageBreakBefore/>
        <w:numPr>
          <w:ilvl w:val="0"/>
          <w:numId w:val="28"/>
        </w:numPr>
        <w:spacing w:lineRule="auto" w:line="240" w:before="0" w:after="240"/>
        <w:ind w:left="284" w:right="0" w:hanging="360"/>
        <w:rPr>
          <w:rFonts w:cs="Times New Roman" w:ascii="Times New Roman" w:hAnsi="Times New Roman"/>
          <w:color w:val="00000A"/>
          <w:sz w:val="24"/>
          <w:szCs w:val="24"/>
        </w:rPr>
      </w:pPr>
      <w:bookmarkStart w:id="128" w:name="_Toc435775717"/>
      <w:bookmarkStart w:id="129" w:name="_Toc472421788"/>
      <w:bookmarkStart w:id="130" w:name="_Toc472418605"/>
      <w:bookmarkEnd w:id="128"/>
      <w:bookmarkEnd w:id="129"/>
      <w:bookmarkEnd w:id="130"/>
      <w:r>
        <w:rPr>
          <w:rFonts w:cs="Times New Roman" w:ascii="Times New Roman" w:hAnsi="Times New Roman"/>
          <w:color w:val="00000A"/>
          <w:sz w:val="24"/>
          <w:szCs w:val="24"/>
        </w:rPr>
        <w:t>DISPOSIÇÕES GERAIS</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131" w:name="_Toc472421789"/>
      <w:bookmarkStart w:id="132" w:name="_Toc472418606"/>
      <w:bookmarkStart w:id="133" w:name="_Toc435775718"/>
      <w:bookmarkEnd w:id="131"/>
      <w:bookmarkEnd w:id="132"/>
      <w:bookmarkEnd w:id="133"/>
      <w:r>
        <w:rPr>
          <w:rFonts w:cs="Times New Roman" w:ascii="Times New Roman" w:hAnsi="Times New Roman"/>
          <w:b w:val="false"/>
          <w:color w:val="00000A"/>
          <w:sz w:val="24"/>
          <w:szCs w:val="24"/>
          <w:u w:val="single"/>
        </w:rPr>
        <w:t>CERTIFICADOS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Serão conferidos Certificados de conclusão (Anexo M) e Certidão Curricular (Anexo L) a todos os alunos que concluírem com aproveitamento os cursos ministrados.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Aos alunos das Forças Armadas de Nações Amigas e demais Forças Singulares Brasileiras que não obtiverem aproveitamento nos cursos será emitido um relatório de frequência e um Certificado de participação (Anexo M). Essa documentação será encaminhada pela OM ao EMAER, via cadeia de comando. </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Após o término do curso, uma cópia do Certificado (Anexo M) e Certidão Curricular (Anexo L) do aluno estrangeiro aprovado deverão ser encaminhadas ao EMAER, via DECEA.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A Certidão Curricular, impressa no verso do Certificado, será confeccionada pelo setor responsável pela avaliação, que também ficará responsável pelo arquivamento permanente das informações contidas em tais documentos. </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Poderá ser expedida segunda via do Certificado e da Certidão Curricular, mediante solicitação formal ao setor competente da OM responsável pelo curso, devendo o interessado justificar seu pedido e sujeitar-se à indenização estabelecida pela OM.</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O Certificado ou Certidão que contiver alguma incorreção poderá ser retificado, mediante solicitação formal à OM responsável pelo curso, devendo o interessado justificar seu pedido e anexar documentação comprobatória, se julgado necessário.</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 xml:space="preserve">O Certificado e a Certidão Curricular serão emitidos pela OM responsável pelo curso, ainda que outra seja a OM de realização.  </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Haverá apenas um Certificado para o curso semipresencial, que contemplará todas as fases e será emitido na mesma ocasião da Certidão Curricular, após a aprovação do aluno em todas as fases.</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134" w:name="_Toc472421790"/>
      <w:bookmarkStart w:id="135" w:name="_Toc472418607"/>
      <w:bookmarkStart w:id="136" w:name="_Toc435775719"/>
      <w:bookmarkEnd w:id="134"/>
      <w:bookmarkEnd w:id="135"/>
      <w:bookmarkEnd w:id="136"/>
      <w:r>
        <w:rPr>
          <w:rFonts w:cs="Times New Roman" w:ascii="Times New Roman" w:hAnsi="Times New Roman"/>
          <w:b w:val="false"/>
          <w:color w:val="00000A"/>
          <w:sz w:val="24"/>
          <w:szCs w:val="24"/>
          <w:u w:val="single"/>
        </w:rPr>
        <w:t>ANULAÇÕES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O Chefe da Divisão responsável pelo setor de capacitação da OM executora poderá anular qualquer avaliação, de qualquer um dos cursos realizados sob sua responsabilidade, na qual tenha sido constatada irregularidade de qualquer natureza, adotando as providências necessárias.</w:t>
      </w:r>
    </w:p>
    <w:p>
      <w:pPr>
        <w:pStyle w:val="Ttulo2"/>
        <w:numPr>
          <w:ilvl w:val="1"/>
          <w:numId w:val="28"/>
        </w:numPr>
        <w:tabs>
          <w:tab w:val="left" w:pos="462" w:leader="none"/>
        </w:tabs>
        <w:spacing w:lineRule="auto" w:line="240" w:before="0" w:after="240"/>
        <w:ind w:left="426" w:right="0" w:hanging="465"/>
        <w:rPr>
          <w:rFonts w:cs="Times New Roman" w:ascii="Times New Roman" w:hAnsi="Times New Roman"/>
          <w:b w:val="false"/>
          <w:color w:val="00000A"/>
          <w:sz w:val="24"/>
          <w:szCs w:val="24"/>
          <w:u w:val="single"/>
        </w:rPr>
      </w:pPr>
      <w:bookmarkStart w:id="137" w:name="_Toc472421791"/>
      <w:bookmarkStart w:id="138" w:name="_Toc472418608"/>
      <w:bookmarkStart w:id="139" w:name="_Toc435775720"/>
      <w:bookmarkEnd w:id="137"/>
      <w:bookmarkEnd w:id="138"/>
      <w:bookmarkEnd w:id="139"/>
      <w:r>
        <w:rPr>
          <w:rFonts w:cs="Times New Roman" w:ascii="Times New Roman" w:hAnsi="Times New Roman"/>
          <w:b w:val="false"/>
          <w:color w:val="00000A"/>
          <w:sz w:val="24"/>
          <w:szCs w:val="24"/>
          <w:u w:val="single"/>
        </w:rPr>
        <w:t>DESLIGAMENTO</w:t>
      </w:r>
    </w:p>
    <w:p>
      <w:pPr>
        <w:pStyle w:val="Normal"/>
        <w:spacing w:lineRule="auto" w:line="240" w:before="0" w:after="0"/>
        <w:ind w:left="0" w:right="0" w:firstLine="1418"/>
        <w:jc w:val="both"/>
        <w:rPr>
          <w:rFonts w:cs="Times New Roman" w:ascii="Times New Roman" w:hAnsi="Times New Roman"/>
          <w:sz w:val="24"/>
          <w:szCs w:val="24"/>
        </w:rPr>
      </w:pPr>
      <w:r>
        <w:rPr>
          <w:rFonts w:cs="Times New Roman" w:ascii="Times New Roman" w:hAnsi="Times New Roman"/>
          <w:sz w:val="24"/>
          <w:szCs w:val="24"/>
        </w:rPr>
        <w:t>O desligamento de aluno verificar-se-á por:</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a)</w:t>
        <w:tab/>
        <w:t>insuficiência de aproveitamento;</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b)</w:t>
        <w:tab/>
        <w:t>insuficiência de participação, de acordo com a Ementa de cada curso EAD;</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c)</w:t>
        <w:tab/>
        <w:t>insuficiência de frequência, conforme estabelecido neste Documento;</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d)</w:t>
        <w:tab/>
        <w:t xml:space="preserve">falta de acesso ao AVA do curso durante a primeira semana de sua realização; </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e)</w:t>
        <w:tab/>
        <w:t>solicitação do aluno, ao ser deferido o seu requerimento pelo Comandante da OM responsável pela execução do curso (Anexo E);</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f)</w:t>
        <w:tab/>
        <w:t>indisciplina;</w:t>
      </w:r>
    </w:p>
    <w:p>
      <w:pPr>
        <w:pStyle w:val="Normal"/>
        <w:spacing w:lineRule="auto" w:line="240" w:before="120" w:after="0"/>
        <w:ind w:left="1702" w:right="0" w:hanging="284"/>
        <w:jc w:val="both"/>
        <w:rPr>
          <w:rFonts w:cs="Times New Roman" w:ascii="Times New Roman" w:hAnsi="Times New Roman"/>
          <w:sz w:val="24"/>
          <w:szCs w:val="24"/>
        </w:rPr>
      </w:pPr>
      <w:r>
        <w:rPr>
          <w:rFonts w:cs="Times New Roman" w:ascii="Times New Roman" w:hAnsi="Times New Roman"/>
          <w:sz w:val="24"/>
          <w:szCs w:val="24"/>
        </w:rPr>
        <w:t>g)</w:t>
        <w:tab/>
        <w:t>interesse da Administração; ou</w:t>
      </w:r>
    </w:p>
    <w:p>
      <w:pPr>
        <w:pStyle w:val="Normal"/>
        <w:spacing w:lineRule="auto" w:line="240" w:before="120" w:after="240"/>
        <w:ind w:left="1702" w:right="0" w:hanging="284"/>
        <w:jc w:val="both"/>
        <w:rPr>
          <w:rFonts w:cs="Times New Roman" w:ascii="Times New Roman" w:hAnsi="Times New Roman"/>
          <w:sz w:val="24"/>
          <w:szCs w:val="24"/>
        </w:rPr>
      </w:pPr>
      <w:r>
        <w:rPr>
          <w:rFonts w:cs="Times New Roman" w:ascii="Times New Roman" w:hAnsi="Times New Roman"/>
          <w:sz w:val="24"/>
          <w:szCs w:val="24"/>
        </w:rPr>
        <w:t>h)</w:t>
        <w:tab/>
        <w:t xml:space="preserve">óbito. </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Ttulo1"/>
        <w:pageBreakBefore/>
        <w:numPr>
          <w:ilvl w:val="0"/>
          <w:numId w:val="28"/>
        </w:numPr>
        <w:spacing w:lineRule="auto" w:line="240" w:before="0" w:after="240"/>
        <w:ind w:left="284" w:right="0" w:hanging="360"/>
        <w:rPr>
          <w:rFonts w:cs="Times New Roman" w:ascii="Times New Roman" w:hAnsi="Times New Roman"/>
          <w:color w:val="00000A"/>
          <w:sz w:val="24"/>
          <w:szCs w:val="24"/>
        </w:rPr>
      </w:pPr>
      <w:bookmarkStart w:id="140" w:name="_Toc472421792"/>
      <w:bookmarkStart w:id="141" w:name="_Toc472418609"/>
      <w:bookmarkStart w:id="142" w:name="_Toc435775721"/>
      <w:bookmarkEnd w:id="140"/>
      <w:bookmarkEnd w:id="141"/>
      <w:bookmarkEnd w:id="142"/>
      <w:r>
        <w:rPr>
          <w:rFonts w:cs="Times New Roman" w:ascii="Times New Roman" w:hAnsi="Times New Roman"/>
          <w:color w:val="00000A"/>
          <w:sz w:val="24"/>
          <w:szCs w:val="24"/>
        </w:rPr>
        <w:t>DISPOSIÇÕES FINAIS</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Este Plano entra em vigor na data prevista na sua Portaria de Aprovação, tendo validade para os Cursos ministrados no DECEA e OM subordinadas a partir desta data.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As necessárias adequações nos processos de avaliações dos cursos na modalidade EAD serão estabelecidas pelo ICEA.</w:t>
      </w:r>
    </w:p>
    <w:p>
      <w:pPr>
        <w:pStyle w:val="Normal"/>
        <w:spacing w:lineRule="auto" w:line="240" w:before="0" w:after="240"/>
        <w:ind w:left="0" w:right="0" w:firstLine="1418"/>
        <w:jc w:val="both"/>
        <w:rPr>
          <w:rFonts w:cs="Times New Roman" w:ascii="Times New Roman" w:hAnsi="Times New Roman"/>
          <w:sz w:val="24"/>
          <w:szCs w:val="24"/>
        </w:rPr>
      </w:pPr>
      <w:r>
        <w:rPr>
          <w:rFonts w:cs="Times New Roman" w:ascii="Times New Roman" w:hAnsi="Times New Roman"/>
          <w:sz w:val="24"/>
          <w:szCs w:val="24"/>
        </w:rPr>
        <w:t>Os casos não previstos nesta publicação serão resolvidos pelo Exmo. Sr. Chefe do SDAD.</w:t>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Autospacing="1" w:afterAutospacing="1"/>
        <w:ind w:left="0" w:right="0" w:firstLine="1134"/>
        <w:jc w:val="both"/>
        <w:rPr>
          <w:rFonts w:cs="Times New Roman" w:ascii="Times New Roman" w:hAnsi="Times New Roman"/>
          <w:sz w:val="24"/>
          <w:szCs w:val="24"/>
        </w:rPr>
      </w:pPr>
      <w:r>
        <w:rPr>
          <w:rFonts w:cs="Times New Roman" w:ascii="Times New Roman" w:hAnsi="Times New Roman"/>
          <w:sz w:val="24"/>
          <w:szCs w:val="24"/>
        </w:rPr>
      </w:r>
    </w:p>
    <w:p>
      <w:pPr>
        <w:pStyle w:val="Referencias"/>
        <w:pageBreakBefore/>
        <w:rPr/>
      </w:pPr>
      <w:bookmarkStart w:id="143" w:name="_Toc472421793"/>
      <w:bookmarkEnd w:id="143"/>
      <w:r>
        <w:rPr/>
        <w:t>REFERÊNCIAS</w:t>
      </w:r>
    </w:p>
    <w:p>
      <w:pPr>
        <w:pStyle w:val="Normal"/>
        <w:spacing w:lineRule="auto" w:line="240" w:before="0" w:after="240"/>
        <w:jc w:val="both"/>
        <w:rPr>
          <w:rFonts w:cs="Times New Roman" w:ascii="Times New Roman" w:hAnsi="Times New Roman"/>
          <w:sz w:val="24"/>
          <w:szCs w:val="24"/>
        </w:rPr>
      </w:pPr>
      <w:r>
        <w:rPr>
          <w:rFonts w:cs="Times New Roman" w:ascii="Times New Roman" w:hAnsi="Times New Roman"/>
          <w:sz w:val="24"/>
          <w:szCs w:val="24"/>
        </w:rPr>
        <w:t xml:space="preserve">BRASIL. Comando da Aeronáutica. Centro de Documentação e Histórico da Aeronáutica. </w:t>
      </w:r>
      <w:ins w:id="131" w:author="CV LUCIENE" w:date="2017-01-16T16:45:00Z">
        <w:r>
          <w:rPr>
            <w:rFonts w:cs="Times New Roman" w:ascii="Times New Roman" w:hAnsi="Times New Roman"/>
            <w:sz w:val="24"/>
            <w:szCs w:val="24"/>
          </w:rPr>
          <w:t xml:space="preserve">Confecção, controle e numeração de publicações: </w:t>
        </w:r>
      </w:ins>
      <w:r>
        <w:rPr>
          <w:rFonts w:cs="Times New Roman" w:ascii="Times New Roman" w:hAnsi="Times New Roman"/>
          <w:b/>
          <w:sz w:val="24"/>
          <w:szCs w:val="24"/>
          <w:rPrChange w:id="0" w:author="" w:date="0-00-00T00:00:00Z"/>
        </w:rPr>
        <w:t>NSCA 5-1</w:t>
      </w:r>
      <w:del w:id="133" w:author="CV LUCIENE" w:date="2017-01-16T16:45:00Z">
        <w:r>
          <w:rPr>
            <w:rFonts w:cs="Times New Roman" w:ascii="Times New Roman" w:hAnsi="Times New Roman"/>
            <w:sz w:val="24"/>
            <w:szCs w:val="24"/>
          </w:rPr>
          <w:delText>: Confecção, controle e numeração de publicações</w:delText>
        </w:r>
      </w:del>
      <w:r>
        <w:rPr>
          <w:rFonts w:cs="Times New Roman" w:ascii="Times New Roman" w:hAnsi="Times New Roman"/>
          <w:sz w:val="24"/>
          <w:szCs w:val="24"/>
        </w:rPr>
        <w:t>. Rio de Janeiro, 2011.</w:t>
      </w:r>
    </w:p>
    <w:p>
      <w:pPr>
        <w:pStyle w:val="Normal"/>
        <w:spacing w:lineRule="auto" w:line="240" w:before="0" w:after="240"/>
        <w:jc w:val="both"/>
        <w:rPr>
          <w:rFonts w:cs="Times New Roman" w:ascii="Times New Roman" w:hAnsi="Times New Roman"/>
          <w:sz w:val="24"/>
          <w:szCs w:val="24"/>
        </w:rPr>
      </w:pPr>
      <w:r>
        <w:rPr>
          <w:rFonts w:cs="Times New Roman" w:ascii="Times New Roman" w:hAnsi="Times New Roman"/>
          <w:sz w:val="24"/>
          <w:szCs w:val="24"/>
        </w:rPr>
        <w:t xml:space="preserve">_______. Comando Geral de Apoio. </w:t>
      </w:r>
      <w:ins w:id="134" w:author="CV LUCIENE" w:date="2017-01-16T16:45:00Z">
        <w:r>
          <w:rPr>
            <w:rFonts w:cs="Times New Roman" w:ascii="Times New Roman" w:hAnsi="Times New Roman"/>
            <w:sz w:val="24"/>
            <w:szCs w:val="24"/>
          </w:rPr>
          <w:t xml:space="preserve">Plano de Avaliação do Instituto de Logística da Aeronáutica: </w:t>
        </w:r>
      </w:ins>
      <w:r>
        <w:rPr>
          <w:rFonts w:cs="Times New Roman" w:ascii="Times New Roman" w:hAnsi="Times New Roman"/>
          <w:b/>
          <w:sz w:val="24"/>
          <w:szCs w:val="24"/>
          <w:rPrChange w:id="0" w:author="" w:date="0-00-00T00:00:00Z"/>
        </w:rPr>
        <w:t>MCA 37-45</w:t>
      </w:r>
      <w:del w:id="136" w:author="CV LUCIENE" w:date="2017-01-16T16:45:00Z">
        <w:r>
          <w:rPr>
            <w:rFonts w:cs="Times New Roman" w:ascii="Times New Roman" w:hAnsi="Times New Roman"/>
            <w:sz w:val="24"/>
            <w:szCs w:val="24"/>
          </w:rPr>
          <w:delText>: Plano de Avaliação do Instituto de Logística da Aeronáutica</w:delText>
        </w:r>
      </w:del>
      <w:r>
        <w:rPr>
          <w:rFonts w:cs="Times New Roman" w:ascii="Times New Roman" w:hAnsi="Times New Roman"/>
          <w:sz w:val="24"/>
          <w:szCs w:val="24"/>
        </w:rPr>
        <w:t>. Rio de Janeiro, 2011.</w:t>
      </w:r>
    </w:p>
    <w:p>
      <w:pPr>
        <w:pStyle w:val="Normal"/>
        <w:spacing w:lineRule="auto" w:line="240" w:before="0" w:after="240"/>
        <w:jc w:val="both"/>
        <w:rPr>
          <w:rFonts w:cs="Times New Roman" w:ascii="Times New Roman" w:hAnsi="Times New Roman"/>
          <w:sz w:val="24"/>
          <w:szCs w:val="24"/>
        </w:rPr>
      </w:pPr>
      <w:r>
        <w:rPr>
          <w:rFonts w:cs="Times New Roman" w:ascii="Times New Roman" w:hAnsi="Times New Roman"/>
          <w:sz w:val="24"/>
          <w:szCs w:val="24"/>
        </w:rPr>
        <w:t xml:space="preserve">_______. Departamento de Controle do Espaço Aéreo. </w:t>
      </w:r>
      <w:ins w:id="137" w:author="CV LUCIENE" w:date="2017-01-16T16:46:00Z">
        <w:r>
          <w:rPr>
            <w:rFonts w:cs="Times New Roman" w:ascii="Times New Roman" w:hAnsi="Times New Roman"/>
            <w:sz w:val="24"/>
            <w:szCs w:val="24"/>
          </w:rPr>
          <w:t xml:space="preserve">Normas reguladoras de cursos do DECEA: </w:t>
        </w:r>
      </w:ins>
      <w:r>
        <w:rPr>
          <w:rFonts w:cs="Times New Roman" w:ascii="Times New Roman" w:hAnsi="Times New Roman"/>
          <w:b/>
          <w:sz w:val="24"/>
          <w:szCs w:val="24"/>
          <w:rPrChange w:id="0" w:author="" w:date="0-00-00T00:00:00Z"/>
        </w:rPr>
        <w:t>ICA 37-269</w:t>
      </w:r>
      <w:del w:id="139" w:author="CV LUCIENE" w:date="2017-01-16T16:46:00Z">
        <w:r>
          <w:rPr>
            <w:rFonts w:cs="Times New Roman" w:ascii="Times New Roman" w:hAnsi="Times New Roman"/>
            <w:sz w:val="24"/>
            <w:szCs w:val="24"/>
          </w:rPr>
          <w:delText>: Normas reguladoras de cursos do DECEA</w:delText>
        </w:r>
      </w:del>
      <w:r>
        <w:rPr>
          <w:rFonts w:cs="Times New Roman" w:ascii="Times New Roman" w:hAnsi="Times New Roman"/>
          <w:sz w:val="24"/>
          <w:szCs w:val="24"/>
        </w:rPr>
        <w:t>.  Rio de Janeiro, 2016</w:t>
      </w:r>
      <w:ins w:id="140" w:author="CV LUCIENE" w:date="2017-01-16T16:46:00Z">
        <w:r>
          <w:rPr>
            <w:rFonts w:cs="Times New Roman" w:ascii="Times New Roman" w:hAnsi="Times New Roman"/>
            <w:sz w:val="24"/>
            <w:szCs w:val="24"/>
          </w:rPr>
          <w:t>.</w:t>
        </w:r>
      </w:ins>
    </w:p>
    <w:p>
      <w:pPr>
        <w:pStyle w:val="Normal"/>
        <w:spacing w:lineRule="auto" w:line="240" w:before="0" w:after="240"/>
        <w:jc w:val="both"/>
        <w:rPr>
          <w:rFonts w:cs="Times New Roman" w:ascii="Times New Roman" w:hAnsi="Times New Roman"/>
          <w:sz w:val="24"/>
          <w:szCs w:val="24"/>
        </w:rPr>
      </w:pPr>
      <w:r>
        <w:rPr>
          <w:rFonts w:cs="Times New Roman" w:ascii="Times New Roman" w:hAnsi="Times New Roman"/>
          <w:sz w:val="24"/>
          <w:szCs w:val="24"/>
        </w:rPr>
        <w:t xml:space="preserve">_______. Departamento de Ensino da Aeronáutica. </w:t>
      </w:r>
      <w:ins w:id="141" w:author="CV LUCIENE" w:date="2017-01-16T16:46:00Z">
        <w:r>
          <w:rPr>
            <w:rFonts w:cs="Times New Roman" w:ascii="Times New Roman" w:hAnsi="Times New Roman"/>
            <w:sz w:val="24"/>
            <w:szCs w:val="24"/>
          </w:rPr>
          <w:t xml:space="preserve">Atividades de Ensino no Comando da Aeronáutica para Integrantes de Forças Aéreas de Nações Amigas: </w:t>
        </w:r>
      </w:ins>
      <w:r>
        <w:rPr>
          <w:rFonts w:cs="Times New Roman" w:ascii="Times New Roman" w:hAnsi="Times New Roman"/>
          <w:b/>
          <w:sz w:val="24"/>
          <w:szCs w:val="24"/>
          <w:rPrChange w:id="0" w:author="" w:date="0-00-00T00:00:00Z"/>
        </w:rPr>
        <w:t>ICA 37-21</w:t>
      </w:r>
      <w:del w:id="143" w:author="CV LUCIENE" w:date="2017-01-16T16:46:00Z">
        <w:r>
          <w:rPr>
            <w:rFonts w:cs="Times New Roman" w:ascii="Times New Roman" w:hAnsi="Times New Roman"/>
            <w:sz w:val="24"/>
            <w:szCs w:val="24"/>
          </w:rPr>
          <w:delText>: Atividades de Ensino no Comando da Aeronáutica para Integrantes de Forças Aéreas de Nações Amigas</w:delText>
        </w:r>
      </w:del>
      <w:r>
        <w:rPr>
          <w:rFonts w:cs="Times New Roman" w:ascii="Times New Roman" w:hAnsi="Times New Roman"/>
          <w:sz w:val="24"/>
          <w:szCs w:val="24"/>
        </w:rPr>
        <w:t>. Brasília, 2007.</w:t>
      </w:r>
    </w:p>
    <w:p>
      <w:pPr>
        <w:pStyle w:val="Normal"/>
        <w:spacing w:lineRule="auto" w:line="240" w:before="0" w:after="240"/>
        <w:jc w:val="both"/>
        <w:rPr>
          <w:rFonts w:cs="Times New Roman" w:ascii="Times New Roman" w:hAnsi="Times New Roman"/>
          <w:sz w:val="24"/>
          <w:szCs w:val="24"/>
        </w:rPr>
      </w:pPr>
      <w:r>
        <w:rPr>
          <w:rFonts w:cs="Times New Roman" w:ascii="Times New Roman" w:hAnsi="Times New Roman"/>
          <w:sz w:val="24"/>
          <w:szCs w:val="24"/>
        </w:rPr>
        <w:t xml:space="preserve">_______. MCA 10-4: Estado-Maior da Aeronáutica. </w:t>
      </w:r>
      <w:r>
        <w:rPr>
          <w:rFonts w:cs="Times New Roman" w:ascii="Times New Roman" w:hAnsi="Times New Roman"/>
          <w:b/>
          <w:sz w:val="24"/>
          <w:szCs w:val="24"/>
          <w:rPrChange w:id="0" w:author="" w:date="0-00-00T00:00:00Z"/>
        </w:rPr>
        <w:t>Glossário da Aeronáutica</w:t>
      </w:r>
      <w:r>
        <w:rPr>
          <w:rFonts w:cs="Times New Roman" w:ascii="Times New Roman" w:hAnsi="Times New Roman"/>
          <w:sz w:val="24"/>
          <w:szCs w:val="24"/>
        </w:rPr>
        <w:t>. Brasília, 2001.</w:t>
      </w:r>
    </w:p>
    <w:p>
      <w:pPr>
        <w:pStyle w:val="Normal"/>
        <w:spacing w:lineRule="auto" w:line="240" w:before="0" w:after="240"/>
        <w:jc w:val="both"/>
        <w:rPr>
          <w:rFonts w:cs="Times New Roman" w:ascii="Times New Roman" w:hAnsi="Times New Roman"/>
          <w:sz w:val="24"/>
          <w:szCs w:val="24"/>
        </w:rPr>
      </w:pPr>
      <w:r>
        <w:rPr>
          <w:rFonts w:cs="Times New Roman" w:ascii="Times New Roman" w:hAnsi="Times New Roman"/>
          <w:sz w:val="24"/>
          <w:szCs w:val="24"/>
        </w:rPr>
        <w:t xml:space="preserve">_______. Ministério da Aeronáutica. Departamento de Ensino da Aeronáutica. </w:t>
      </w:r>
      <w:ins w:id="145" w:author="CV LUCIENE" w:date="2017-01-16T16:46:00Z">
        <w:r>
          <w:rPr>
            <w:rFonts w:cs="Times New Roman" w:ascii="Times New Roman" w:hAnsi="Times New Roman"/>
            <w:sz w:val="24"/>
            <w:szCs w:val="24"/>
          </w:rPr>
          <w:t xml:space="preserve">Avaliação do Ensino: </w:t>
        </w:r>
      </w:ins>
      <w:r>
        <w:rPr>
          <w:rFonts w:cs="Times New Roman" w:ascii="Times New Roman" w:hAnsi="Times New Roman"/>
          <w:b/>
          <w:sz w:val="24"/>
          <w:szCs w:val="24"/>
          <w:rPrChange w:id="0" w:author="" w:date="0-00-00T00:00:00Z"/>
        </w:rPr>
        <w:t>ICA 37-11</w:t>
      </w:r>
      <w:del w:id="147" w:author="CV LUCIENE" w:date="2017-01-16T16:46:00Z">
        <w:r>
          <w:rPr>
            <w:rFonts w:cs="Times New Roman" w:ascii="Times New Roman" w:hAnsi="Times New Roman"/>
            <w:sz w:val="24"/>
            <w:szCs w:val="24"/>
          </w:rPr>
          <w:delText>: Avaliação do Ensino</w:delText>
        </w:r>
      </w:del>
      <w:r>
        <w:rPr>
          <w:rFonts w:cs="Times New Roman" w:ascii="Times New Roman" w:hAnsi="Times New Roman"/>
          <w:sz w:val="24"/>
          <w:szCs w:val="24"/>
        </w:rPr>
        <w:t>. Brasília, 2011.</w:t>
      </w:r>
    </w:p>
    <w:p>
      <w:pPr>
        <w:sectPr>
          <w:headerReference w:type="even" r:id="rId10"/>
          <w:headerReference w:type="default" r:id="rId11"/>
          <w:type w:val="nextPage"/>
          <w:pgSz w:w="11906" w:h="16838"/>
          <w:pgMar w:left="1701" w:right="1134" w:header="708" w:top="1701" w:footer="0" w:bottom="1134" w:gutter="0"/>
          <w:pgNumType w:start="7" w:fmt="decimal"/>
          <w:formProt w:val="false"/>
          <w:textDirection w:val="lrTb"/>
          <w:docGrid w:type="default" w:linePitch="360" w:charSpace="4294961151"/>
        </w:sectPr>
        <w:pStyle w:val="Normal"/>
        <w:spacing w:lineRule="auto" w:line="240" w:before="0" w:after="240"/>
        <w:jc w:val="both"/>
        <w:rPr>
          <w:rFonts w:cs="Times New Roman" w:ascii="Times New Roman" w:hAnsi="Times New Roman"/>
          <w:sz w:val="24"/>
          <w:szCs w:val="24"/>
        </w:rPr>
      </w:pPr>
      <w:r>
        <w:rPr>
          <w:rFonts w:cs="Times New Roman" w:ascii="Times New Roman" w:hAnsi="Times New Roman"/>
          <w:sz w:val="24"/>
          <w:szCs w:val="24"/>
        </w:rPr>
        <w:t xml:space="preserve">_______. </w:t>
      </w:r>
      <w:ins w:id="148" w:author="CV LUCIENE" w:date="2017-01-16T16:47:00Z">
        <w:r>
          <w:rPr>
            <w:rFonts w:cs="Times New Roman" w:ascii="Times New Roman" w:hAnsi="Times New Roman"/>
            <w:sz w:val="24"/>
            <w:szCs w:val="24"/>
          </w:rPr>
          <w:t xml:space="preserve">Elaboração do Plano de Avaliação: </w:t>
        </w:r>
      </w:ins>
      <w:r>
        <w:rPr>
          <w:rFonts w:cs="Times New Roman" w:ascii="Times New Roman" w:hAnsi="Times New Roman"/>
          <w:b/>
          <w:sz w:val="24"/>
          <w:szCs w:val="24"/>
          <w:rPrChange w:id="0" w:author="" w:date="0-00-00T00:00:00Z"/>
        </w:rPr>
        <w:t>IMA 37-6</w:t>
      </w:r>
      <w:del w:id="150" w:author="CV LUCIENE" w:date="2017-01-16T16:47:00Z">
        <w:r>
          <w:rPr>
            <w:rFonts w:cs="Times New Roman" w:ascii="Times New Roman" w:hAnsi="Times New Roman"/>
            <w:sz w:val="24"/>
            <w:szCs w:val="24"/>
          </w:rPr>
          <w:delText>: Elaboração do Plano de Avaliação</w:delText>
        </w:r>
      </w:del>
      <w:r>
        <w:rPr>
          <w:rFonts w:cs="Times New Roman" w:ascii="Times New Roman" w:hAnsi="Times New Roman"/>
          <w:sz w:val="24"/>
          <w:szCs w:val="24"/>
        </w:rPr>
        <w:t>. Brasília, 1998.</w:t>
      </w:r>
    </w:p>
    <w:p>
      <w:pPr>
        <w:pStyle w:val="Anexos"/>
        <w:rPr>
          <w:rPrChange w:id="0" w:author="" w:date="0-00-00T00:00:00Z"/>
        </w:rPr>
      </w:pPr>
      <w:bookmarkStart w:id="144" w:name="_Toc472421794"/>
      <w:bookmarkStart w:id="145" w:name="_Toc472418610"/>
      <w:bookmarkEnd w:id="144"/>
      <w:bookmarkEnd w:id="145"/>
      <w:r>
        <w:rPr>
          <w:rPrChange w:id="0" w:author="" w:date="0-00-00T00:00:00Z"/>
        </w:rPr>
        <w:t>Anexo A – Quadro Global de Avaliação</w:t>
      </w:r>
    </w:p>
    <w:tbl>
      <w:tblPr>
        <w:jc w:val="left"/>
        <w:tblInd w:w="95" w:type="dxa"/>
        <w:tblBorders>
          <w:top w:val="nil"/>
          <w:left w:val="nil"/>
          <w:bottom w:val="nil"/>
          <w:insideH w:val="nil"/>
          <w:right w:val="nil"/>
          <w:insideV w:val="nil"/>
        </w:tblBorders>
        <w:tblCellMar>
          <w:top w:w="0" w:type="dxa"/>
          <w:left w:w="0" w:type="dxa"/>
          <w:bottom w:w="0" w:type="dxa"/>
          <w:right w:w="0" w:type="dxa"/>
        </w:tblCellMar>
      </w:tblPr>
      <w:tblGrid>
        <w:gridCol w:w="32"/>
        <w:gridCol w:w="1700"/>
        <w:gridCol w:w="875"/>
        <w:gridCol w:w="1817"/>
        <w:gridCol w:w="1701"/>
        <w:gridCol w:w="993"/>
        <w:gridCol w:w="707"/>
        <w:gridCol w:w="566"/>
        <w:gridCol w:w="566"/>
        <w:gridCol w:w="566"/>
        <w:gridCol w:w="1558"/>
        <w:gridCol w:w="283"/>
        <w:gridCol w:w="1276"/>
        <w:gridCol w:w="1429"/>
        <w:gridCol w:w="75"/>
      </w:tblGrid>
      <w:tr>
        <w:trPr>
          <w:trHeight w:val="375" w:hRule="exact"/>
          <w:cantSplit w:val="false"/>
        </w:trPr>
        <w:tc>
          <w:tcPr>
            <w:tcW w:w="32" w:type="dxa"/>
            <w:tcBorders>
              <w:top w:val="nil"/>
              <w:left w:val="nil"/>
              <w:bottom w:val="nil"/>
              <w:insideH w:val="nil"/>
              <w:right w:val="nil"/>
              <w:insideV w:val="nil"/>
            </w:tcBorders>
            <w:shd w:fill="FFFFFF" w:val="clear"/>
          </w:tcPr>
          <w:p>
            <w:pPr>
              <w:pStyle w:val="Ttulodetabela"/>
              <w:rPr/>
            </w:pPr>
            <w:r>
              <w:rPr/>
            </w:r>
          </w:p>
        </w:tc>
        <w:tc>
          <w:tcPr>
            <w:tcW w:w="2575" w:type="dxa"/>
            <w:gridSpan w:val="2"/>
            <w:vMerge w:val="restart"/>
            <w:tcBorders>
              <w:top w:val="nil"/>
              <w:left w:val="nil"/>
              <w:bottom w:val="double" w:sz="2" w:space="0" w:color="000001"/>
              <w:insideH w:val="double" w:sz="2" w:space="0" w:color="000001"/>
              <w:right w:val="nil"/>
              <w:insideV w:val="nil"/>
            </w:tcBorders>
            <w:shd w:fill="FFFFFF" w:val="clear"/>
            <w:vAlign w:val="center"/>
          </w:tcPr>
          <w:p>
            <w:pPr>
              <w:pStyle w:val="Normal"/>
              <w:rPr>
                <w:b/>
              </w:rPr>
            </w:pPr>
            <w:r>
              <w:rPr>
                <w:b/>
              </w:rPr>
            </w:r>
          </w:p>
        </w:tc>
        <w:tc>
          <w:tcPr>
            <w:tcW w:w="8757" w:type="dxa"/>
            <w:gridSpan w:val="9"/>
            <w:tcBorders>
              <w:top w:val="nil"/>
              <w:left w:val="nil"/>
              <w:bottom w:val="nil"/>
              <w:insideH w:val="nil"/>
              <w:right w:val="nil"/>
              <w:insideV w:val="nil"/>
            </w:tcBorders>
            <w:shd w:fill="FFFFFF" w:val="clear"/>
          </w:tcPr>
          <w:p>
            <w:pPr>
              <w:pStyle w:val="Normal"/>
              <w:tabs>
                <w:tab w:val="left" w:pos="3165" w:leader="none"/>
              </w:tabs>
              <w:spacing w:before="60" w:after="60"/>
              <w:rPr>
                <w:b/>
              </w:rPr>
            </w:pPr>
            <w:r>
              <w:rPr>
                <w:b/>
              </w:rPr>
              <w:tab/>
            </w:r>
          </w:p>
        </w:tc>
        <w:tc>
          <w:tcPr>
            <w:tcW w:w="2705" w:type="dxa"/>
            <w:gridSpan w:val="2"/>
            <w:vMerge w:val="restart"/>
            <w:tcBorders>
              <w:top w:val="nil"/>
              <w:left w:val="nil"/>
              <w:bottom w:val="double" w:sz="2" w:space="0" w:color="000001"/>
              <w:insideH w:val="double" w:sz="2" w:space="0" w:color="000001"/>
              <w:right w:val="nil"/>
              <w:insideV w:val="nil"/>
            </w:tcBorders>
            <w:shd w:fill="FFFFFF" w:val="clear"/>
            <w:vAlign w:val="center"/>
          </w:tcPr>
          <w:p>
            <w:pPr>
              <w:pStyle w:val="Normal"/>
              <w:jc w:val="center"/>
              <w:rPr/>
            </w:pPr>
            <w:r>
              <w:rPr/>
            </w:r>
          </w:p>
        </w:tc>
        <w:tc>
          <w:tcPr>
            <w:tcW w:w="75" w:type="dxa"/>
            <w:tcBorders>
              <w:top w:val="nil"/>
              <w:left w:val="nil"/>
              <w:bottom w:val="nil"/>
              <w:insideH w:val="nil"/>
              <w:right w:val="nil"/>
              <w:insideV w:val="nil"/>
            </w:tcBorders>
            <w:shd w:fill="FFFFFF" w:val="clear"/>
          </w:tcPr>
          <w:p>
            <w:pPr>
              <w:pStyle w:val="Normal"/>
              <w:rPr/>
            </w:pPr>
            <w:r>
              <w:rPr/>
            </w:r>
          </w:p>
        </w:tc>
      </w:tr>
      <w:tr>
        <w:trPr>
          <w:trHeight w:val="375" w:hRule="exact"/>
          <w:cantSplit w:val="false"/>
        </w:trPr>
        <w:tc>
          <w:tcPr>
            <w:tcW w:w="32" w:type="dxa"/>
            <w:tcBorders>
              <w:top w:val="nil"/>
              <w:left w:val="nil"/>
              <w:bottom w:val="nil"/>
              <w:insideH w:val="nil"/>
              <w:right w:val="nil"/>
              <w:insideV w:val="nil"/>
            </w:tcBorders>
            <w:shd w:fill="FFFFFF" w:val="clear"/>
          </w:tcPr>
          <w:p>
            <w:pPr>
              <w:pStyle w:val="Normal"/>
              <w:rPr/>
            </w:pPr>
            <w:r>
              <w:rPr/>
            </w:r>
          </w:p>
        </w:tc>
        <w:tc>
          <w:tcPr>
            <w:tcW w:w="2575" w:type="dxa"/>
            <w:gridSpan w:val="2"/>
            <w:vMerge w:val="continue"/>
            <w:tcBorders>
              <w:top w:val="nil"/>
              <w:left w:val="nil"/>
              <w:bottom w:val="double" w:sz="2" w:space="0" w:color="000001"/>
              <w:insideH w:val="double" w:sz="2" w:space="0" w:color="000001"/>
              <w:right w:val="nil"/>
              <w:insideV w:val="nil"/>
            </w:tcBorders>
            <w:shd w:fill="FFFFFF" w:val="clear"/>
            <w:vAlign w:val="center"/>
          </w:tcPr>
          <w:p>
            <w:pPr>
              <w:pStyle w:val="Normal"/>
              <w:rPr/>
            </w:pPr>
            <w:r>
              <w:rPr/>
            </w:r>
          </w:p>
        </w:tc>
        <w:tc>
          <w:tcPr>
            <w:tcW w:w="8757" w:type="dxa"/>
            <w:gridSpan w:val="9"/>
            <w:tcBorders>
              <w:top w:val="nil"/>
              <w:left w:val="nil"/>
              <w:bottom w:val="nil"/>
              <w:insideH w:val="nil"/>
              <w:right w:val="nil"/>
              <w:insideV w:val="nil"/>
            </w:tcBorders>
            <w:shd w:fill="FFFFFF" w:val="clear"/>
          </w:tcPr>
          <w:p>
            <w:pPr>
              <w:pStyle w:val="Normal"/>
              <w:spacing w:before="60" w:after="60"/>
              <w:jc w:val="center"/>
              <w:rPr>
                <w:rFonts w:cs="Times New Roman" w:ascii="Times New Roman" w:hAnsi="Times New Roman"/>
                <w:b/>
                <w:smallCaps/>
              </w:rPr>
            </w:pPr>
            <w:r>
              <w:rPr>
                <w:rFonts w:cs="Times New Roman" w:ascii="Times New Roman" w:hAnsi="Times New Roman"/>
                <w:b/>
                <w:smallCaps/>
              </w:rPr>
              <w:t>Quadro Global de Avaliação</w:t>
            </w:r>
          </w:p>
        </w:tc>
        <w:tc>
          <w:tcPr>
            <w:tcW w:w="2705" w:type="dxa"/>
            <w:gridSpan w:val="2"/>
            <w:vMerge w:val="continue"/>
            <w:tcBorders>
              <w:top w:val="nil"/>
              <w:left w:val="nil"/>
              <w:bottom w:val="double" w:sz="2" w:space="0" w:color="000001"/>
              <w:insideH w:val="double" w:sz="2" w:space="0" w:color="000001"/>
              <w:right w:val="nil"/>
              <w:insideV w:val="nil"/>
            </w:tcBorders>
            <w:shd w:fill="FFFFFF" w:val="clear"/>
            <w:vAlign w:val="center"/>
          </w:tcPr>
          <w:p>
            <w:pPr>
              <w:pStyle w:val="Normal"/>
              <w:rPr/>
            </w:pPr>
            <w:r>
              <w:rPr/>
            </w:r>
          </w:p>
        </w:tc>
        <w:tc>
          <w:tcPr>
            <w:tcW w:w="75" w:type="dxa"/>
            <w:tcBorders>
              <w:top w:val="nil"/>
              <w:left w:val="nil"/>
              <w:bottom w:val="nil"/>
              <w:insideH w:val="nil"/>
              <w:right w:val="nil"/>
              <w:insideV w:val="nil"/>
            </w:tcBorders>
            <w:shd w:fill="FFFFFF" w:val="clear"/>
          </w:tcPr>
          <w:p>
            <w:pPr>
              <w:pStyle w:val="Normal"/>
              <w:rPr/>
            </w:pPr>
            <w:r>
              <w:rPr/>
            </w:r>
          </w:p>
        </w:tc>
      </w:tr>
      <w:tr>
        <w:trPr>
          <w:trHeight w:val="346" w:hRule="exact"/>
          <w:cantSplit w:val="false"/>
        </w:trPr>
        <w:tc>
          <w:tcPr>
            <w:tcW w:w="32" w:type="dxa"/>
            <w:tcBorders>
              <w:top w:val="nil"/>
              <w:left w:val="nil"/>
              <w:bottom w:val="nil"/>
              <w:insideH w:val="nil"/>
              <w:right w:val="nil"/>
              <w:insideV w:val="nil"/>
            </w:tcBorders>
            <w:shd w:fill="FFFFFF" w:val="clear"/>
          </w:tcPr>
          <w:p>
            <w:pPr>
              <w:pStyle w:val="Normal"/>
              <w:rPr/>
            </w:pPr>
            <w:r>
              <w:rPr/>
            </w:r>
          </w:p>
        </w:tc>
        <w:tc>
          <w:tcPr>
            <w:tcW w:w="2575" w:type="dxa"/>
            <w:gridSpan w:val="2"/>
            <w:vMerge w:val="continue"/>
            <w:tcBorders>
              <w:top w:val="nil"/>
              <w:left w:val="nil"/>
              <w:bottom w:val="double" w:sz="2" w:space="0" w:color="000001"/>
              <w:insideH w:val="double" w:sz="2" w:space="0" w:color="000001"/>
              <w:right w:val="nil"/>
              <w:insideV w:val="nil"/>
            </w:tcBorders>
            <w:shd w:fill="FFFFFF" w:val="clear"/>
            <w:vAlign w:val="center"/>
          </w:tcPr>
          <w:p>
            <w:pPr>
              <w:pStyle w:val="Normal"/>
              <w:rPr/>
            </w:pPr>
            <w:r>
              <w:rPr/>
            </w:r>
          </w:p>
        </w:tc>
        <w:tc>
          <w:tcPr>
            <w:tcW w:w="8757" w:type="dxa"/>
            <w:gridSpan w:val="9"/>
            <w:tcBorders>
              <w:top w:val="nil"/>
              <w:left w:val="nil"/>
              <w:bottom w:val="double" w:sz="2" w:space="0" w:color="000001"/>
              <w:insideH w:val="double" w:sz="2" w:space="0" w:color="000001"/>
              <w:right w:val="nil"/>
              <w:insideV w:val="nil"/>
            </w:tcBorders>
            <w:shd w:fill="FFFFFF" w:val="clear"/>
          </w:tcPr>
          <w:p>
            <w:pPr>
              <w:pStyle w:val="Normal"/>
              <w:spacing w:before="60" w:after="60"/>
              <w:jc w:val="center"/>
              <w:rPr>
                <w:rFonts w:cs="Times New Roman" w:ascii="Times New Roman" w:hAnsi="Times New Roman"/>
                <w:b/>
              </w:rPr>
            </w:pPr>
            <w:r>
              <w:rPr>
                <w:rFonts w:cs="Times New Roman" w:ascii="Times New Roman" w:hAnsi="Times New Roman"/>
                <w:b/>
                <w:smallCaps/>
              </w:rPr>
              <w:t>Código do Curso:</w:t>
            </w:r>
            <w:r>
              <w:rPr>
                <w:rFonts w:cs="Times New Roman" w:ascii="Times New Roman" w:hAnsi="Times New Roman"/>
                <w:b/>
              </w:rPr>
              <w:t xml:space="preserve"> ___________ </w:t>
            </w:r>
          </w:p>
          <w:p>
            <w:pPr>
              <w:pStyle w:val="Normal"/>
              <w:spacing w:before="60" w:after="60"/>
              <w:jc w:val="center"/>
              <w:rPr>
                <w:rFonts w:cs="Times New Roman" w:ascii="Times New Roman" w:hAnsi="Times New Roman"/>
                <w:b/>
              </w:rPr>
            </w:pPr>
            <w:r>
              <w:rPr>
                <w:rFonts w:cs="Times New Roman" w:ascii="Times New Roman" w:hAnsi="Times New Roman"/>
                <w:b/>
              </w:rPr>
            </w:r>
          </w:p>
        </w:tc>
        <w:tc>
          <w:tcPr>
            <w:tcW w:w="2705" w:type="dxa"/>
            <w:gridSpan w:val="2"/>
            <w:vMerge w:val="continue"/>
            <w:tcBorders>
              <w:top w:val="nil"/>
              <w:left w:val="nil"/>
              <w:bottom w:val="double" w:sz="2" w:space="0" w:color="000001"/>
              <w:insideH w:val="double" w:sz="2" w:space="0" w:color="000001"/>
              <w:right w:val="nil"/>
              <w:insideV w:val="nil"/>
            </w:tcBorders>
            <w:shd w:fill="FFFFFF" w:val="clear"/>
            <w:vAlign w:val="center"/>
          </w:tcPr>
          <w:p>
            <w:pPr>
              <w:pStyle w:val="Normal"/>
              <w:rPr/>
            </w:pPr>
            <w:r>
              <w:rPr/>
            </w:r>
          </w:p>
        </w:tc>
        <w:tc>
          <w:tcPr>
            <w:tcW w:w="75" w:type="dxa"/>
            <w:tcBorders>
              <w:top w:val="nil"/>
              <w:left w:val="nil"/>
              <w:bottom w:val="nil"/>
              <w:insideH w:val="nil"/>
              <w:right w:val="nil"/>
              <w:insideV w:val="nil"/>
            </w:tcBorders>
            <w:shd w:fill="FFFFFF" w:val="clear"/>
          </w:tcPr>
          <w:p>
            <w:pPr>
              <w:pStyle w:val="Normal"/>
              <w:rPr>
                <w:b/>
              </w:rPr>
            </w:pPr>
            <w:r>
              <w:rPr>
                <w:b/>
              </w:rPr>
            </w:r>
          </w:p>
        </w:tc>
      </w:tr>
      <w:tr>
        <w:trPr>
          <w:cantSplit w:val="false"/>
        </w:trPr>
        <w:tc>
          <w:tcPr>
            <w:tcW w:w="1732" w:type="dxa"/>
            <w:gridSpan w:val="2"/>
            <w:tcBorders>
              <w:top w:val="double" w:sz="2" w:space="0" w:color="000001"/>
              <w:left w:val="double" w:sz="2" w:space="0" w:color="000001"/>
              <w:bottom w:val="double" w:sz="2" w:space="0" w:color="000001"/>
              <w:insideH w:val="double" w:sz="2" w:space="0" w:color="000001"/>
              <w:right w:val="nil"/>
              <w:insideV w:val="nil"/>
            </w:tcBorders>
            <w:shd w:fill="FFFFFF" w:val="clear"/>
            <w:tcMar>
              <w:left w:w="-3" w:type="dxa"/>
            </w:tcMar>
            <w:vAlign w:val="center"/>
          </w:tcPr>
          <w:p>
            <w:pPr>
              <w:pStyle w:val="Normal"/>
              <w:spacing w:before="120" w:after="120"/>
              <w:jc w:val="center"/>
              <w:rPr>
                <w:rFonts w:cs="Times New Roman" w:ascii="Times New Roman" w:hAnsi="Times New Roman"/>
                <w:b/>
                <w:sz w:val="18"/>
                <w:szCs w:val="18"/>
                <w:vertAlign w:val="superscript"/>
              </w:rPr>
            </w:pPr>
            <w:r>
              <w:rPr>
                <w:rFonts w:cs="Times New Roman" w:ascii="Times New Roman" w:hAnsi="Times New Roman"/>
                <w:b/>
                <w:sz w:val="18"/>
                <w:szCs w:val="18"/>
              </w:rPr>
              <w:t>Disciplina</w:t>
            </w:r>
            <w:r>
              <w:rPr>
                <w:rFonts w:cs="Times New Roman" w:ascii="Times New Roman" w:hAnsi="Times New Roman"/>
                <w:b/>
                <w:sz w:val="18"/>
                <w:szCs w:val="18"/>
                <w:vertAlign w:val="superscript"/>
              </w:rPr>
              <w:t>1</w:t>
            </w:r>
          </w:p>
        </w:tc>
        <w:tc>
          <w:tcPr>
            <w:tcW w:w="2692" w:type="dxa"/>
            <w:gridSpan w:val="2"/>
            <w:tcBorders>
              <w:top w:val="double" w:sz="2" w:space="0" w:color="000001"/>
              <w:left w:val="single" w:sz="8" w:space="0" w:color="000001"/>
              <w:bottom w:val="double" w:sz="2" w:space="0" w:color="000001"/>
              <w:insideH w:val="double" w:sz="2"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b/>
                <w:sz w:val="18"/>
                <w:szCs w:val="18"/>
                <w:vertAlign w:val="superscript"/>
              </w:rPr>
            </w:pPr>
            <w:r>
              <w:rPr>
                <w:rFonts w:cs="Times New Roman" w:ascii="Times New Roman" w:hAnsi="Times New Roman"/>
                <w:b/>
                <w:sz w:val="18"/>
                <w:szCs w:val="18"/>
              </w:rPr>
              <w:t>Unidade</w:t>
            </w:r>
            <w:r>
              <w:rPr>
                <w:rFonts w:cs="Times New Roman" w:ascii="Times New Roman" w:hAnsi="Times New Roman"/>
                <w:b/>
                <w:sz w:val="18"/>
                <w:szCs w:val="18"/>
                <w:vertAlign w:val="superscript"/>
              </w:rPr>
              <w:t>2</w:t>
            </w:r>
          </w:p>
        </w:tc>
        <w:tc>
          <w:tcPr>
            <w:tcW w:w="1701" w:type="dxa"/>
            <w:tcBorders>
              <w:top w:val="double" w:sz="2" w:space="0" w:color="000001"/>
              <w:left w:val="single" w:sz="8" w:space="0" w:color="000001"/>
              <w:bottom w:val="double" w:sz="2" w:space="0" w:color="000001"/>
              <w:insideH w:val="double" w:sz="2"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b/>
                <w:sz w:val="18"/>
                <w:szCs w:val="18"/>
              </w:rPr>
            </w:pPr>
            <w:r>
              <w:rPr>
                <w:rFonts w:cs="Times New Roman" w:ascii="Times New Roman" w:hAnsi="Times New Roman"/>
                <w:b/>
                <w:sz w:val="18"/>
                <w:szCs w:val="18"/>
              </w:rPr>
              <w:t>Níveis de Aprendizagem³</w:t>
            </w:r>
          </w:p>
        </w:tc>
        <w:tc>
          <w:tcPr>
            <w:tcW w:w="993" w:type="dxa"/>
            <w:tcBorders>
              <w:top w:val="double" w:sz="2" w:space="0" w:color="000001"/>
              <w:left w:val="single" w:sz="8" w:space="0" w:color="000001"/>
              <w:bottom w:val="double" w:sz="2" w:space="0" w:color="000001"/>
              <w:insideH w:val="double" w:sz="2"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b/>
                <w:sz w:val="18"/>
                <w:szCs w:val="18"/>
                <w:vertAlign w:val="superscript"/>
              </w:rPr>
            </w:pPr>
            <w:r>
              <w:rPr>
                <w:rFonts w:cs="Times New Roman" w:ascii="Times New Roman" w:hAnsi="Times New Roman"/>
                <w:b/>
                <w:sz w:val="18"/>
                <w:szCs w:val="18"/>
              </w:rPr>
              <w:t>Código</w:t>
            </w:r>
            <w:r>
              <w:rPr>
                <w:rFonts w:cs="Times New Roman" w:ascii="Times New Roman" w:hAnsi="Times New Roman"/>
                <w:b/>
                <w:sz w:val="18"/>
                <w:szCs w:val="18"/>
                <w:vertAlign w:val="superscript"/>
              </w:rPr>
              <w:t>4</w:t>
            </w:r>
          </w:p>
        </w:tc>
        <w:tc>
          <w:tcPr>
            <w:tcW w:w="707" w:type="dxa"/>
            <w:tcBorders>
              <w:top w:val="double" w:sz="2" w:space="0" w:color="000001"/>
              <w:left w:val="single" w:sz="8" w:space="0" w:color="000001"/>
              <w:bottom w:val="double" w:sz="2" w:space="0" w:color="000001"/>
              <w:insideH w:val="double" w:sz="2"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b/>
                <w:sz w:val="18"/>
                <w:szCs w:val="18"/>
                <w:vertAlign w:val="superscript"/>
              </w:rPr>
            </w:pPr>
            <w:r>
              <w:rPr>
                <w:rFonts w:cs="Times New Roman" w:ascii="Times New Roman" w:hAnsi="Times New Roman"/>
                <w:b/>
                <w:sz w:val="18"/>
                <w:szCs w:val="18"/>
              </w:rPr>
              <w:t>Peso</w:t>
            </w:r>
            <w:r>
              <w:rPr>
                <w:rFonts w:cs="Times New Roman" w:ascii="Times New Roman" w:hAnsi="Times New Roman"/>
                <w:b/>
                <w:sz w:val="18"/>
                <w:szCs w:val="18"/>
                <w:vertAlign w:val="superscript"/>
              </w:rPr>
              <w:t>5</w:t>
            </w:r>
          </w:p>
        </w:tc>
        <w:tc>
          <w:tcPr>
            <w:tcW w:w="566" w:type="dxa"/>
            <w:tcBorders>
              <w:top w:val="double" w:sz="2" w:space="0" w:color="000001"/>
              <w:left w:val="single" w:sz="8" w:space="0" w:color="000001"/>
              <w:bottom w:val="double" w:sz="2" w:space="0" w:color="000001"/>
              <w:insideH w:val="double" w:sz="2"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b/>
                <w:sz w:val="18"/>
                <w:szCs w:val="18"/>
                <w:vertAlign w:val="superscript"/>
              </w:rPr>
            </w:pPr>
            <w:r>
              <w:rPr>
                <w:rFonts w:cs="Times New Roman" w:ascii="Times New Roman" w:hAnsi="Times New Roman"/>
                <w:b/>
                <w:sz w:val="18"/>
                <w:szCs w:val="18"/>
              </w:rPr>
              <w:t>CH</w:t>
            </w:r>
            <w:r>
              <w:rPr>
                <w:rFonts w:cs="Times New Roman" w:ascii="Times New Roman" w:hAnsi="Times New Roman"/>
                <w:b/>
                <w:sz w:val="18"/>
                <w:szCs w:val="18"/>
                <w:vertAlign w:val="superscript"/>
              </w:rPr>
              <w:t>6</w:t>
            </w:r>
          </w:p>
        </w:tc>
        <w:tc>
          <w:tcPr>
            <w:tcW w:w="566" w:type="dxa"/>
            <w:tcBorders>
              <w:top w:val="double" w:sz="2" w:space="0" w:color="000001"/>
              <w:left w:val="single" w:sz="8" w:space="0" w:color="000001"/>
              <w:bottom w:val="double" w:sz="2" w:space="0" w:color="000001"/>
              <w:insideH w:val="double" w:sz="2"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b/>
                <w:sz w:val="18"/>
                <w:szCs w:val="18"/>
                <w:vertAlign w:val="superscript"/>
              </w:rPr>
            </w:pPr>
            <w:r>
              <w:rPr>
                <w:rFonts w:cs="Times New Roman" w:ascii="Times New Roman" w:hAnsi="Times New Roman"/>
                <w:b/>
                <w:sz w:val="18"/>
                <w:szCs w:val="18"/>
              </w:rPr>
              <w:t>GP</w:t>
            </w:r>
            <w:r>
              <w:rPr>
                <w:rFonts w:cs="Times New Roman" w:ascii="Times New Roman" w:hAnsi="Times New Roman"/>
                <w:b/>
                <w:sz w:val="18"/>
                <w:szCs w:val="18"/>
                <w:vertAlign w:val="superscript"/>
              </w:rPr>
              <w:t>7</w:t>
            </w:r>
          </w:p>
        </w:tc>
        <w:tc>
          <w:tcPr>
            <w:tcW w:w="566" w:type="dxa"/>
            <w:tcBorders>
              <w:top w:val="double" w:sz="2" w:space="0" w:color="000001"/>
              <w:left w:val="single" w:sz="8" w:space="0" w:color="000001"/>
              <w:bottom w:val="double" w:sz="2" w:space="0" w:color="000001"/>
              <w:insideH w:val="double" w:sz="2"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b/>
                <w:sz w:val="18"/>
                <w:szCs w:val="18"/>
                <w:vertAlign w:val="superscript"/>
              </w:rPr>
            </w:pPr>
            <w:r>
              <w:rPr>
                <w:rFonts w:cs="Times New Roman" w:ascii="Times New Roman" w:hAnsi="Times New Roman"/>
                <w:b/>
                <w:sz w:val="18"/>
                <w:szCs w:val="18"/>
              </w:rPr>
              <w:t>MP</w:t>
            </w:r>
            <w:r>
              <w:rPr>
                <w:rFonts w:cs="Times New Roman" w:ascii="Times New Roman" w:hAnsi="Times New Roman"/>
                <w:b/>
                <w:sz w:val="18"/>
                <w:szCs w:val="18"/>
                <w:vertAlign w:val="superscript"/>
              </w:rPr>
              <w:t>8</w:t>
            </w:r>
          </w:p>
        </w:tc>
        <w:tc>
          <w:tcPr>
            <w:tcW w:w="1558" w:type="dxa"/>
            <w:tcBorders>
              <w:top w:val="double" w:sz="2" w:space="0" w:color="000001"/>
              <w:left w:val="single" w:sz="8" w:space="0" w:color="000001"/>
              <w:bottom w:val="double" w:sz="2" w:space="0" w:color="000001"/>
              <w:insideH w:val="double" w:sz="2"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b/>
                <w:sz w:val="18"/>
                <w:szCs w:val="18"/>
              </w:rPr>
            </w:pPr>
            <w:r>
              <w:rPr>
                <w:rFonts w:cs="Times New Roman" w:ascii="Times New Roman" w:hAnsi="Times New Roman"/>
                <w:b/>
                <w:sz w:val="18"/>
                <w:szCs w:val="18"/>
              </w:rPr>
              <w:t>Instrumento</w:t>
            </w:r>
            <w:r>
              <w:rPr>
                <w:rFonts w:cs="Times New Roman" w:ascii="Times New Roman" w:hAnsi="Times New Roman"/>
                <w:b/>
                <w:sz w:val="18"/>
                <w:szCs w:val="18"/>
                <w:vertAlign w:val="superscript"/>
              </w:rPr>
              <w:t>9</w:t>
            </w:r>
            <w:r>
              <w:rPr>
                <w:rFonts w:cs="Times New Roman" w:ascii="Times New Roman" w:hAnsi="Times New Roman"/>
                <w:b/>
                <w:sz w:val="18"/>
                <w:szCs w:val="18"/>
              </w:rPr>
              <w:t>/</w:t>
            </w:r>
          </w:p>
          <w:p>
            <w:pPr>
              <w:pStyle w:val="Normal"/>
              <w:spacing w:before="120" w:after="120"/>
              <w:jc w:val="center"/>
              <w:rPr>
                <w:rFonts w:cs="Times New Roman" w:ascii="Times New Roman" w:hAnsi="Times New Roman"/>
                <w:b/>
                <w:sz w:val="18"/>
                <w:szCs w:val="18"/>
                <w:vertAlign w:val="superscript"/>
              </w:rPr>
            </w:pPr>
            <w:r>
              <w:rPr>
                <w:rFonts w:cs="Times New Roman" w:ascii="Times New Roman" w:hAnsi="Times New Roman"/>
                <w:b/>
                <w:sz w:val="18"/>
                <w:szCs w:val="18"/>
              </w:rPr>
              <w:t>Duração</w:t>
            </w:r>
            <w:r>
              <w:rPr>
                <w:rFonts w:cs="Times New Roman" w:ascii="Times New Roman" w:hAnsi="Times New Roman"/>
                <w:b/>
                <w:sz w:val="18"/>
                <w:szCs w:val="18"/>
                <w:vertAlign w:val="superscript"/>
              </w:rPr>
              <w:t>10</w:t>
            </w:r>
          </w:p>
        </w:tc>
        <w:tc>
          <w:tcPr>
            <w:tcW w:w="1559" w:type="dxa"/>
            <w:gridSpan w:val="2"/>
            <w:tcBorders>
              <w:top w:val="double" w:sz="2" w:space="0" w:color="000001"/>
              <w:left w:val="single" w:sz="8" w:space="0" w:color="000001"/>
              <w:bottom w:val="double" w:sz="2" w:space="0" w:color="000001"/>
              <w:insideH w:val="double" w:sz="2"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b/>
                <w:sz w:val="18"/>
                <w:szCs w:val="18"/>
                <w:vertAlign w:val="superscript"/>
              </w:rPr>
            </w:pPr>
            <w:r>
              <w:rPr>
                <w:rFonts w:cs="Times New Roman" w:ascii="Times New Roman" w:hAnsi="Times New Roman"/>
                <w:b/>
                <w:sz w:val="18"/>
                <w:szCs w:val="18"/>
              </w:rPr>
              <w:t>Modalidade</w:t>
            </w:r>
            <w:r>
              <w:rPr>
                <w:rFonts w:cs="Times New Roman" w:ascii="Times New Roman" w:hAnsi="Times New Roman"/>
                <w:b/>
                <w:sz w:val="18"/>
                <w:szCs w:val="18"/>
                <w:vertAlign w:val="superscript"/>
              </w:rPr>
              <w:t>11</w:t>
            </w:r>
          </w:p>
        </w:tc>
        <w:tc>
          <w:tcPr>
            <w:tcW w:w="1504" w:type="dxa"/>
            <w:gridSpan w:val="2"/>
            <w:tcBorders>
              <w:top w:val="double" w:sz="2" w:space="0" w:color="000001"/>
              <w:left w:val="single" w:sz="8" w:space="0" w:color="000001"/>
              <w:bottom w:val="double" w:sz="2" w:space="0" w:color="000001"/>
              <w:insideH w:val="double" w:sz="2" w:space="0" w:color="000001"/>
              <w:right w:val="single" w:sz="8" w:space="0" w:color="000001"/>
              <w:insideV w:val="single" w:sz="8" w:space="0" w:color="000001"/>
            </w:tcBorders>
            <w:shd w:fill="FFFFFF" w:val="clear"/>
            <w:tcMar>
              <w:left w:w="-10" w:type="dxa"/>
            </w:tcMar>
            <w:vAlign w:val="center"/>
          </w:tcPr>
          <w:p>
            <w:pPr>
              <w:pStyle w:val="Normal"/>
              <w:spacing w:before="120" w:after="120"/>
              <w:jc w:val="center"/>
              <w:rPr>
                <w:rFonts w:cs="Times New Roman" w:ascii="Times New Roman" w:hAnsi="Times New Roman"/>
                <w:b/>
                <w:sz w:val="18"/>
                <w:szCs w:val="18"/>
              </w:rPr>
            </w:pPr>
            <w:r>
              <w:rPr>
                <w:rFonts w:cs="Times New Roman" w:ascii="Times New Roman" w:hAnsi="Times New Roman"/>
                <w:b/>
                <w:sz w:val="18"/>
                <w:szCs w:val="18"/>
              </w:rPr>
              <w:t xml:space="preserve">Semana da </w:t>
            </w:r>
          </w:p>
          <w:p>
            <w:pPr>
              <w:pStyle w:val="Normal"/>
              <w:tabs>
                <w:tab w:val="left" w:pos="1851" w:leader="none"/>
              </w:tabs>
              <w:spacing w:before="120" w:after="120"/>
              <w:jc w:val="center"/>
              <w:rPr>
                <w:rFonts w:cs="Times New Roman" w:ascii="Times New Roman" w:hAnsi="Times New Roman"/>
                <w:b/>
                <w:sz w:val="18"/>
                <w:szCs w:val="18"/>
                <w:vertAlign w:val="superscript"/>
              </w:rPr>
            </w:pPr>
            <w:r>
              <w:rPr>
                <w:rFonts w:cs="Times New Roman" w:ascii="Times New Roman" w:hAnsi="Times New Roman"/>
                <w:b/>
                <w:sz w:val="18"/>
                <w:szCs w:val="18"/>
              </w:rPr>
              <w:t>Avaliação</w:t>
            </w:r>
            <w:r>
              <w:rPr>
                <w:rFonts w:cs="Times New Roman" w:ascii="Times New Roman" w:hAnsi="Times New Roman"/>
                <w:b/>
                <w:sz w:val="18"/>
                <w:szCs w:val="18"/>
                <w:vertAlign w:val="superscript"/>
              </w:rPr>
              <w:t>12</w:t>
            </w:r>
          </w:p>
        </w:tc>
      </w:tr>
      <w:tr>
        <w:trPr>
          <w:trHeight w:val="1414" w:hRule="atLeast"/>
          <w:cantSplit w:val="false"/>
        </w:trPr>
        <w:tc>
          <w:tcPr>
            <w:tcW w:w="1732" w:type="dxa"/>
            <w:gridSpan w:val="2"/>
            <w:tcBorders>
              <w:top w:val="single" w:sz="8" w:space="0" w:color="000001"/>
              <w:left w:val="double" w:sz="2" w:space="0" w:color="000001"/>
              <w:bottom w:val="single" w:sz="4" w:space="0" w:color="000001"/>
              <w:insideH w:val="single" w:sz="4" w:space="0" w:color="000001"/>
              <w:right w:val="nil"/>
              <w:insideV w:val="nil"/>
            </w:tcBorders>
            <w:shd w:fill="FFFFFF" w:val="clear"/>
            <w:tcMar>
              <w:left w:w="-3" w:type="dxa"/>
            </w:tcMar>
            <w:vAlign w:val="center"/>
          </w:tcPr>
          <w:p>
            <w:pPr>
              <w:pStyle w:val="Normal"/>
              <w:spacing w:before="120" w:after="120"/>
              <w:rPr>
                <w:rFonts w:cs="Times New Roman" w:ascii="Times New Roman" w:hAnsi="Times New Roman"/>
                <w:bCs/>
                <w:sz w:val="16"/>
                <w:szCs w:val="16"/>
              </w:rPr>
            </w:pPr>
            <w:r>
              <w:rPr>
                <w:rFonts w:cs="Times New Roman" w:ascii="Times New Roman" w:hAnsi="Times New Roman"/>
                <w:bCs/>
                <w:sz w:val="16"/>
                <w:szCs w:val="16"/>
              </w:rPr>
              <w:t>1 – PLANEJAMENTO DE ENSINO</w:t>
            </w:r>
          </w:p>
        </w:tc>
        <w:tc>
          <w:tcPr>
            <w:tcW w:w="2692" w:type="dxa"/>
            <w:gridSpan w:val="2"/>
            <w:tcBorders>
              <w:top w:val="single" w:sz="8" w:space="0" w:color="000001"/>
              <w:left w:val="single" w:sz="8" w:space="0" w:color="000001"/>
              <w:bottom w:val="single" w:sz="4" w:space="0" w:color="000001"/>
              <w:insideH w:val="single" w:sz="4" w:space="0" w:color="000001"/>
              <w:right w:val="nil"/>
              <w:insideV w:val="nil"/>
            </w:tcBorders>
            <w:shd w:fill="FFFFFF" w:val="clear"/>
            <w:tcMar>
              <w:left w:w="-10" w:type="dxa"/>
            </w:tcMar>
            <w:vAlign w:val="center"/>
          </w:tcPr>
          <w:p>
            <w:pPr>
              <w:pStyle w:val="Normal"/>
              <w:numPr>
                <w:ilvl w:val="1"/>
                <w:numId w:val="6"/>
              </w:numPr>
              <w:suppressAutoHyphens w:val="true"/>
              <w:spacing w:lineRule="auto" w:line="240" w:before="60" w:after="0"/>
              <w:rPr>
                <w:rFonts w:cs="Times New Roman" w:ascii="Times New Roman" w:hAnsi="Times New Roman"/>
                <w:bCs/>
                <w:sz w:val="16"/>
                <w:szCs w:val="16"/>
              </w:rPr>
            </w:pPr>
            <w:r>
              <w:rPr>
                <w:rFonts w:cs="Times New Roman" w:ascii="Times New Roman" w:hAnsi="Times New Roman"/>
                <w:bCs/>
                <w:sz w:val="16"/>
                <w:szCs w:val="16"/>
              </w:rPr>
              <w:t xml:space="preserve">– </w:t>
            </w:r>
            <w:r>
              <w:rPr>
                <w:rFonts w:cs="Times New Roman" w:ascii="Times New Roman" w:hAnsi="Times New Roman"/>
                <w:bCs/>
                <w:sz w:val="16"/>
                <w:szCs w:val="16"/>
              </w:rPr>
              <w:t>TÉCNICAS DE ELABORAÇÃO DE OBJETIVOS EDUCACIONAIS (1.1.1/ 1.1.2)</w:t>
            </w:r>
          </w:p>
          <w:p>
            <w:pPr>
              <w:pStyle w:val="Normal"/>
              <w:numPr>
                <w:ilvl w:val="1"/>
                <w:numId w:val="6"/>
              </w:numPr>
              <w:suppressAutoHyphens w:val="true"/>
              <w:spacing w:lineRule="auto" w:line="240" w:before="60" w:after="0"/>
              <w:jc w:val="both"/>
              <w:rPr>
                <w:rFonts w:cs="Times New Roman" w:ascii="Times New Roman" w:hAnsi="Times New Roman"/>
                <w:bCs/>
                <w:sz w:val="16"/>
                <w:szCs w:val="16"/>
              </w:rPr>
            </w:pPr>
            <w:r>
              <w:rPr>
                <w:rFonts w:cs="Times New Roman" w:ascii="Times New Roman" w:hAnsi="Times New Roman"/>
                <w:bCs/>
                <w:sz w:val="16"/>
                <w:szCs w:val="16"/>
              </w:rPr>
              <w:t xml:space="preserve">– </w:t>
            </w:r>
            <w:r>
              <w:rPr>
                <w:rFonts w:cs="Times New Roman" w:ascii="Times New Roman" w:hAnsi="Times New Roman"/>
                <w:bCs/>
                <w:sz w:val="16"/>
                <w:szCs w:val="16"/>
              </w:rPr>
              <w:t>PLANEJAMENTO (1.3.1)</w:t>
            </w:r>
          </w:p>
        </w:tc>
        <w:tc>
          <w:tcPr>
            <w:tcW w:w="1701"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sz w:val="18"/>
                <w:szCs w:val="18"/>
              </w:rPr>
            </w:pPr>
            <w:r>
              <w:rPr>
                <w:rFonts w:cs="Times New Roman" w:ascii="Times New Roman" w:hAnsi="Times New Roman"/>
                <w:sz w:val="18"/>
                <w:szCs w:val="18"/>
              </w:rPr>
              <w:t>Cn; Cp</w:t>
            </w:r>
          </w:p>
        </w:tc>
        <w:tc>
          <w:tcPr>
            <w:tcW w:w="993"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bCs/>
                <w:sz w:val="18"/>
                <w:szCs w:val="18"/>
              </w:rPr>
            </w:pPr>
            <w:r>
              <w:rPr>
                <w:rFonts w:cs="Times New Roman" w:ascii="Times New Roman" w:hAnsi="Times New Roman"/>
                <w:bCs/>
                <w:sz w:val="18"/>
                <w:szCs w:val="18"/>
              </w:rPr>
              <w:t>PT-01</w:t>
            </w:r>
          </w:p>
        </w:tc>
        <w:tc>
          <w:tcPr>
            <w:tcW w:w="707"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sz w:val="18"/>
                <w:szCs w:val="18"/>
              </w:rPr>
            </w:pPr>
            <w:r>
              <w:rPr>
                <w:rFonts w:cs="Times New Roman" w:ascii="Times New Roman" w:hAnsi="Times New Roman"/>
                <w:sz w:val="18"/>
                <w:szCs w:val="18"/>
              </w:rPr>
              <w:t>1</w:t>
            </w:r>
          </w:p>
        </w:tc>
        <w:tc>
          <w:tcPr>
            <w:tcW w:w="566"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sz w:val="18"/>
                <w:szCs w:val="18"/>
              </w:rPr>
            </w:pPr>
            <w:r>
              <w:rPr>
                <w:rFonts w:cs="Times New Roman" w:ascii="Times New Roman" w:hAnsi="Times New Roman"/>
                <w:sz w:val="18"/>
                <w:szCs w:val="18"/>
              </w:rPr>
              <w:t>8</w:t>
            </w:r>
          </w:p>
        </w:tc>
        <w:tc>
          <w:tcPr>
            <w:tcW w:w="566"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sz w:val="18"/>
                <w:szCs w:val="18"/>
              </w:rPr>
            </w:pPr>
            <w:r>
              <w:rPr>
                <w:rFonts w:cs="Times New Roman" w:ascii="Times New Roman" w:hAnsi="Times New Roman"/>
                <w:sz w:val="18"/>
                <w:szCs w:val="18"/>
              </w:rPr>
              <w:t>1º</w:t>
            </w:r>
          </w:p>
        </w:tc>
        <w:tc>
          <w:tcPr>
            <w:tcW w:w="566"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sz w:val="18"/>
                <w:szCs w:val="18"/>
              </w:rPr>
            </w:pPr>
            <w:r>
              <w:rPr>
                <w:rFonts w:cs="Times New Roman" w:ascii="Times New Roman" w:hAnsi="Times New Roman"/>
                <w:sz w:val="18"/>
                <w:szCs w:val="18"/>
              </w:rPr>
              <w:t>1º</w:t>
            </w:r>
          </w:p>
        </w:tc>
        <w:tc>
          <w:tcPr>
            <w:tcW w:w="1558"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sz w:val="18"/>
                <w:szCs w:val="18"/>
              </w:rPr>
            </w:pPr>
            <w:r>
              <w:rPr>
                <w:rFonts w:cs="Times New Roman" w:ascii="Times New Roman" w:hAnsi="Times New Roman"/>
                <w:sz w:val="18"/>
                <w:szCs w:val="18"/>
              </w:rPr>
              <w:t>Avaliação objetiva/</w:t>
            </w:r>
          </w:p>
          <w:p>
            <w:pPr>
              <w:pStyle w:val="Normal"/>
              <w:spacing w:before="120" w:after="120"/>
              <w:jc w:val="center"/>
              <w:rPr>
                <w:rFonts w:cs="Times New Roman" w:ascii="Times New Roman" w:hAnsi="Times New Roman"/>
                <w:sz w:val="18"/>
                <w:szCs w:val="18"/>
              </w:rPr>
            </w:pPr>
            <w:r>
              <w:rPr>
                <w:rFonts w:cs="Times New Roman" w:ascii="Times New Roman" w:hAnsi="Times New Roman"/>
                <w:sz w:val="18"/>
                <w:szCs w:val="18"/>
              </w:rPr>
              <w:t>2 tempos (ou horas)</w:t>
            </w:r>
          </w:p>
        </w:tc>
        <w:tc>
          <w:tcPr>
            <w:tcW w:w="1559" w:type="dxa"/>
            <w:gridSpan w:val="2"/>
            <w:tcBorders>
              <w:top w:val="single" w:sz="8" w:space="0" w:color="000001"/>
              <w:left w:val="single" w:sz="8"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120" w:after="120"/>
              <w:jc w:val="center"/>
              <w:rPr>
                <w:rFonts w:cs="Times New Roman" w:ascii="Times New Roman" w:hAnsi="Times New Roman"/>
                <w:sz w:val="18"/>
                <w:szCs w:val="18"/>
              </w:rPr>
            </w:pPr>
            <w:r>
              <w:rPr>
                <w:rFonts w:cs="Times New Roman" w:ascii="Times New Roman" w:hAnsi="Times New Roman"/>
                <w:sz w:val="18"/>
                <w:szCs w:val="18"/>
              </w:rPr>
              <w:t>Somativa</w:t>
            </w:r>
          </w:p>
        </w:tc>
        <w:tc>
          <w:tcPr>
            <w:tcW w:w="1504" w:type="dxa"/>
            <w:gridSpan w:val="2"/>
            <w:tcBorders>
              <w:top w:val="single" w:sz="8" w:space="0" w:color="000001"/>
              <w:left w:val="single" w:sz="8" w:space="0" w:color="000001"/>
              <w:bottom w:val="single" w:sz="4" w:space="0" w:color="000001"/>
              <w:insideH w:val="single" w:sz="4" w:space="0" w:color="000001"/>
              <w:right w:val="single" w:sz="8" w:space="0" w:color="000001"/>
              <w:insideV w:val="single" w:sz="8" w:space="0" w:color="000001"/>
            </w:tcBorders>
            <w:shd w:fill="FFFFFF" w:val="clear"/>
            <w:tcMar>
              <w:left w:w="-10" w:type="dxa"/>
            </w:tcMar>
            <w:vAlign w:val="center"/>
          </w:tcPr>
          <w:p>
            <w:pPr>
              <w:pStyle w:val="Normal"/>
              <w:spacing w:before="120" w:after="120"/>
              <w:ind w:left="-212" w:right="-70" w:firstLine="212"/>
              <w:jc w:val="center"/>
              <w:rPr>
                <w:rFonts w:cs="Times New Roman" w:ascii="Times New Roman" w:hAnsi="Times New Roman"/>
                <w:sz w:val="18"/>
                <w:szCs w:val="18"/>
              </w:rPr>
            </w:pPr>
            <w:r>
              <w:rPr>
                <w:rFonts w:cs="Times New Roman" w:ascii="Times New Roman" w:hAnsi="Times New Roman"/>
                <w:sz w:val="18"/>
                <w:szCs w:val="18"/>
              </w:rPr>
              <w:t>2ª</w:t>
            </w:r>
          </w:p>
        </w:tc>
      </w:tr>
    </w:tbl>
    <w:p>
      <w:pPr>
        <w:pStyle w:val="Corpodotexto"/>
        <w:numPr>
          <w:ilvl w:val="0"/>
          <w:numId w:val="5"/>
        </w:numPr>
        <w:tabs>
          <w:tab w:val="left" w:pos="546" w:leader="none"/>
        </w:tabs>
        <w:suppressAutoHyphens w:val="true"/>
        <w:spacing w:lineRule="atLeast" w:line="240" w:before="0" w:after="0"/>
        <w:ind w:left="295" w:right="-29" w:hanging="180"/>
        <w:rPr>
          <w:rFonts w:cs="Times New Roman"/>
          <w:spacing w:val="35"/>
          <w:w w:val="99"/>
          <w:sz w:val="16"/>
          <w:szCs w:val="16"/>
        </w:rPr>
      </w:pPr>
      <w:r>
        <w:rPr>
          <w:rFonts w:cs="Times New Roman"/>
          <w:sz w:val="16"/>
          <w:szCs w:val="16"/>
        </w:rPr>
        <w:t>D</w:t>
      </w:r>
      <w:r>
        <w:rPr>
          <w:rFonts w:cs="Times New Roman"/>
          <w:spacing w:val="-5"/>
          <w:sz w:val="16"/>
          <w:szCs w:val="16"/>
        </w:rPr>
        <w:t>isciplinas estabelecidas no PUD, avaliadas ou não</w:t>
      </w:r>
      <w:r>
        <w:rPr>
          <w:rFonts w:cs="Times New Roman"/>
          <w:sz w:val="16"/>
          <w:szCs w:val="16"/>
        </w:rPr>
        <w:t>;</w:t>
      </w:r>
      <w:r>
        <w:rPr>
          <w:rFonts w:cs="Times New Roman"/>
          <w:spacing w:val="35"/>
          <w:w w:val="99"/>
          <w:sz w:val="16"/>
          <w:szCs w:val="16"/>
        </w:rPr>
        <w:t xml:space="preserve"> </w:t>
      </w:r>
    </w:p>
    <w:p>
      <w:pPr>
        <w:pStyle w:val="Corpodotexto"/>
        <w:numPr>
          <w:ilvl w:val="0"/>
          <w:numId w:val="5"/>
        </w:numPr>
        <w:tabs>
          <w:tab w:val="left" w:pos="546" w:leader="none"/>
        </w:tabs>
        <w:suppressAutoHyphens w:val="true"/>
        <w:spacing w:lineRule="atLeast" w:line="240" w:before="0" w:after="0"/>
        <w:ind w:left="295" w:right="-29" w:hanging="180"/>
        <w:rPr>
          <w:rFonts w:cs="Times New Roman"/>
          <w:spacing w:val="-1"/>
          <w:sz w:val="16"/>
          <w:szCs w:val="16"/>
        </w:rPr>
      </w:pPr>
      <w:r>
        <w:rPr>
          <w:rFonts w:cs="Times New Roman"/>
          <w:spacing w:val="-1"/>
          <w:sz w:val="16"/>
          <w:szCs w:val="16"/>
        </w:rPr>
        <w:t>Unidades didáticas estabelecidas no PUD;</w:t>
      </w:r>
    </w:p>
    <w:p>
      <w:pPr>
        <w:pStyle w:val="Corpodotexto"/>
        <w:numPr>
          <w:ilvl w:val="0"/>
          <w:numId w:val="5"/>
        </w:numPr>
        <w:tabs>
          <w:tab w:val="left" w:pos="546" w:leader="none"/>
        </w:tabs>
        <w:suppressAutoHyphens w:val="true"/>
        <w:spacing w:lineRule="atLeast" w:line="240" w:before="0" w:after="0"/>
        <w:ind w:left="295" w:right="-29" w:hanging="180"/>
        <w:rPr>
          <w:rFonts w:cs="Times New Roman"/>
          <w:spacing w:val="29"/>
          <w:w w:val="99"/>
          <w:sz w:val="16"/>
          <w:szCs w:val="16"/>
        </w:rPr>
      </w:pPr>
      <w:r>
        <w:rPr>
          <w:rFonts w:cs="Times New Roman"/>
          <w:spacing w:val="-1"/>
          <w:sz w:val="16"/>
          <w:szCs w:val="16"/>
        </w:rPr>
        <w:t>N</w:t>
      </w:r>
      <w:r>
        <w:rPr>
          <w:rFonts w:cs="Times New Roman"/>
          <w:sz w:val="16"/>
          <w:szCs w:val="16"/>
        </w:rPr>
        <w:t>ível de</w:t>
      </w:r>
      <w:r>
        <w:rPr>
          <w:rFonts w:cs="Times New Roman"/>
          <w:spacing w:val="-6"/>
          <w:sz w:val="16"/>
          <w:szCs w:val="16"/>
        </w:rPr>
        <w:t xml:space="preserve"> </w:t>
      </w:r>
      <w:r>
        <w:rPr>
          <w:rFonts w:cs="Times New Roman"/>
          <w:sz w:val="16"/>
          <w:szCs w:val="16"/>
        </w:rPr>
        <w:t>aprendizagem estabelecido no</w:t>
      </w:r>
      <w:r>
        <w:rPr>
          <w:rFonts w:cs="Times New Roman"/>
          <w:spacing w:val="-6"/>
          <w:sz w:val="16"/>
          <w:szCs w:val="16"/>
        </w:rPr>
        <w:t xml:space="preserve"> </w:t>
      </w:r>
      <w:r>
        <w:rPr>
          <w:rFonts w:cs="Times New Roman"/>
          <w:sz w:val="16"/>
          <w:szCs w:val="16"/>
        </w:rPr>
        <w:t>PUD;</w:t>
      </w:r>
      <w:r>
        <w:rPr>
          <w:rFonts w:cs="Times New Roman"/>
          <w:spacing w:val="29"/>
          <w:w w:val="99"/>
          <w:sz w:val="16"/>
          <w:szCs w:val="16"/>
        </w:rPr>
        <w:t xml:space="preserve"> </w:t>
      </w:r>
    </w:p>
    <w:p>
      <w:pPr>
        <w:pStyle w:val="Corpodotexto"/>
        <w:numPr>
          <w:ilvl w:val="0"/>
          <w:numId w:val="5"/>
        </w:numPr>
        <w:tabs>
          <w:tab w:val="left" w:pos="546" w:leader="none"/>
        </w:tabs>
        <w:suppressAutoHyphens w:val="true"/>
        <w:spacing w:lineRule="atLeast" w:line="240" w:before="0" w:after="0"/>
        <w:ind w:left="295" w:right="-29" w:hanging="180"/>
        <w:rPr>
          <w:rFonts w:cs="Times New Roman"/>
          <w:spacing w:val="-1"/>
          <w:sz w:val="16"/>
          <w:szCs w:val="16"/>
        </w:rPr>
      </w:pPr>
      <w:r>
        <w:rPr>
          <w:rFonts w:cs="Times New Roman"/>
          <w:spacing w:val="-1"/>
          <w:sz w:val="16"/>
          <w:szCs w:val="16"/>
        </w:rPr>
        <w:t>C</w:t>
      </w:r>
      <w:r>
        <w:rPr>
          <w:rFonts w:cs="Times New Roman"/>
          <w:sz w:val="16"/>
          <w:szCs w:val="16"/>
        </w:rPr>
        <w:t>ódigo</w:t>
      </w:r>
      <w:r>
        <w:rPr>
          <w:rFonts w:cs="Times New Roman"/>
          <w:spacing w:val="-5"/>
          <w:sz w:val="16"/>
          <w:szCs w:val="16"/>
        </w:rPr>
        <w:t xml:space="preserve"> </w:t>
      </w:r>
      <w:r>
        <w:rPr>
          <w:rFonts w:cs="Times New Roman"/>
          <w:sz w:val="16"/>
          <w:szCs w:val="16"/>
        </w:rPr>
        <w:t>da</w:t>
      </w:r>
      <w:r>
        <w:rPr>
          <w:rFonts w:cs="Times New Roman"/>
          <w:spacing w:val="-5"/>
          <w:sz w:val="16"/>
          <w:szCs w:val="16"/>
        </w:rPr>
        <w:t xml:space="preserve"> </w:t>
      </w:r>
      <w:r>
        <w:rPr>
          <w:rFonts w:cs="Times New Roman"/>
          <w:sz w:val="16"/>
          <w:szCs w:val="16"/>
        </w:rPr>
        <w:t>avaliação</w:t>
      </w:r>
      <w:r>
        <w:rPr>
          <w:rFonts w:cs="Times New Roman"/>
          <w:spacing w:val="-6"/>
          <w:sz w:val="16"/>
          <w:szCs w:val="16"/>
        </w:rPr>
        <w:t xml:space="preserve"> </w:t>
      </w:r>
      <w:r>
        <w:rPr>
          <w:rFonts w:cs="Times New Roman"/>
          <w:sz w:val="16"/>
          <w:szCs w:val="16"/>
        </w:rPr>
        <w:t>(Ex</w:t>
      </w:r>
      <w:ins w:id="152" w:author="CV LUCIENE" w:date="2017-01-17T08:40:00Z">
        <w:r>
          <w:rPr>
            <w:rFonts w:cs="Times New Roman"/>
            <w:sz w:val="16"/>
            <w:szCs w:val="16"/>
          </w:rPr>
          <w:t>.</w:t>
        </w:r>
      </w:ins>
      <w:r>
        <w:rPr>
          <w:rFonts w:cs="Times New Roman"/>
          <w:sz w:val="16"/>
          <w:szCs w:val="16"/>
        </w:rPr>
        <w:t>:</w:t>
      </w:r>
      <w:r>
        <w:rPr>
          <w:rFonts w:cs="Times New Roman"/>
          <w:spacing w:val="-4"/>
          <w:sz w:val="16"/>
          <w:szCs w:val="16"/>
        </w:rPr>
        <w:t xml:space="preserve"> PT-1, PP-3 etc</w:t>
      </w:r>
      <w:r>
        <w:rPr>
          <w:rFonts w:cs="Times New Roman"/>
          <w:spacing w:val="-1"/>
          <w:sz w:val="16"/>
          <w:szCs w:val="16"/>
        </w:rPr>
        <w:t>.);</w:t>
      </w:r>
    </w:p>
    <w:p>
      <w:pPr>
        <w:pStyle w:val="Corpodotexto"/>
        <w:widowControl w:val="false"/>
        <w:numPr>
          <w:ilvl w:val="0"/>
          <w:numId w:val="5"/>
        </w:numPr>
        <w:tabs>
          <w:tab w:val="left" w:pos="546" w:leader="none"/>
          <w:tab w:val="left" w:pos="709" w:leader="none"/>
        </w:tabs>
        <w:spacing w:lineRule="atLeast" w:line="240" w:before="0" w:after="0"/>
        <w:ind w:left="295" w:right="-29" w:hanging="180"/>
        <w:rPr>
          <w:rFonts w:cs="Times New Roman"/>
          <w:sz w:val="16"/>
          <w:szCs w:val="16"/>
        </w:rPr>
      </w:pPr>
      <w:r>
        <w:rPr>
          <w:rFonts w:cs="Times New Roman"/>
          <w:sz w:val="16"/>
          <w:szCs w:val="16"/>
        </w:rPr>
        <w:t>Peso</w:t>
      </w:r>
      <w:r>
        <w:rPr>
          <w:rFonts w:cs="Times New Roman"/>
          <w:spacing w:val="-4"/>
          <w:sz w:val="16"/>
          <w:szCs w:val="16"/>
        </w:rPr>
        <w:t xml:space="preserve"> d</w:t>
      </w:r>
      <w:r>
        <w:rPr>
          <w:rFonts w:cs="Times New Roman"/>
          <w:sz w:val="16"/>
          <w:szCs w:val="16"/>
        </w:rPr>
        <w:t>a</w:t>
      </w:r>
      <w:r>
        <w:rPr>
          <w:rFonts w:cs="Times New Roman"/>
          <w:spacing w:val="-3"/>
          <w:sz w:val="16"/>
          <w:szCs w:val="16"/>
        </w:rPr>
        <w:t xml:space="preserve"> </w:t>
      </w:r>
      <w:r>
        <w:rPr>
          <w:rFonts w:cs="Times New Roman"/>
          <w:sz w:val="16"/>
          <w:szCs w:val="16"/>
        </w:rPr>
        <w:t xml:space="preserve">avaliação. </w:t>
      </w:r>
    </w:p>
    <w:p>
      <w:pPr>
        <w:pStyle w:val="Corpodotexto"/>
        <w:widowControl w:val="false"/>
        <w:numPr>
          <w:ilvl w:val="0"/>
          <w:numId w:val="5"/>
        </w:numPr>
        <w:tabs>
          <w:tab w:val="left" w:pos="546" w:leader="none"/>
          <w:tab w:val="left" w:pos="709" w:leader="none"/>
        </w:tabs>
        <w:spacing w:lineRule="atLeast" w:line="240" w:before="0" w:after="0"/>
        <w:ind w:left="295" w:right="0" w:hanging="180"/>
        <w:rPr>
          <w:rFonts w:cs="Times New Roman"/>
          <w:sz w:val="16"/>
          <w:szCs w:val="16"/>
        </w:rPr>
      </w:pPr>
      <w:r>
        <w:rPr>
          <w:rFonts w:cs="Times New Roman"/>
          <w:sz w:val="16"/>
          <w:szCs w:val="16"/>
        </w:rPr>
        <w:t>Carga</w:t>
      </w:r>
      <w:r>
        <w:rPr>
          <w:rFonts w:cs="Times New Roman"/>
          <w:spacing w:val="-6"/>
          <w:sz w:val="16"/>
          <w:szCs w:val="16"/>
        </w:rPr>
        <w:t xml:space="preserve"> </w:t>
      </w:r>
      <w:r>
        <w:rPr>
          <w:rFonts w:cs="Times New Roman"/>
          <w:sz w:val="16"/>
          <w:szCs w:val="16"/>
        </w:rPr>
        <w:t>horária</w:t>
      </w:r>
      <w:r>
        <w:rPr>
          <w:rFonts w:cs="Times New Roman"/>
          <w:spacing w:val="-6"/>
          <w:sz w:val="16"/>
          <w:szCs w:val="16"/>
        </w:rPr>
        <w:t xml:space="preserve"> </w:t>
      </w:r>
      <w:r>
        <w:rPr>
          <w:rFonts w:cs="Times New Roman"/>
          <w:sz w:val="16"/>
          <w:szCs w:val="16"/>
        </w:rPr>
        <w:t>do</w:t>
      </w:r>
      <w:r>
        <w:rPr>
          <w:rFonts w:cs="Times New Roman"/>
          <w:spacing w:val="-6"/>
          <w:sz w:val="16"/>
          <w:szCs w:val="16"/>
        </w:rPr>
        <w:t xml:space="preserve"> </w:t>
      </w:r>
      <w:r>
        <w:rPr>
          <w:rFonts w:cs="Times New Roman"/>
          <w:spacing w:val="-1"/>
          <w:sz w:val="16"/>
          <w:szCs w:val="16"/>
        </w:rPr>
        <w:t>conteúdo</w:t>
      </w:r>
      <w:r>
        <w:rPr>
          <w:rFonts w:cs="Times New Roman"/>
          <w:spacing w:val="-7"/>
          <w:sz w:val="16"/>
          <w:szCs w:val="16"/>
        </w:rPr>
        <w:t xml:space="preserve"> </w:t>
      </w:r>
      <w:r>
        <w:rPr>
          <w:rFonts w:cs="Times New Roman"/>
          <w:spacing w:val="-1"/>
          <w:sz w:val="16"/>
          <w:szCs w:val="16"/>
        </w:rPr>
        <w:t>programático</w:t>
      </w:r>
      <w:r>
        <w:rPr>
          <w:rFonts w:cs="Times New Roman"/>
          <w:sz w:val="16"/>
          <w:szCs w:val="16"/>
        </w:rPr>
        <w:t>;</w:t>
      </w:r>
    </w:p>
    <w:p>
      <w:pPr>
        <w:pStyle w:val="Corpodotexto"/>
        <w:widowControl w:val="false"/>
        <w:numPr>
          <w:ilvl w:val="0"/>
          <w:numId w:val="5"/>
        </w:numPr>
        <w:tabs>
          <w:tab w:val="left" w:pos="546" w:leader="none"/>
          <w:tab w:val="left" w:pos="709" w:leader="none"/>
        </w:tabs>
        <w:spacing w:lineRule="atLeast" w:line="240" w:before="0" w:after="0"/>
        <w:ind w:left="295" w:right="0" w:hanging="180"/>
        <w:rPr>
          <w:rFonts w:cs="Times New Roman"/>
          <w:sz w:val="16"/>
          <w:szCs w:val="16"/>
        </w:rPr>
      </w:pPr>
      <w:r>
        <w:rPr>
          <w:rFonts w:cs="Times New Roman"/>
          <w:sz w:val="16"/>
          <w:szCs w:val="16"/>
        </w:rPr>
        <w:t>Grau Parcial a que corresponde a avaliação;</w:t>
      </w:r>
    </w:p>
    <w:p>
      <w:pPr>
        <w:pStyle w:val="Corpodotexto"/>
        <w:widowControl w:val="false"/>
        <w:numPr>
          <w:ilvl w:val="0"/>
          <w:numId w:val="5"/>
        </w:numPr>
        <w:tabs>
          <w:tab w:val="left" w:pos="546" w:leader="none"/>
          <w:tab w:val="left" w:pos="709" w:leader="none"/>
        </w:tabs>
        <w:spacing w:lineRule="atLeast" w:line="240" w:before="0" w:after="0"/>
        <w:ind w:left="295" w:right="0" w:hanging="180"/>
        <w:rPr>
          <w:rFonts w:cs="Times New Roman"/>
          <w:sz w:val="16"/>
          <w:szCs w:val="16"/>
        </w:rPr>
      </w:pPr>
      <w:r>
        <w:rPr>
          <w:rFonts w:cs="Times New Roman"/>
          <w:sz w:val="16"/>
          <w:szCs w:val="16"/>
        </w:rPr>
        <w:t>Média Parcial a que corresponde a avaliação;</w:t>
      </w:r>
    </w:p>
    <w:p>
      <w:pPr>
        <w:pStyle w:val="Corpodotexto"/>
        <w:widowControl w:val="false"/>
        <w:numPr>
          <w:ilvl w:val="0"/>
          <w:numId w:val="5"/>
        </w:numPr>
        <w:tabs>
          <w:tab w:val="left" w:pos="546" w:leader="none"/>
          <w:tab w:val="left" w:pos="709" w:leader="none"/>
        </w:tabs>
        <w:spacing w:lineRule="atLeast" w:line="240" w:before="0" w:after="0"/>
        <w:ind w:left="295" w:right="0" w:hanging="180"/>
        <w:rPr>
          <w:rFonts w:cs="Times New Roman"/>
          <w:sz w:val="16"/>
          <w:szCs w:val="16"/>
        </w:rPr>
      </w:pPr>
      <w:r>
        <w:rPr>
          <w:rFonts w:cs="Times New Roman"/>
          <w:sz w:val="16"/>
          <w:szCs w:val="16"/>
        </w:rPr>
        <w:t>Tempo destinado à resolução da avaliação pelo aluno.</w:t>
      </w:r>
    </w:p>
    <w:p>
      <w:pPr>
        <w:pStyle w:val="Corpodotexto"/>
        <w:widowControl w:val="false"/>
        <w:numPr>
          <w:ilvl w:val="0"/>
          <w:numId w:val="5"/>
        </w:numPr>
        <w:tabs>
          <w:tab w:val="left" w:pos="546" w:leader="none"/>
          <w:tab w:val="left" w:pos="709" w:leader="none"/>
        </w:tabs>
        <w:spacing w:lineRule="atLeast" w:line="240" w:before="0" w:after="0"/>
        <w:ind w:left="295" w:right="0" w:hanging="180"/>
        <w:rPr>
          <w:rFonts w:cs="Times New Roman"/>
          <w:sz w:val="16"/>
          <w:szCs w:val="16"/>
        </w:rPr>
      </w:pPr>
      <w:r>
        <w:rPr>
          <w:rFonts w:cs="Times New Roman"/>
          <w:sz w:val="16"/>
          <w:szCs w:val="16"/>
        </w:rPr>
        <w:t>Instrumento utilizado na avaliação (Ex</w:t>
      </w:r>
      <w:ins w:id="153" w:author="CV LUCIENE" w:date="2017-01-17T08:41:00Z">
        <w:r>
          <w:rPr>
            <w:rFonts w:cs="Times New Roman"/>
            <w:sz w:val="16"/>
            <w:szCs w:val="16"/>
          </w:rPr>
          <w:t>.</w:t>
        </w:r>
      </w:ins>
      <w:r>
        <w:rPr>
          <w:rFonts w:cs="Times New Roman"/>
          <w:sz w:val="16"/>
          <w:szCs w:val="16"/>
        </w:rPr>
        <w:t>: PT objetiva, TA etc</w:t>
      </w:r>
      <w:ins w:id="154" w:author="CV LUCIENE" w:date="2017-01-17T08:41:00Z">
        <w:r>
          <w:rPr>
            <w:rFonts w:cs="Times New Roman"/>
            <w:sz w:val="16"/>
            <w:szCs w:val="16"/>
          </w:rPr>
          <w:t>.</w:t>
        </w:r>
      </w:ins>
      <w:r>
        <w:rPr>
          <w:rFonts w:cs="Times New Roman"/>
          <w:sz w:val="16"/>
          <w:szCs w:val="16"/>
        </w:rPr>
        <w:t>);</w:t>
      </w:r>
    </w:p>
    <w:p>
      <w:pPr>
        <w:pStyle w:val="Corpodotexto"/>
        <w:widowControl w:val="false"/>
        <w:numPr>
          <w:ilvl w:val="0"/>
          <w:numId w:val="5"/>
        </w:numPr>
        <w:tabs>
          <w:tab w:val="left" w:pos="546" w:leader="none"/>
          <w:tab w:val="left" w:pos="709" w:leader="none"/>
        </w:tabs>
        <w:spacing w:lineRule="atLeast" w:line="240" w:before="0" w:after="0"/>
        <w:ind w:left="295" w:right="0" w:hanging="180"/>
        <w:rPr>
          <w:rFonts w:cs="Times New Roman"/>
          <w:sz w:val="16"/>
          <w:szCs w:val="16"/>
        </w:rPr>
      </w:pPr>
      <w:r>
        <w:rPr>
          <w:rFonts w:cs="Times New Roman"/>
          <w:sz w:val="16"/>
          <w:szCs w:val="16"/>
        </w:rPr>
        <w:t xml:space="preserve">Finalidade da avaliação (Diagnóstica, Formativa ou Somativa); e </w:t>
      </w:r>
    </w:p>
    <w:p>
      <w:pPr>
        <w:pStyle w:val="Corpodotexto"/>
        <w:widowControl w:val="false"/>
        <w:numPr>
          <w:ilvl w:val="0"/>
          <w:numId w:val="5"/>
        </w:numPr>
        <w:tabs>
          <w:tab w:val="left" w:pos="426" w:leader="none"/>
          <w:tab w:val="left" w:pos="546" w:leader="none"/>
          <w:tab w:val="left" w:pos="709" w:leader="none"/>
        </w:tabs>
        <w:spacing w:lineRule="atLeast" w:line="240" w:before="0" w:after="0"/>
        <w:ind w:left="295" w:right="-29" w:hanging="180"/>
        <w:rPr>
          <w:rFonts w:cs="Times New Roman"/>
          <w:sz w:val="16"/>
          <w:szCs w:val="16"/>
        </w:rPr>
      </w:pPr>
      <w:r>
        <w:rPr>
          <w:rFonts w:cs="Times New Roman"/>
          <w:spacing w:val="-1"/>
          <w:sz w:val="16"/>
          <w:szCs w:val="16"/>
        </w:rPr>
        <w:t>Estabelecer</w:t>
      </w:r>
      <w:r>
        <w:rPr>
          <w:rFonts w:cs="Times New Roman"/>
          <w:spacing w:val="-4"/>
          <w:sz w:val="16"/>
          <w:szCs w:val="16"/>
        </w:rPr>
        <w:t xml:space="preserve"> </w:t>
      </w:r>
      <w:r>
        <w:rPr>
          <w:rFonts w:cs="Times New Roman"/>
          <w:sz w:val="16"/>
          <w:szCs w:val="16"/>
        </w:rPr>
        <w:t>em</w:t>
      </w:r>
      <w:r>
        <w:rPr>
          <w:rFonts w:cs="Times New Roman"/>
          <w:spacing w:val="-7"/>
          <w:sz w:val="16"/>
          <w:szCs w:val="16"/>
        </w:rPr>
        <w:t xml:space="preserve"> </w:t>
      </w:r>
      <w:r>
        <w:rPr>
          <w:rFonts w:cs="Times New Roman"/>
          <w:sz w:val="16"/>
          <w:szCs w:val="16"/>
        </w:rPr>
        <w:t>qual</w:t>
      </w:r>
      <w:r>
        <w:rPr>
          <w:rFonts w:cs="Times New Roman"/>
          <w:spacing w:val="-4"/>
          <w:sz w:val="16"/>
          <w:szCs w:val="16"/>
        </w:rPr>
        <w:t xml:space="preserve"> </w:t>
      </w:r>
      <w:r>
        <w:rPr>
          <w:rFonts w:cs="Times New Roman"/>
          <w:spacing w:val="-1"/>
          <w:sz w:val="16"/>
          <w:szCs w:val="16"/>
        </w:rPr>
        <w:t>semana</w:t>
      </w:r>
      <w:r>
        <w:rPr>
          <w:rFonts w:cs="Times New Roman"/>
          <w:spacing w:val="-4"/>
          <w:sz w:val="16"/>
          <w:szCs w:val="16"/>
        </w:rPr>
        <w:t xml:space="preserve"> </w:t>
      </w:r>
      <w:r>
        <w:rPr>
          <w:rFonts w:cs="Times New Roman"/>
          <w:sz w:val="16"/>
          <w:szCs w:val="16"/>
        </w:rPr>
        <w:t>do</w:t>
      </w:r>
      <w:r>
        <w:rPr>
          <w:rFonts w:cs="Times New Roman"/>
          <w:spacing w:val="-5"/>
          <w:sz w:val="16"/>
          <w:szCs w:val="16"/>
        </w:rPr>
        <w:t xml:space="preserve"> </w:t>
      </w:r>
      <w:r>
        <w:rPr>
          <w:rFonts w:cs="Times New Roman"/>
          <w:sz w:val="16"/>
          <w:szCs w:val="16"/>
        </w:rPr>
        <w:t>curso</w:t>
      </w:r>
      <w:r>
        <w:rPr>
          <w:rFonts w:cs="Times New Roman"/>
          <w:spacing w:val="-5"/>
          <w:sz w:val="16"/>
          <w:szCs w:val="16"/>
        </w:rPr>
        <w:t xml:space="preserve"> </w:t>
      </w:r>
      <w:r>
        <w:rPr>
          <w:rFonts w:cs="Times New Roman"/>
          <w:sz w:val="16"/>
          <w:szCs w:val="16"/>
        </w:rPr>
        <w:t>será</w:t>
      </w:r>
      <w:r>
        <w:rPr>
          <w:rFonts w:cs="Times New Roman"/>
          <w:spacing w:val="-4"/>
          <w:sz w:val="16"/>
          <w:szCs w:val="16"/>
        </w:rPr>
        <w:t xml:space="preserve"> aplicada </w:t>
      </w:r>
      <w:r>
        <w:rPr>
          <w:rFonts w:cs="Times New Roman"/>
          <w:spacing w:val="-1"/>
          <w:sz w:val="16"/>
          <w:szCs w:val="16"/>
        </w:rPr>
        <w:t>a</w:t>
      </w:r>
      <w:r>
        <w:rPr>
          <w:rFonts w:cs="Times New Roman"/>
          <w:spacing w:val="-4"/>
          <w:sz w:val="16"/>
          <w:szCs w:val="16"/>
        </w:rPr>
        <w:t xml:space="preserve"> </w:t>
      </w:r>
      <w:r>
        <w:rPr>
          <w:rFonts w:cs="Times New Roman"/>
          <w:sz w:val="16"/>
          <w:szCs w:val="16"/>
        </w:rPr>
        <w:t>avaliação.</w:t>
      </w:r>
    </w:p>
    <w:p>
      <w:pPr>
        <w:pStyle w:val="Normal"/>
        <w:spacing w:lineRule="auto" w:line="240" w:before="560" w:after="0"/>
        <w:ind w:left="284" w:right="0" w:hanging="0"/>
        <w:rPr>
          <w:rFonts w:cs="Times New Roman" w:ascii="Times New Roman" w:hAnsi="Times New Roman"/>
          <w:b/>
          <w:sz w:val="16"/>
          <w:szCs w:val="16"/>
        </w:rPr>
      </w:pPr>
      <w:bookmarkStart w:id="146" w:name="_Toc472418611"/>
      <w:bookmarkStart w:id="147" w:name="_Toc437466152"/>
      <w:bookmarkStart w:id="148" w:name="_Toc437201536"/>
      <w:r>
        <w:rPr>
          <w:rFonts w:cs="Times New Roman" w:ascii="Times New Roman" w:hAnsi="Times New Roman"/>
          <w:b/>
          <w:sz w:val="16"/>
          <w:szCs w:val="16"/>
        </w:rPr>
        <w:t>OBS</w:t>
      </w:r>
      <w:ins w:id="155" w:author="CV LUCIENE" w:date="2017-01-17T08:41:00Z">
        <w:r>
          <w:rPr>
            <w:rFonts w:cs="Times New Roman" w:ascii="Times New Roman" w:hAnsi="Times New Roman"/>
            <w:b/>
            <w:sz w:val="16"/>
            <w:szCs w:val="16"/>
          </w:rPr>
          <w:t>.</w:t>
        </w:r>
      </w:ins>
      <w:bookmarkEnd w:id="146"/>
      <w:bookmarkEnd w:id="147"/>
      <w:bookmarkEnd w:id="148"/>
      <w:r>
        <w:rPr>
          <w:rFonts w:cs="Times New Roman" w:ascii="Times New Roman" w:hAnsi="Times New Roman"/>
          <w:b/>
          <w:sz w:val="16"/>
          <w:szCs w:val="16"/>
        </w:rPr>
        <w:t>:</w:t>
      </w:r>
    </w:p>
    <w:p>
      <w:pPr>
        <w:pStyle w:val="Corpodotexto"/>
        <w:widowControl w:val="false"/>
        <w:numPr>
          <w:ilvl w:val="0"/>
          <w:numId w:val="4"/>
        </w:numPr>
        <w:tabs>
          <w:tab w:val="left" w:pos="534" w:leader="none"/>
        </w:tabs>
        <w:spacing w:lineRule="auto" w:line="240" w:before="0" w:after="0"/>
        <w:ind w:left="0" w:right="0" w:hanging="240"/>
        <w:rPr>
          <w:rFonts w:cs="Times New Roman"/>
          <w:sz w:val="16"/>
          <w:szCs w:val="16"/>
        </w:rPr>
      </w:pPr>
      <w:r>
        <w:rPr>
          <w:rFonts w:cs="Times New Roman"/>
          <w:spacing w:val="-1"/>
          <w:sz w:val="16"/>
          <w:szCs w:val="16"/>
        </w:rPr>
        <w:t>D</w:t>
      </w:r>
      <w:r>
        <w:rPr>
          <w:rFonts w:cs="Times New Roman"/>
          <w:sz w:val="16"/>
          <w:szCs w:val="16"/>
        </w:rPr>
        <w:t>isciplinas e</w:t>
      </w:r>
      <w:r>
        <w:rPr>
          <w:rFonts w:cs="Times New Roman"/>
          <w:spacing w:val="-6"/>
          <w:sz w:val="16"/>
          <w:szCs w:val="16"/>
        </w:rPr>
        <w:t xml:space="preserve"> </w:t>
      </w:r>
      <w:r>
        <w:rPr>
          <w:rFonts w:cs="Times New Roman"/>
          <w:spacing w:val="-1"/>
          <w:sz w:val="16"/>
          <w:szCs w:val="16"/>
        </w:rPr>
        <w:t xml:space="preserve">Unidades </w:t>
      </w:r>
      <w:r>
        <w:rPr>
          <w:rFonts w:cs="Times New Roman"/>
          <w:sz w:val="16"/>
          <w:szCs w:val="16"/>
        </w:rPr>
        <w:t>não</w:t>
      </w:r>
      <w:r>
        <w:rPr>
          <w:rFonts w:cs="Times New Roman"/>
          <w:spacing w:val="-7"/>
          <w:sz w:val="16"/>
          <w:szCs w:val="16"/>
        </w:rPr>
        <w:t xml:space="preserve"> </w:t>
      </w:r>
      <w:r>
        <w:rPr>
          <w:rFonts w:cs="Times New Roman"/>
          <w:sz w:val="16"/>
          <w:szCs w:val="16"/>
        </w:rPr>
        <w:t>avaliadas: identificar por N/A</w:t>
      </w:r>
    </w:p>
    <w:p>
      <w:pPr>
        <w:sectPr>
          <w:headerReference w:type="even" r:id="rId12"/>
          <w:headerReference w:type="default" r:id="rId13"/>
          <w:footerReference w:type="even" r:id="rId14"/>
          <w:footerReference w:type="default" r:id="rId15"/>
          <w:type w:val="nextPage"/>
          <w:pgSz w:orient="landscape" w:w="16838" w:h="11906"/>
          <w:pgMar w:left="1701" w:right="1134" w:header="709" w:top="1701" w:footer="709" w:bottom="1134" w:gutter="0"/>
          <w:pgNumType w:fmt="decimal"/>
          <w:formProt w:val="false"/>
          <w:textDirection w:val="lrTb"/>
          <w:docGrid w:type="default" w:linePitch="360" w:charSpace="4294961151"/>
        </w:sectPr>
        <w:pStyle w:val="Corpodotexto"/>
        <w:widowControl w:val="false"/>
        <w:numPr>
          <w:ilvl w:val="0"/>
          <w:numId w:val="4"/>
        </w:numPr>
        <w:tabs>
          <w:tab w:val="left" w:pos="534" w:leader="none"/>
        </w:tabs>
        <w:spacing w:lineRule="auto" w:line="240" w:before="0" w:after="0"/>
        <w:ind w:left="0" w:right="0" w:hanging="240"/>
        <w:rPr>
          <w:rFonts w:cs="Times New Roman"/>
          <w:spacing w:val="-1"/>
          <w:sz w:val="16"/>
          <w:szCs w:val="16"/>
        </w:rPr>
      </w:pPr>
      <w:r>
        <w:rPr>
          <w:rFonts w:cs="Times New Roman"/>
          <w:spacing w:val="-1"/>
          <w:sz w:val="16"/>
          <w:szCs w:val="16"/>
        </w:rPr>
        <w:t>Os</w:t>
      </w:r>
      <w:r>
        <w:rPr>
          <w:rFonts w:cs="Times New Roman"/>
          <w:spacing w:val="-7"/>
          <w:sz w:val="16"/>
          <w:szCs w:val="16"/>
        </w:rPr>
        <w:t xml:space="preserve"> </w:t>
      </w:r>
      <w:r>
        <w:rPr>
          <w:rFonts w:cs="Times New Roman"/>
          <w:sz w:val="16"/>
          <w:szCs w:val="16"/>
        </w:rPr>
        <w:t>cálculos</w:t>
      </w:r>
      <w:r>
        <w:rPr>
          <w:rFonts w:cs="Times New Roman"/>
          <w:spacing w:val="-6"/>
          <w:sz w:val="16"/>
          <w:szCs w:val="16"/>
        </w:rPr>
        <w:t xml:space="preserve"> </w:t>
      </w:r>
      <w:r>
        <w:rPr>
          <w:rFonts w:cs="Times New Roman"/>
          <w:sz w:val="16"/>
          <w:szCs w:val="16"/>
        </w:rPr>
        <w:t>das</w:t>
      </w:r>
      <w:r>
        <w:rPr>
          <w:rFonts w:cs="Times New Roman"/>
          <w:spacing w:val="-7"/>
          <w:sz w:val="16"/>
          <w:szCs w:val="16"/>
        </w:rPr>
        <w:t xml:space="preserve"> </w:t>
      </w:r>
      <w:r>
        <w:rPr>
          <w:rFonts w:cs="Times New Roman"/>
          <w:spacing w:val="-1"/>
          <w:sz w:val="16"/>
          <w:szCs w:val="16"/>
        </w:rPr>
        <w:t>Médias</w:t>
      </w:r>
      <w:r>
        <w:rPr>
          <w:rFonts w:cs="Times New Roman"/>
          <w:spacing w:val="-5"/>
          <w:sz w:val="16"/>
          <w:szCs w:val="16"/>
        </w:rPr>
        <w:t xml:space="preserve"> </w:t>
      </w:r>
      <w:r>
        <w:rPr>
          <w:rFonts w:cs="Times New Roman"/>
          <w:spacing w:val="-1"/>
          <w:sz w:val="16"/>
          <w:szCs w:val="16"/>
        </w:rPr>
        <w:t>Parciais</w:t>
      </w:r>
      <w:r>
        <w:rPr>
          <w:rFonts w:cs="Times New Roman"/>
          <w:spacing w:val="-5"/>
          <w:sz w:val="16"/>
          <w:szCs w:val="16"/>
        </w:rPr>
        <w:t xml:space="preserve"> </w:t>
      </w:r>
      <w:r>
        <w:rPr>
          <w:rFonts w:cs="Times New Roman"/>
          <w:spacing w:val="-6"/>
          <w:sz w:val="16"/>
          <w:szCs w:val="16"/>
        </w:rPr>
        <w:t>e</w:t>
      </w:r>
      <w:r>
        <w:rPr>
          <w:rFonts w:cs="Times New Roman"/>
          <w:spacing w:val="-7"/>
          <w:sz w:val="16"/>
          <w:szCs w:val="16"/>
        </w:rPr>
        <w:t xml:space="preserve"> </w:t>
      </w:r>
      <w:r>
        <w:rPr>
          <w:rFonts w:cs="Times New Roman"/>
          <w:sz w:val="16"/>
          <w:szCs w:val="16"/>
        </w:rPr>
        <w:t>da</w:t>
      </w:r>
      <w:r>
        <w:rPr>
          <w:rFonts w:cs="Times New Roman"/>
          <w:spacing w:val="-6"/>
          <w:sz w:val="16"/>
          <w:szCs w:val="16"/>
        </w:rPr>
        <w:t xml:space="preserve"> </w:t>
      </w:r>
      <w:r>
        <w:rPr>
          <w:rFonts w:cs="Times New Roman"/>
          <w:sz w:val="16"/>
          <w:szCs w:val="16"/>
        </w:rPr>
        <w:t>Média</w:t>
      </w:r>
      <w:r>
        <w:rPr>
          <w:rFonts w:cs="Times New Roman"/>
          <w:spacing w:val="-5"/>
          <w:sz w:val="16"/>
          <w:szCs w:val="16"/>
        </w:rPr>
        <w:t xml:space="preserve"> </w:t>
      </w:r>
      <w:r>
        <w:rPr>
          <w:rFonts w:cs="Times New Roman"/>
          <w:sz w:val="16"/>
          <w:szCs w:val="16"/>
        </w:rPr>
        <w:t>Final</w:t>
      </w:r>
      <w:r>
        <w:rPr>
          <w:rFonts w:cs="Times New Roman"/>
          <w:spacing w:val="-6"/>
          <w:sz w:val="16"/>
          <w:szCs w:val="16"/>
        </w:rPr>
        <w:t xml:space="preserve"> </w:t>
      </w:r>
      <w:r>
        <w:rPr>
          <w:rFonts w:cs="Times New Roman"/>
          <w:sz w:val="16"/>
          <w:szCs w:val="16"/>
        </w:rPr>
        <w:t>deverão</w:t>
      </w:r>
      <w:r>
        <w:rPr>
          <w:rFonts w:cs="Times New Roman"/>
          <w:spacing w:val="-6"/>
          <w:sz w:val="16"/>
          <w:szCs w:val="16"/>
        </w:rPr>
        <w:t xml:space="preserve"> </w:t>
      </w:r>
      <w:r>
        <w:rPr>
          <w:rFonts w:cs="Times New Roman"/>
          <w:sz w:val="16"/>
          <w:szCs w:val="16"/>
        </w:rPr>
        <w:t>ser</w:t>
      </w:r>
      <w:r>
        <w:rPr>
          <w:rFonts w:cs="Times New Roman"/>
          <w:spacing w:val="-7"/>
          <w:sz w:val="16"/>
          <w:szCs w:val="16"/>
        </w:rPr>
        <w:t xml:space="preserve"> </w:t>
      </w:r>
      <w:r>
        <w:rPr>
          <w:rFonts w:cs="Times New Roman"/>
          <w:spacing w:val="-1"/>
          <w:sz w:val="16"/>
          <w:szCs w:val="16"/>
        </w:rPr>
        <w:t>representados</w:t>
      </w:r>
      <w:r>
        <w:rPr>
          <w:rFonts w:cs="Times New Roman"/>
          <w:spacing w:val="-6"/>
          <w:sz w:val="16"/>
          <w:szCs w:val="16"/>
        </w:rPr>
        <w:t xml:space="preserve"> por f</w:t>
      </w:r>
      <w:r>
        <w:rPr>
          <w:rFonts w:cs="Times New Roman"/>
          <w:spacing w:val="-1"/>
          <w:sz w:val="16"/>
          <w:szCs w:val="16"/>
        </w:rPr>
        <w:t>órmulas</w:t>
      </w:r>
      <w:r>
        <w:rPr>
          <w:rFonts w:cs="Times New Roman"/>
          <w:spacing w:val="-6"/>
          <w:sz w:val="16"/>
          <w:szCs w:val="16"/>
        </w:rPr>
        <w:t xml:space="preserve"> </w:t>
      </w:r>
      <w:r>
        <w:rPr>
          <w:rFonts w:cs="Times New Roman"/>
          <w:spacing w:val="-1"/>
          <w:sz w:val="16"/>
          <w:szCs w:val="16"/>
        </w:rPr>
        <w:t>matemáticas.</w:t>
      </w:r>
    </w:p>
    <w:p>
      <w:pPr>
        <w:pStyle w:val="Anexos"/>
        <w:rPr>
          <w:rPrChange w:id="0" w:author="" w:date="0-00-00T00:00:00Z"/>
        </w:rPr>
      </w:pPr>
      <w:bookmarkStart w:id="149" w:name="_Toc472421795"/>
      <w:bookmarkStart w:id="150" w:name="_Toc472418612"/>
      <w:bookmarkEnd w:id="149"/>
      <w:bookmarkEnd w:id="150"/>
      <w:r>
        <w:rPr>
          <w:rPrChange w:id="0" w:author="" w:date="0-00-00T00:00:00Z"/>
        </w:rPr>
        <w:t>Anexo B – Pedido de revisão de item de avaliação</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784"/>
      </w:tblGrid>
      <w:tr>
        <w:trPr>
          <w:cantSplit w:val="false"/>
        </w:trPr>
        <w:tc>
          <w:tcPr>
            <w:tcW w:w="87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b/>
                <w:sz w:val="24"/>
                <w:szCs w:val="24"/>
                <w:lang w:eastAsia="pt-BR"/>
              </w:rPr>
            </w:pPr>
            <w:r>
              <w:rPr>
                <w:rFonts w:eastAsia="Times New Roman" w:cs="Times New Roman" w:ascii="Times New Roman" w:hAnsi="Times New Roman"/>
                <w:b/>
                <w:sz w:val="24"/>
                <w:szCs w:val="24"/>
                <w:lang w:eastAsia="pt-BR"/>
              </w:rPr>
              <w:t>Pedido de revisão de item de avaliação</w:t>
            </w:r>
          </w:p>
        </w:tc>
      </w:tr>
    </w:tbl>
    <w:p>
      <w:pPr>
        <w:pStyle w:val="Normal"/>
        <w:tabs>
          <w:tab w:val="left" w:pos="1755" w:leader="none"/>
          <w:tab w:val="left" w:pos="2100" w:leader="none"/>
        </w:tabs>
        <w:spacing w:lineRule="auto" w:line="240" w:before="0" w:after="0"/>
        <w:rPr>
          <w:sz w:val="20"/>
          <w:szCs w:val="20"/>
        </w:rPr>
      </w:pPr>
      <w:r>
        <w:rPr>
          <w:sz w:val="20"/>
          <w:szCs w:val="20"/>
        </w:rPr>
        <w:tab/>
        <w:tab/>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304"/>
        <w:gridCol w:w="327"/>
        <w:gridCol w:w="272"/>
        <w:gridCol w:w="883"/>
        <w:gridCol w:w="855"/>
        <w:gridCol w:w="615"/>
        <w:gridCol w:w="1022"/>
        <w:gridCol w:w="273"/>
        <w:gridCol w:w="1545"/>
        <w:gridCol w:w="1687"/>
      </w:tblGrid>
      <w:tr>
        <w:trPr>
          <w:cantSplit w:val="false"/>
        </w:trPr>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Aluno</w:t>
            </w:r>
          </w:p>
        </w:tc>
        <w:tc>
          <w:tcPr>
            <w:tcW w:w="7479" w:type="dxa"/>
            <w:gridSpan w:val="9"/>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r>
      <w:tr>
        <w:trPr>
          <w:cantSplit w:val="false"/>
        </w:trPr>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Cód. Curso</w:t>
            </w:r>
          </w:p>
        </w:tc>
        <w:tc>
          <w:tcPr>
            <w:tcW w:w="148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Turma</w:t>
            </w:r>
          </w:p>
        </w:tc>
        <w:tc>
          <w:tcPr>
            <w:tcW w:w="163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18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Cód. Avaliação</w:t>
            </w:r>
          </w:p>
        </w:tc>
        <w:tc>
          <w:tcPr>
            <w:tcW w:w="1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r>
      <w:tr>
        <w:trPr>
          <w:cantSplit w:val="false"/>
        </w:trPr>
        <w:tc>
          <w:tcPr>
            <w:tcW w:w="190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Data da avaliação</w:t>
            </w:r>
          </w:p>
        </w:tc>
        <w:tc>
          <w:tcPr>
            <w:tcW w:w="173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sz w:val="24"/>
                <w:szCs w:val="24"/>
                <w:lang w:eastAsia="pt-BR"/>
              </w:rPr>
              <w:t>/      /20</w:t>
            </w:r>
          </w:p>
        </w:tc>
        <w:tc>
          <w:tcPr>
            <w:tcW w:w="19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Item da avaliação</w:t>
            </w:r>
          </w:p>
        </w:tc>
        <w:tc>
          <w:tcPr>
            <w:tcW w:w="323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r>
      <w:tr>
        <w:trPr>
          <w:cantSplit w:val="false"/>
        </w:trPr>
        <w:tc>
          <w:tcPr>
            <w:tcW w:w="163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Resp. Gabarito</w:t>
            </w:r>
          </w:p>
        </w:tc>
        <w:tc>
          <w:tcPr>
            <w:tcW w:w="115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14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Resp. Aluno</w:t>
            </w:r>
          </w:p>
        </w:tc>
        <w:tc>
          <w:tcPr>
            <w:tcW w:w="129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1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Resp. Livre</w:t>
            </w:r>
          </w:p>
        </w:tc>
        <w:tc>
          <w:tcPr>
            <w:tcW w:w="1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    ) SIM</w:t>
            </w:r>
          </w:p>
        </w:tc>
      </w:tr>
    </w:tbl>
    <w:p>
      <w:pPr>
        <w:pStyle w:val="Normal"/>
        <w:spacing w:lineRule="auto" w:line="240" w:before="0" w:after="0"/>
        <w:rPr>
          <w:sz w:val="20"/>
          <w:szCs w:val="20"/>
        </w:rPr>
      </w:pPr>
      <w:r>
        <w:rPr>
          <w:sz w:val="20"/>
          <w:szCs w:val="20"/>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4"/>
        <w:gridCol w:w="4100"/>
        <w:gridCol w:w="258"/>
        <w:gridCol w:w="4191"/>
      </w:tblGrid>
      <w:tr>
        <w:trPr>
          <w:cantSplit w:val="false"/>
        </w:trPr>
        <w:tc>
          <w:tcPr>
            <w:tcW w:w="8783"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b/>
                <w:sz w:val="24"/>
                <w:szCs w:val="24"/>
                <w:lang w:eastAsia="pt-BR"/>
              </w:rPr>
            </w:pPr>
            <w:r>
              <w:rPr>
                <w:rFonts w:eastAsia="Times New Roman" w:cs="Times New Roman" w:ascii="Times New Roman" w:hAnsi="Times New Roman"/>
                <w:b/>
                <w:sz w:val="24"/>
                <w:szCs w:val="24"/>
                <w:lang w:eastAsia="pt-BR"/>
              </w:rPr>
              <w:t>Justificativa(s) do pedido de revisão</w:t>
            </w:r>
          </w:p>
        </w:tc>
      </w:tr>
      <w:tr>
        <w:trPr>
          <w:trHeight w:val="165" w:hRule="atLeast"/>
          <w:cantSplit w:val="false"/>
        </w:trPr>
        <w:tc>
          <w:tcPr>
            <w:tcW w:w="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41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Mais de uma resposta correta.</w:t>
            </w:r>
          </w:p>
        </w:tc>
        <w:tc>
          <w:tcPr>
            <w:tcW w:w="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4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Enunciado com erros ou não está claro.</w:t>
            </w:r>
          </w:p>
        </w:tc>
      </w:tr>
      <w:tr>
        <w:trPr>
          <w:trHeight w:val="162" w:hRule="atLeast"/>
          <w:cantSplit w:val="false"/>
        </w:trPr>
        <w:tc>
          <w:tcPr>
            <w:tcW w:w="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41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Nenhuma resposta correta.</w:t>
            </w:r>
          </w:p>
        </w:tc>
        <w:tc>
          <w:tcPr>
            <w:tcW w:w="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4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Assunto não foi abordado</w:t>
            </w:r>
          </w:p>
        </w:tc>
      </w:tr>
      <w:tr>
        <w:trPr>
          <w:trHeight w:val="162" w:hRule="atLeast"/>
          <w:cantSplit w:val="false"/>
        </w:trPr>
        <w:tc>
          <w:tcPr>
            <w:tcW w:w="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41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Assunto não consta do material didático.</w:t>
            </w:r>
          </w:p>
        </w:tc>
        <w:tc>
          <w:tcPr>
            <w:tcW w:w="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4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Gabarito incorreto.</w:t>
            </w:r>
          </w:p>
        </w:tc>
      </w:tr>
      <w:tr>
        <w:trPr>
          <w:trHeight w:val="162" w:hRule="atLeast"/>
          <w:cantSplit w:val="false"/>
        </w:trPr>
        <w:tc>
          <w:tcPr>
            <w:tcW w:w="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854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Outro:</w:t>
            </w:r>
          </w:p>
        </w:tc>
      </w:tr>
    </w:tbl>
    <w:p>
      <w:pPr>
        <w:pStyle w:val="Normal"/>
        <w:spacing w:lineRule="auto" w:line="240" w:before="0" w:after="0"/>
        <w:rPr>
          <w:sz w:val="20"/>
          <w:szCs w:val="20"/>
        </w:rPr>
      </w:pPr>
      <w:r>
        <w:rPr>
          <w:sz w:val="20"/>
          <w:szCs w:val="20"/>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5"/>
        <w:gridCol w:w="913"/>
        <w:gridCol w:w="3091"/>
        <w:gridCol w:w="95"/>
        <w:gridCol w:w="259"/>
        <w:gridCol w:w="1785"/>
        <w:gridCol w:w="2405"/>
      </w:tblGrid>
      <w:tr>
        <w:trPr>
          <w:cantSplit w:val="false"/>
        </w:trPr>
        <w:tc>
          <w:tcPr>
            <w:tcW w:w="8783"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b/>
                <w:sz w:val="24"/>
                <w:szCs w:val="24"/>
                <w:lang w:eastAsia="pt-BR"/>
              </w:rPr>
            </w:pPr>
            <w:r>
              <w:rPr>
                <w:rFonts w:eastAsia="Times New Roman" w:cs="Times New Roman" w:ascii="Times New Roman" w:hAnsi="Times New Roman"/>
                <w:b/>
                <w:sz w:val="24"/>
                <w:szCs w:val="24"/>
                <w:lang w:eastAsia="pt-BR"/>
              </w:rPr>
              <w:t>Detalhamento da(s) justificativa(s) assinaladas (letra de forma)</w:t>
            </w:r>
          </w:p>
        </w:tc>
      </w:tr>
      <w:tr>
        <w:trPr>
          <w:cantSplit w:val="false"/>
        </w:trPr>
        <w:tc>
          <w:tcPr>
            <w:tcW w:w="8783"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b/>
                <w:sz w:val="24"/>
                <w:szCs w:val="20"/>
                <w:lang w:eastAsia="pt-BR"/>
              </w:rPr>
            </w:pPr>
            <w:r>
              <w:rPr>
                <w:rFonts w:eastAsia="Times New Roman" w:cs="Times New Roman" w:ascii="Times New Roman" w:hAnsi="Times New Roman"/>
                <w:b/>
                <w:sz w:val="24"/>
                <w:szCs w:val="20"/>
                <w:lang w:eastAsia="pt-BR"/>
              </w:rPr>
            </w:r>
          </w:p>
        </w:tc>
      </w:tr>
      <w:tr>
        <w:trPr>
          <w:cantSplit w:val="false"/>
        </w:trPr>
        <w:tc>
          <w:tcPr>
            <w:tcW w:w="8783"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b/>
                <w:sz w:val="24"/>
                <w:szCs w:val="20"/>
                <w:lang w:eastAsia="pt-BR"/>
              </w:rPr>
            </w:pPr>
            <w:r>
              <w:rPr>
                <w:rFonts w:eastAsia="Times New Roman" w:cs="Times New Roman" w:ascii="Times New Roman" w:hAnsi="Times New Roman"/>
                <w:b/>
                <w:sz w:val="24"/>
                <w:szCs w:val="20"/>
                <w:lang w:eastAsia="pt-BR"/>
              </w:rPr>
            </w:r>
          </w:p>
        </w:tc>
      </w:tr>
      <w:tr>
        <w:trPr>
          <w:cantSplit w:val="false"/>
        </w:trPr>
        <w:tc>
          <w:tcPr>
            <w:tcW w:w="8783"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b/>
                <w:sz w:val="24"/>
                <w:szCs w:val="20"/>
                <w:lang w:eastAsia="pt-BR"/>
              </w:rPr>
            </w:pPr>
            <w:r>
              <w:rPr>
                <w:rFonts w:eastAsia="Times New Roman" w:cs="Times New Roman" w:ascii="Times New Roman" w:hAnsi="Times New Roman"/>
                <w:b/>
                <w:sz w:val="24"/>
                <w:szCs w:val="20"/>
                <w:lang w:eastAsia="pt-BR"/>
              </w:rPr>
            </w:r>
          </w:p>
        </w:tc>
      </w:tr>
      <w:tr>
        <w:trPr>
          <w:cantSplit w:val="false"/>
        </w:trPr>
        <w:tc>
          <w:tcPr>
            <w:tcW w:w="8783"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b/>
                <w:sz w:val="24"/>
                <w:szCs w:val="20"/>
                <w:lang w:eastAsia="pt-BR"/>
              </w:rPr>
            </w:pPr>
            <w:r>
              <w:rPr>
                <w:rFonts w:eastAsia="Times New Roman" w:cs="Times New Roman" w:ascii="Times New Roman" w:hAnsi="Times New Roman"/>
                <w:b/>
                <w:sz w:val="24"/>
                <w:szCs w:val="20"/>
                <w:lang w:eastAsia="pt-BR"/>
              </w:rPr>
            </w:r>
          </w:p>
        </w:tc>
      </w:tr>
      <w:tr>
        <w:trPr>
          <w:cantSplit w:val="false"/>
        </w:trPr>
        <w:tc>
          <w:tcPr>
            <w:tcW w:w="8783"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b/>
                <w:sz w:val="24"/>
                <w:szCs w:val="24"/>
                <w:lang w:eastAsia="pt-BR"/>
              </w:rPr>
            </w:pPr>
            <w:r>
              <w:rPr>
                <w:rFonts w:eastAsia="Times New Roman" w:cs="Times New Roman" w:ascii="Times New Roman" w:hAnsi="Times New Roman"/>
                <w:b/>
                <w:sz w:val="24"/>
                <w:szCs w:val="24"/>
                <w:lang w:eastAsia="pt-BR"/>
              </w:rPr>
              <w:t>Ante o exposto, solicita:</w:t>
            </w:r>
          </w:p>
        </w:tc>
      </w:tr>
      <w:tr>
        <w:trPr>
          <w:trHeight w:val="165" w:hRule="atLeast"/>
          <w:cantSplit w:val="false"/>
        </w:trPr>
        <w:tc>
          <w:tcPr>
            <w:tcW w:w="2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40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Anulação do item</w:t>
            </w:r>
          </w:p>
        </w:tc>
        <w:tc>
          <w:tcPr>
            <w:tcW w:w="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41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Alteração do gabarito para</w:t>
            </w:r>
          </w:p>
        </w:tc>
      </w:tr>
      <w:tr>
        <w:trPr>
          <w:trHeight w:val="162" w:hRule="atLeast"/>
          <w:cantSplit w:val="false"/>
        </w:trPr>
        <w:tc>
          <w:tcPr>
            <w:tcW w:w="2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8548"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Outro:</w:t>
            </w:r>
          </w:p>
        </w:tc>
      </w:tr>
      <w:tr>
        <w:trPr>
          <w:trHeight w:val="162" w:hRule="atLeast"/>
          <w:cantSplit w:val="false"/>
        </w:trPr>
        <w:tc>
          <w:tcPr>
            <w:tcW w:w="8783"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r>
      <w:tr>
        <w:trPr>
          <w:trHeight w:val="162" w:hRule="atLeast"/>
          <w:cantSplit w:val="false"/>
        </w:trPr>
        <w:tc>
          <w:tcPr>
            <w:tcW w:w="11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Data</w:t>
            </w:r>
          </w:p>
        </w:tc>
        <w:tc>
          <w:tcPr>
            <w:tcW w:w="3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sz w:val="24"/>
                <w:szCs w:val="24"/>
                <w:lang w:eastAsia="pt-BR"/>
              </w:rPr>
              <w:t>/      /20</w:t>
            </w:r>
          </w:p>
        </w:tc>
        <w:tc>
          <w:tcPr>
            <w:tcW w:w="21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Assinatura do aluno</w:t>
            </w:r>
          </w:p>
        </w:tc>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r>
    </w:tbl>
    <w:p>
      <w:pPr>
        <w:pStyle w:val="Normal"/>
        <w:spacing w:lineRule="auto" w:line="240" w:before="0" w:after="0"/>
        <w:rPr>
          <w:sz w:val="20"/>
          <w:szCs w:val="20"/>
        </w:rPr>
      </w:pPr>
      <w:r>
        <w:rPr>
          <w:sz w:val="20"/>
          <w:szCs w:val="20"/>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34"/>
        <w:gridCol w:w="140"/>
        <w:gridCol w:w="1799"/>
        <w:gridCol w:w="1778"/>
        <w:gridCol w:w="430"/>
        <w:gridCol w:w="282"/>
        <w:gridCol w:w="3820"/>
      </w:tblGrid>
      <w:tr>
        <w:trPr>
          <w:cantSplit w:val="false"/>
        </w:trPr>
        <w:tc>
          <w:tcPr>
            <w:tcW w:w="8783"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b/>
                <w:sz w:val="24"/>
                <w:szCs w:val="24"/>
                <w:lang w:eastAsia="pt-BR"/>
              </w:rPr>
            </w:pPr>
            <w:r>
              <w:rPr>
                <w:rFonts w:eastAsia="Times New Roman" w:cs="Times New Roman" w:ascii="Times New Roman" w:hAnsi="Times New Roman"/>
                <w:b/>
                <w:sz w:val="24"/>
                <w:szCs w:val="24"/>
                <w:lang w:eastAsia="pt-BR"/>
              </w:rPr>
              <w:t>Parecer/justificativa do instrutor</w:t>
            </w:r>
          </w:p>
        </w:tc>
      </w:tr>
      <w:tr>
        <w:trPr>
          <w:trHeight w:val="192" w:hRule="atLeast"/>
          <w:cantSplit w:val="false"/>
        </w:trPr>
        <w:tc>
          <w:tcPr>
            <w:tcW w:w="5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371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Favorável, na íntegra</w:t>
            </w:r>
          </w:p>
        </w:tc>
        <w:tc>
          <w:tcPr>
            <w:tcW w:w="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410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 xml:space="preserve">Desfavorável </w:t>
            </w:r>
          </w:p>
        </w:tc>
      </w:tr>
      <w:tr>
        <w:trPr>
          <w:trHeight w:val="192" w:hRule="atLeast"/>
          <w:cantSplit w:val="false"/>
        </w:trPr>
        <w:tc>
          <w:tcPr>
            <w:tcW w:w="5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8249"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Favorável, com a(s) seguinte(s) ressalvas(s):</w:t>
            </w:r>
          </w:p>
        </w:tc>
      </w:tr>
      <w:tr>
        <w:trPr>
          <w:trHeight w:val="192" w:hRule="atLeast"/>
          <w:cantSplit w:val="false"/>
        </w:trPr>
        <w:tc>
          <w:tcPr>
            <w:tcW w:w="8783"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r>
      <w:tr>
        <w:trPr>
          <w:trHeight w:val="192" w:hRule="atLeast"/>
          <w:cantSplit w:val="false"/>
        </w:trPr>
        <w:tc>
          <w:tcPr>
            <w:tcW w:w="8783"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r>
      <w:tr>
        <w:trPr>
          <w:cantSplit w:val="false"/>
        </w:trPr>
        <w:tc>
          <w:tcPr>
            <w:tcW w:w="67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Data</w:t>
            </w:r>
          </w:p>
        </w:tc>
        <w:tc>
          <w:tcPr>
            <w:tcW w:w="1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sz w:val="24"/>
                <w:szCs w:val="24"/>
                <w:lang w:eastAsia="pt-BR"/>
              </w:rPr>
              <w:t>/      /20</w:t>
            </w:r>
          </w:p>
        </w:tc>
        <w:tc>
          <w:tcPr>
            <w:tcW w:w="249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Assinatura do instrutor</w:t>
            </w:r>
          </w:p>
        </w:tc>
        <w:tc>
          <w:tcPr>
            <w:tcW w:w="3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r>
    </w:tbl>
    <w:p>
      <w:pPr>
        <w:pStyle w:val="Normal"/>
        <w:spacing w:lineRule="auto" w:line="240" w:before="0" w:after="0"/>
        <w:rPr>
          <w:sz w:val="20"/>
          <w:szCs w:val="20"/>
        </w:rPr>
      </w:pPr>
      <w:r>
        <w:rPr>
          <w:sz w:val="20"/>
          <w:szCs w:val="20"/>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27"/>
        <w:gridCol w:w="6"/>
        <w:gridCol w:w="140"/>
        <w:gridCol w:w="1786"/>
        <w:gridCol w:w="1833"/>
        <w:gridCol w:w="344"/>
        <w:gridCol w:w="82"/>
        <w:gridCol w:w="4065"/>
      </w:tblGrid>
      <w:tr>
        <w:trPr>
          <w:cantSplit w:val="false"/>
        </w:trPr>
        <w:tc>
          <w:tcPr>
            <w:tcW w:w="8783"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b/>
                <w:sz w:val="24"/>
                <w:szCs w:val="24"/>
                <w:lang w:eastAsia="pt-BR"/>
              </w:rPr>
            </w:pPr>
            <w:r>
              <w:rPr>
                <w:rFonts w:eastAsia="Times New Roman" w:cs="Times New Roman" w:ascii="Times New Roman" w:hAnsi="Times New Roman"/>
                <w:b/>
                <w:sz w:val="24"/>
                <w:szCs w:val="24"/>
                <w:lang w:eastAsia="pt-BR"/>
              </w:rPr>
              <w:t>Decisão/justificativa</w:t>
            </w:r>
          </w:p>
        </w:tc>
      </w:tr>
      <w:tr>
        <w:trPr>
          <w:trHeight w:val="192" w:hRule="atLeast"/>
          <w:cantSplit w:val="false"/>
        </w:trPr>
        <w:tc>
          <w:tcPr>
            <w:tcW w:w="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3765"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Deferido</w:t>
            </w:r>
          </w:p>
        </w:tc>
        <w:tc>
          <w:tcPr>
            <w:tcW w:w="42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4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Indeferido</w:t>
            </w:r>
          </w:p>
        </w:tc>
      </w:tr>
      <w:tr>
        <w:trPr>
          <w:trHeight w:val="192" w:hRule="atLeast"/>
          <w:cantSplit w:val="false"/>
        </w:trPr>
        <w:tc>
          <w:tcPr>
            <w:tcW w:w="53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c>
          <w:tcPr>
            <w:tcW w:w="8250"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Deferido, com a(s) seguinte(s) ressalvas(s):</w:t>
            </w:r>
          </w:p>
        </w:tc>
      </w:tr>
      <w:tr>
        <w:trPr>
          <w:trHeight w:val="193" w:hRule="atLeast"/>
          <w:cantSplit w:val="false"/>
        </w:trPr>
        <w:tc>
          <w:tcPr>
            <w:tcW w:w="8783"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r>
      <w:tr>
        <w:trPr>
          <w:trHeight w:val="192" w:hRule="atLeast"/>
          <w:cantSplit w:val="false"/>
        </w:trPr>
        <w:tc>
          <w:tcPr>
            <w:tcW w:w="8783"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r>
      <w:tr>
        <w:trPr>
          <w:trHeight w:val="192" w:hRule="atLeast"/>
          <w:cantSplit w:val="false"/>
        </w:trPr>
        <w:tc>
          <w:tcPr>
            <w:tcW w:w="8783"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r>
      <w:tr>
        <w:trPr>
          <w:cantSplit w:val="false"/>
        </w:trPr>
        <w:tc>
          <w:tcPr>
            <w:tcW w:w="67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Data</w:t>
            </w:r>
          </w:p>
        </w:tc>
        <w:tc>
          <w:tcPr>
            <w:tcW w:w="1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      /20</w:t>
            </w:r>
          </w:p>
        </w:tc>
        <w:tc>
          <w:tcPr>
            <w:tcW w:w="217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Assinatura/carimbo do responsável pelo setor de avaliação ou Cmt. do DTCEA</w:t>
            </w:r>
          </w:p>
        </w:tc>
        <w:tc>
          <w:tcPr>
            <w:tcW w:w="414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r>
    </w:tbl>
    <w:p>
      <w:pPr>
        <w:pStyle w:val="Normal"/>
        <w:tabs>
          <w:tab w:val="left" w:pos="3225" w:leader="none"/>
        </w:tabs>
        <w:spacing w:lineRule="auto" w:line="240" w:before="0" w:after="0"/>
        <w:rPr>
          <w:sz w:val="20"/>
          <w:szCs w:val="20"/>
        </w:rPr>
      </w:pPr>
      <w:r>
        <w:rPr>
          <w:sz w:val="20"/>
          <w:szCs w:val="20"/>
        </w:rPr>
        <w:tab/>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73"/>
        <w:gridCol w:w="1797"/>
        <w:gridCol w:w="2368"/>
        <w:gridCol w:w="3945"/>
      </w:tblGrid>
      <w:tr>
        <w:trPr>
          <w:cantSplit w:val="false"/>
        </w:trPr>
        <w:tc>
          <w:tcPr>
            <w:tcW w:w="8783"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b/>
                <w:sz w:val="24"/>
                <w:szCs w:val="24"/>
                <w:lang w:eastAsia="pt-BR"/>
              </w:rPr>
            </w:pPr>
            <w:r>
              <w:rPr>
                <w:rFonts w:eastAsia="Times New Roman" w:cs="Times New Roman" w:ascii="Times New Roman" w:hAnsi="Times New Roman"/>
                <w:b/>
                <w:sz w:val="24"/>
                <w:szCs w:val="24"/>
                <w:lang w:eastAsia="pt-BR"/>
              </w:rPr>
              <w:t>Ciência do aluno</w:t>
            </w:r>
          </w:p>
        </w:tc>
      </w:tr>
      <w:tr>
        <w:trPr>
          <w:cantSplit w:val="false"/>
        </w:trPr>
        <w:tc>
          <w:tcPr>
            <w:tcW w:w="6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Data</w:t>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sz w:val="24"/>
                <w:szCs w:val="24"/>
                <w:lang w:eastAsia="pt-BR"/>
              </w:rPr>
              <w:t>/      /20</w:t>
            </w:r>
          </w:p>
        </w:tc>
        <w:tc>
          <w:tcPr>
            <w:tcW w:w="23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Assinatura do aluno</w:t>
            </w:r>
          </w:p>
        </w:tc>
        <w:tc>
          <w:tcPr>
            <w:tcW w:w="3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r>
          </w:p>
        </w:tc>
      </w:tr>
    </w:tbl>
    <w:p>
      <w:pPr>
        <w:pStyle w:val="Anexos"/>
        <w:rPr>
          <w:rPrChange w:id="0" w:author="" w:date="0-00-00T00:00:00Z"/>
        </w:rPr>
      </w:pPr>
      <w:bookmarkStart w:id="151" w:name="_Toc472421796"/>
      <w:bookmarkStart w:id="152" w:name="_Toc472418613"/>
      <w:r>
        <w:rPr>
          <w:rPrChange w:id="0" w:author="" w:date="0-00-00T00:00:00Z"/>
        </w:rPr>
        <w:t xml:space="preserve">Anexo C </w:t>
      </w:r>
      <w:ins w:id="158" w:author="CV LUCIENE" w:date="2017-01-17T08:42:00Z">
        <w:r>
          <w:rPr/>
          <w:t>–</w:t>
        </w:r>
      </w:ins>
      <w:del w:id="159" w:author="CV LUCIENE" w:date="2017-01-17T08:42:00Z">
        <w:r>
          <w:rPr/>
          <w:delText>-</w:delText>
        </w:r>
      </w:del>
      <w:bookmarkEnd w:id="151"/>
      <w:bookmarkEnd w:id="152"/>
      <w:r>
        <w:rPr>
          <w:rPrChange w:id="0" w:author="" w:date="0-00-00T00:00:00Z"/>
        </w:rPr>
        <w:t xml:space="preserve"> Pedido de Revisão de Grau ou Conceito</w:t>
      </w:r>
    </w:p>
    <w:tbl>
      <w:tblPr>
        <w:tblW w:w="8504" w:type="dxa"/>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04"/>
      </w:tblGrid>
      <w:tr>
        <w:trPr>
          <w:trHeight w:val="382" w:hRule="atLeast"/>
          <w:cantSplit w:val="false"/>
        </w:trPr>
        <w:tc>
          <w:tcPr>
            <w:tcW w:w="8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tabs>
                <w:tab w:val="left" w:pos="567" w:leader="none"/>
                <w:tab w:val="left" w:pos="9333" w:leader="none"/>
              </w:tabs>
              <w:spacing w:before="0" w:after="120"/>
              <w:jc w:val="center"/>
              <w:rPr>
                <w:rFonts w:cs="Times New Roman" w:ascii="Times New Roman" w:hAnsi="Times New Roman"/>
                <w:b/>
                <w:sz w:val="24"/>
                <w:szCs w:val="24"/>
              </w:rPr>
            </w:pPr>
            <w:r>
              <w:rPr>
                <w:rFonts w:cs="Times New Roman" w:ascii="Times New Roman" w:hAnsi="Times New Roman"/>
                <w:b/>
                <w:sz w:val="24"/>
                <w:szCs w:val="24"/>
              </w:rPr>
              <w:t>Pedido de Revisão de Grau ou Conceito</w:t>
            </w:r>
          </w:p>
        </w:tc>
      </w:tr>
      <w:tr>
        <w:trPr>
          <w:trHeight w:val="603" w:hRule="atLeast"/>
          <w:cantSplit w:val="false"/>
        </w:trPr>
        <w:tc>
          <w:tcPr>
            <w:tcW w:w="8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 xml:space="preserve">Aluno: __________________________________________________ Cód. Curso: ________ </w:t>
            </w:r>
          </w:p>
        </w:tc>
      </w:tr>
      <w:tr>
        <w:trPr>
          <w:trHeight w:val="561" w:hRule="atLeast"/>
          <w:cantSplit w:val="false"/>
        </w:trPr>
        <w:tc>
          <w:tcPr>
            <w:tcW w:w="8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 xml:space="preserve">A </w:t>
            </w:r>
            <w:ins w:id="161" w:author="CV LUCIENE" w:date="2017-01-17T08:42:00Z">
              <w:r>
                <w:rPr>
                  <w:rFonts w:cs="Times New Roman" w:ascii="Times New Roman" w:hAnsi="Times New Roman"/>
                </w:rPr>
                <w:t>–</w:t>
              </w:r>
            </w:ins>
            <w:del w:id="162" w:author="CV LUCIENE" w:date="2017-01-17T08:42:00Z">
              <w:r>
                <w:rPr>
                  <w:rFonts w:cs="Times New Roman" w:ascii="Times New Roman" w:hAnsi="Times New Roman"/>
                </w:rPr>
                <w:delText>-</w:delText>
              </w:r>
            </w:del>
            <w:r>
              <w:rPr>
                <w:rFonts w:cs="Times New Roman" w:ascii="Times New Roman" w:hAnsi="Times New Roman"/>
              </w:rPr>
              <w:t xml:space="preserve"> Caso o pedido se refira a uma </w:t>
            </w:r>
            <w:r>
              <w:rPr>
                <w:rFonts w:cs="Times New Roman" w:ascii="Times New Roman" w:hAnsi="Times New Roman"/>
                <w:b/>
                <w:u w:val="single"/>
              </w:rPr>
              <w:t>avaliação específica</w:t>
            </w:r>
            <w:r>
              <w:rPr>
                <w:rFonts w:cs="Times New Roman" w:ascii="Times New Roman" w:hAnsi="Times New Roman"/>
              </w:rPr>
              <w:t xml:space="preserve">, preencha os campos abaixo:  </w:t>
            </w:r>
          </w:p>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 xml:space="preserve">Disciplina: ________________________________________Data da avaliação: ___/___/___  </w:t>
            </w:r>
          </w:p>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Grau ou conceito atribuído: ______________Grau ou conceito pleiteado: ________________</w:t>
            </w:r>
          </w:p>
        </w:tc>
      </w:tr>
      <w:tr>
        <w:trPr>
          <w:trHeight w:val="659" w:hRule="atLeast"/>
          <w:cantSplit w:val="false"/>
        </w:trPr>
        <w:tc>
          <w:tcPr>
            <w:tcW w:w="8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 xml:space="preserve">B – Caso o pedido se refira ao </w:t>
            </w:r>
            <w:r>
              <w:rPr>
                <w:rFonts w:cs="Times New Roman" w:ascii="Times New Roman" w:hAnsi="Times New Roman"/>
                <w:b/>
                <w:u w:val="single"/>
              </w:rPr>
              <w:t>grau ou conceito parcial ou final de uma disciplina</w:t>
            </w:r>
            <w:r>
              <w:rPr>
                <w:rFonts w:cs="Times New Roman" w:ascii="Times New Roman" w:hAnsi="Times New Roman"/>
              </w:rPr>
              <w:t>, preencha os campos abaixo:</w:t>
            </w:r>
          </w:p>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Disciplina:__________________________________________________________________</w:t>
            </w:r>
          </w:p>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Grau ou conceito atribuído: ______________Grau ou conceito pleiteado: ________________</w:t>
            </w:r>
          </w:p>
        </w:tc>
      </w:tr>
      <w:tr>
        <w:trPr>
          <w:trHeight w:val="658" w:hRule="atLeast"/>
          <w:cantSplit w:val="false"/>
        </w:trPr>
        <w:tc>
          <w:tcPr>
            <w:tcW w:w="8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 xml:space="preserve">C – Caso o pedido se refira ao </w:t>
            </w:r>
            <w:r>
              <w:rPr>
                <w:rFonts w:cs="Times New Roman" w:ascii="Times New Roman" w:hAnsi="Times New Roman"/>
                <w:b/>
                <w:u w:val="single"/>
              </w:rPr>
              <w:t>grau ou conceito parcial ou final do curso</w:t>
            </w:r>
            <w:r>
              <w:rPr>
                <w:rFonts w:cs="Times New Roman" w:ascii="Times New Roman" w:hAnsi="Times New Roman"/>
              </w:rPr>
              <w:t>, preencha os campos abaixo:</w:t>
            </w:r>
          </w:p>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Grau ou conceito atribuído: ______________Grau ou conceito pleiteado: ________________</w:t>
            </w:r>
          </w:p>
        </w:tc>
      </w:tr>
      <w:tr>
        <w:trPr>
          <w:trHeight w:val="4067" w:hRule="atLeast"/>
          <w:cantSplit w:val="false"/>
        </w:trPr>
        <w:tc>
          <w:tcPr>
            <w:tcW w:w="8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tabs>
                <w:tab w:val="left" w:pos="567" w:leader="none"/>
                <w:tab w:val="left" w:pos="9333" w:leader="none"/>
              </w:tabs>
              <w:spacing w:before="0" w:after="120"/>
              <w:jc w:val="both"/>
              <w:rPr>
                <w:rFonts w:cs="Times New Roman" w:ascii="Times New Roman" w:hAnsi="Times New Roman"/>
              </w:rPr>
            </w:pPr>
            <w:r>
              <w:rPr>
                <w:rFonts w:cs="Times New Roman" w:ascii="Times New Roman" w:hAnsi="Times New Roman"/>
              </w:rPr>
              <w:t>Argumentação do aluno: Fator(es) contribuinte(s) para incorreção do grau ou conceito atribuído.</w:t>
            </w:r>
          </w:p>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    ) Não foi considerada a nulidade de um ou mais itens da avaliação.</w:t>
            </w:r>
          </w:p>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    ) Houve apenas erro aritmético na atribuição do grau e N</w:t>
            </w:r>
            <w:ins w:id="163" w:author="CV LUCIENE" w:date="2017-01-17T08:43:00Z">
              <w:r>
                <w:rPr>
                  <w:rFonts w:cs="Times New Roman" w:ascii="Times New Roman" w:hAnsi="Times New Roman"/>
                </w:rPr>
                <w:t>Ã</w:t>
              </w:r>
            </w:ins>
            <w:del w:id="164" w:author="CV LUCIENE" w:date="2017-01-17T08:43:00Z">
              <w:r>
                <w:rPr>
                  <w:rFonts w:cs="Times New Roman" w:ascii="Times New Roman" w:hAnsi="Times New Roman"/>
                </w:rPr>
                <w:delText>Â</w:delText>
              </w:r>
            </w:del>
            <w:r>
              <w:rPr>
                <w:rFonts w:cs="Times New Roman" w:ascii="Times New Roman" w:hAnsi="Times New Roman"/>
              </w:rPr>
              <w:t>O houve item anulado.</w:t>
            </w:r>
          </w:p>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    ) Não foi considerada a alteração do gabarito.</w:t>
            </w:r>
          </w:p>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    ) Outro__________________________________________________________________</w:t>
            </w:r>
          </w:p>
          <w:p>
            <w:pPr>
              <w:pStyle w:val="Normal"/>
              <w:tabs>
                <w:tab w:val="left" w:pos="567" w:leader="none"/>
                <w:tab w:val="left" w:pos="8789" w:leader="none"/>
              </w:tabs>
              <w:spacing w:before="0" w:after="120"/>
              <w:rPr>
                <w:rFonts w:cs="Times New Roman" w:ascii="Times New Roman" w:hAnsi="Times New Roman"/>
              </w:rPr>
            </w:pPr>
            <w:r>
              <w:rPr>
                <w:rFonts w:cs="Times New Roman" w:ascii="Times New Roman" w:hAnsi="Times New Roman"/>
              </w:rPr>
              <w:t>Comentários do aluno: (Em letra de forma)</w:t>
            </w:r>
          </w:p>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___________________________________________________________________________</w:t>
            </w:r>
          </w:p>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___________________________________________________________________________</w:t>
            </w:r>
          </w:p>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___________________________________________________________________________</w:t>
            </w:r>
          </w:p>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___________________________________________________________________________</w:t>
            </w:r>
          </w:p>
          <w:p>
            <w:pPr>
              <w:pStyle w:val="Normal"/>
              <w:tabs>
                <w:tab w:val="left" w:pos="567" w:leader="none"/>
                <w:tab w:val="left" w:pos="9333" w:leader="none"/>
              </w:tabs>
              <w:spacing w:lineRule="auto" w:line="240" w:before="0" w:after="0"/>
              <w:jc w:val="center"/>
              <w:rPr>
                <w:rFonts w:cs="Times New Roman" w:ascii="Times New Roman" w:hAnsi="Times New Roman"/>
              </w:rPr>
            </w:pPr>
            <w:r>
              <w:rPr>
                <w:rFonts w:cs="Times New Roman" w:ascii="Times New Roman" w:hAnsi="Times New Roman"/>
              </w:rPr>
              <w:t>Em ___/___/20____                              __________________________________________</w:t>
            </w:r>
          </w:p>
          <w:p>
            <w:pPr>
              <w:pStyle w:val="Normal"/>
              <w:tabs>
                <w:tab w:val="left" w:pos="567" w:leader="none"/>
                <w:tab w:val="left" w:pos="9333" w:leader="none"/>
              </w:tabs>
              <w:spacing w:before="0" w:after="120"/>
              <w:jc w:val="center"/>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Assinatura do aluno</w:t>
            </w:r>
          </w:p>
        </w:tc>
      </w:tr>
      <w:tr>
        <w:trPr>
          <w:cantSplit w:val="false"/>
        </w:trPr>
        <w:tc>
          <w:tcPr>
            <w:tcW w:w="8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Despacho do Chefe do Setor de Avaliação</w:t>
            </w:r>
          </w:p>
          <w:p>
            <w:pPr>
              <w:pStyle w:val="Normal"/>
              <w:tabs>
                <w:tab w:val="left" w:pos="567" w:leader="none"/>
                <w:tab w:val="left" w:pos="9333" w:leader="none"/>
              </w:tabs>
              <w:spacing w:before="0" w:after="120"/>
              <w:rPr>
                <w:rFonts w:cs="Times New Roman" w:ascii="Times New Roman" w:hAnsi="Times New Roman"/>
              </w:rPr>
            </w:pPr>
            <w:r>
              <w:rPr>
                <w:rFonts w:cs="Times New Roman" w:ascii="Times New Roman" w:hAnsi="Times New Roman"/>
              </w:rPr>
              <w:t>(   ) Manter o grau ou conceito atribuído     (   ) Retificar o grau ou conceito para __________</w:t>
            </w:r>
          </w:p>
          <w:p>
            <w:pPr>
              <w:pStyle w:val="Normal"/>
              <w:tabs>
                <w:tab w:val="left" w:pos="567" w:leader="none"/>
                <w:tab w:val="left" w:pos="9333" w:leader="none"/>
              </w:tabs>
              <w:spacing w:lineRule="auto" w:line="240" w:before="0" w:after="0"/>
              <w:rPr>
                <w:rFonts w:cs="Times New Roman" w:ascii="Times New Roman" w:hAnsi="Times New Roman"/>
              </w:rPr>
            </w:pPr>
            <w:r>
              <w:rPr>
                <w:rFonts w:cs="Times New Roman" w:ascii="Times New Roman" w:hAnsi="Times New Roman"/>
              </w:rPr>
              <w:t xml:space="preserve">Em ___/___/20____                                     </w:t>
            </w:r>
          </w:p>
          <w:p>
            <w:pPr>
              <w:pStyle w:val="Normal"/>
              <w:tabs>
                <w:tab w:val="left" w:pos="567" w:leader="none"/>
                <w:tab w:val="left" w:pos="9333" w:leader="none"/>
              </w:tabs>
              <w:spacing w:lineRule="auto" w:line="240" w:before="0" w:after="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____________________________________________</w:t>
            </w:r>
          </w:p>
          <w:p>
            <w:pPr>
              <w:pStyle w:val="Normal"/>
              <w:tabs>
                <w:tab w:val="left" w:pos="567" w:leader="none"/>
                <w:tab w:val="left" w:pos="9333" w:leader="none"/>
              </w:tabs>
              <w:spacing w:before="0" w:after="120"/>
              <w:jc w:val="center"/>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Chefe do Setor de Avaliação</w:t>
            </w:r>
          </w:p>
          <w:p>
            <w:pPr>
              <w:pStyle w:val="Normal"/>
              <w:tabs>
                <w:tab w:val="left" w:pos="567" w:leader="none"/>
                <w:tab w:val="left" w:pos="9333" w:leader="none"/>
              </w:tabs>
              <w:spacing w:lineRule="auto" w:line="240" w:before="0" w:after="0"/>
              <w:jc w:val="center"/>
              <w:rPr>
                <w:rFonts w:cs="Times New Roman" w:ascii="Times New Roman" w:hAnsi="Times New Roman"/>
              </w:rPr>
            </w:pPr>
            <w:r>
              <w:rPr>
                <w:rFonts w:cs="Times New Roman" w:ascii="Times New Roman" w:hAnsi="Times New Roman"/>
              </w:rPr>
            </w:r>
          </w:p>
        </w:tc>
      </w:tr>
    </w:tbl>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Anexos"/>
        <w:pageBreakBefore/>
        <w:rPr>
          <w:rPrChange w:id="0" w:author="" w:date="0-00-00T00:00:00Z"/>
        </w:rPr>
      </w:pPr>
      <w:bookmarkStart w:id="153" w:name="_Toc472421797"/>
      <w:bookmarkStart w:id="154" w:name="_Toc472418614"/>
      <w:bookmarkEnd w:id="153"/>
      <w:bookmarkEnd w:id="154"/>
      <w:r>
        <w:rPr>
          <w:rPrChange w:id="0" w:author="" w:date="0-00-00T00:00:00Z"/>
        </w:rPr>
        <w:t>Anexo D – Formulário de participação de falta a avaliação</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494"/>
      </w:tblGrid>
      <w:tr>
        <w:trPr>
          <w:trHeight w:val="10652" w:hRule="atLeast"/>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lang w:eastAsia="pt-BR"/>
              </w:rPr>
            </w:pPr>
            <w:r>
              <w:rPr>
                <w:rFonts w:eastAsia="Times New Roman" w:cs="Times New Roman" w:ascii="Times New Roman" w:hAnsi="Times New Roman"/>
                <w:lang w:eastAsia="pt-BR"/>
              </w:rPr>
            </w:r>
          </w:p>
          <w:p>
            <w:pPr>
              <w:pStyle w:val="Normal"/>
              <w:spacing w:before="0" w:after="0"/>
              <w:jc w:val="right"/>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 _____ de _____________________ de ___________.</w:t>
            </w:r>
          </w:p>
          <w:p>
            <w:pPr>
              <w:pStyle w:val="Normal"/>
              <w:spacing w:before="0" w:after="0"/>
              <w:rPr>
                <w:rFonts w:eastAsia="Times New Roman" w:cs="Times New Roman" w:ascii="Times New Roman" w:hAnsi="Times New Roman"/>
                <w:sz w:val="14"/>
                <w:szCs w:val="14"/>
                <w:lang w:eastAsia="pt-BR"/>
              </w:rPr>
            </w:pPr>
            <w:r>
              <w:rPr>
                <w:rFonts w:eastAsia="Times New Roman" w:cs="Times New Roman" w:ascii="Times New Roman" w:hAnsi="Times New Roman"/>
                <w:sz w:val="14"/>
                <w:szCs w:val="14"/>
                <w:lang w:eastAsia="pt-BR"/>
              </w:rPr>
              <w:t xml:space="preserve">                                                                     </w:t>
            </w:r>
            <w:r>
              <w:rPr>
                <w:rFonts w:eastAsia="Times New Roman" w:cs="Times New Roman" w:ascii="Times New Roman" w:hAnsi="Times New Roman"/>
                <w:sz w:val="14"/>
                <w:szCs w:val="14"/>
                <w:lang w:eastAsia="pt-BR"/>
              </w:rPr>
              <w:t>(Localidade)                            (Dia)                               (Mês)                                                  (Ano)</w:t>
            </w:r>
          </w:p>
          <w:p>
            <w:pPr>
              <w:pStyle w:val="Normal"/>
              <w:spacing w:before="0" w:after="0"/>
              <w:rPr>
                <w:rFonts w:eastAsia="Times New Roman" w:cs="Times New Roman" w:ascii="Times New Roman" w:hAnsi="Times New Roman"/>
                <w:lang w:eastAsia="pt-BR"/>
              </w:rPr>
            </w:pPr>
            <w:r>
              <w:rPr>
                <w:rFonts w:eastAsia="Times New Roman" w:cs="Times New Roman" w:ascii="Times New Roman" w:hAnsi="Times New Roman"/>
                <w:lang w:eastAsia="pt-BR"/>
              </w:rPr>
            </w:r>
          </w:p>
          <w:p>
            <w:pPr>
              <w:pStyle w:val="Normal"/>
              <w:spacing w:before="0" w:after="0"/>
              <w:rPr>
                <w:rFonts w:eastAsia="Times New Roman" w:cs="Times New Roman" w:ascii="Times New Roman" w:hAnsi="Times New Roman"/>
                <w:lang w:eastAsia="pt-BR"/>
              </w:rPr>
            </w:pPr>
            <w:r>
              <w:rPr>
                <w:rFonts w:eastAsia="Times New Roman" w:cs="Times New Roman" w:ascii="Times New Roman" w:hAnsi="Times New Roman"/>
                <w:lang w:eastAsia="pt-BR"/>
              </w:rPr>
            </w:r>
          </w:p>
          <w:p>
            <w:pPr>
              <w:pStyle w:val="Normal"/>
              <w:spacing w:before="0" w:after="0"/>
              <w:rPr>
                <w:rFonts w:eastAsia="Times New Roman" w:cs="Times New Roman" w:ascii="Times New Roman" w:hAnsi="Times New Roman"/>
                <w:lang w:eastAsia="pt-BR"/>
              </w:rPr>
            </w:pPr>
            <w:r>
              <w:rPr>
                <w:rFonts w:eastAsia="Times New Roman" w:cs="Times New Roman" w:ascii="Times New Roman" w:hAnsi="Times New Roman"/>
                <w:lang w:eastAsia="pt-BR"/>
              </w:rPr>
              <w:t>Do(a) ______________________________________________________</w:t>
            </w:r>
          </w:p>
          <w:p>
            <w:pPr>
              <w:pStyle w:val="Normal"/>
              <w:spacing w:before="0" w:after="0"/>
              <w:rPr>
                <w:rFonts w:eastAsia="Times New Roman" w:cs="Times New Roman" w:ascii="Times New Roman" w:hAnsi="Times New Roman"/>
                <w:sz w:val="14"/>
                <w:szCs w:val="14"/>
                <w:lang w:eastAsia="pt-BR"/>
              </w:rPr>
            </w:pPr>
            <w:r>
              <w:rPr>
                <w:rFonts w:eastAsia="Times New Roman" w:cs="Times New Roman" w:ascii="Times New Roman" w:hAnsi="Times New Roman"/>
                <w:sz w:val="14"/>
                <w:szCs w:val="14"/>
                <w:lang w:eastAsia="pt-BR"/>
              </w:rPr>
              <w:t xml:space="preserve">                                                            </w:t>
            </w:r>
            <w:r>
              <w:rPr>
                <w:rFonts w:eastAsia="Times New Roman" w:cs="Times New Roman" w:ascii="Times New Roman" w:hAnsi="Times New Roman"/>
                <w:sz w:val="14"/>
                <w:szCs w:val="14"/>
                <w:lang w:eastAsia="pt-BR"/>
              </w:rPr>
              <w:t>(Nome completo do ALUNO)</w:t>
            </w:r>
          </w:p>
          <w:p>
            <w:pPr>
              <w:pStyle w:val="Normal"/>
              <w:spacing w:before="0" w:after="0"/>
              <w:rPr>
                <w:rFonts w:eastAsia="Times New Roman" w:cs="Times New Roman" w:ascii="Times New Roman" w:hAnsi="Times New Roman"/>
                <w:sz w:val="14"/>
                <w:szCs w:val="14"/>
                <w:lang w:eastAsia="pt-BR"/>
              </w:rPr>
            </w:pPr>
            <w:r>
              <w:rPr>
                <w:rFonts w:eastAsia="Times New Roman" w:cs="Times New Roman" w:ascii="Times New Roman" w:hAnsi="Times New Roman"/>
                <w:sz w:val="14"/>
                <w:szCs w:val="14"/>
                <w:lang w:eastAsia="pt-BR"/>
              </w:rPr>
            </w:r>
          </w:p>
          <w:p>
            <w:pPr>
              <w:pStyle w:val="Normal"/>
              <w:spacing w:before="0" w:after="0"/>
              <w:rPr>
                <w:rFonts w:eastAsia="Times New Roman" w:cs="Times New Roman" w:ascii="Times New Roman" w:hAnsi="Times New Roman"/>
                <w:lang w:eastAsia="pt-BR"/>
              </w:rPr>
            </w:pPr>
            <w:r>
              <w:rPr>
                <w:rFonts w:eastAsia="Times New Roman" w:cs="Times New Roman" w:ascii="Times New Roman" w:hAnsi="Times New Roman"/>
                <w:lang w:eastAsia="pt-BR"/>
              </w:rPr>
              <w:t>Ao Sr. Chefe da DE/SIAT do(a) _________________________________</w:t>
            </w:r>
          </w:p>
          <w:p>
            <w:pPr>
              <w:pStyle w:val="Normal"/>
              <w:spacing w:before="0" w:after="0"/>
              <w:rPr>
                <w:rFonts w:eastAsia="Times New Roman" w:cs="Times New Roman" w:ascii="Times New Roman" w:hAnsi="Times New Roman"/>
                <w:sz w:val="14"/>
                <w:szCs w:val="14"/>
                <w:lang w:eastAsia="pt-BR"/>
              </w:rPr>
            </w:pPr>
            <w:r>
              <w:rPr>
                <w:rFonts w:eastAsia="Times New Roman" w:cs="Times New Roman" w:ascii="Times New Roman" w:hAnsi="Times New Roman"/>
                <w:sz w:val="14"/>
                <w:szCs w:val="14"/>
                <w:lang w:eastAsia="pt-BR"/>
              </w:rPr>
              <w:t xml:space="preserve">                                                                                                      </w:t>
            </w:r>
            <w:r>
              <w:rPr>
                <w:rFonts w:eastAsia="Times New Roman" w:cs="Times New Roman" w:ascii="Times New Roman" w:hAnsi="Times New Roman"/>
                <w:sz w:val="14"/>
                <w:szCs w:val="14"/>
                <w:lang w:eastAsia="pt-BR"/>
              </w:rPr>
              <w:t>(Sigla da OM do curso)</w:t>
            </w:r>
          </w:p>
          <w:p>
            <w:pPr>
              <w:pStyle w:val="Normal"/>
              <w:spacing w:before="0" w:after="0"/>
              <w:rPr>
                <w:rFonts w:eastAsia="Times New Roman" w:cs="Times New Roman" w:ascii="Times New Roman" w:hAnsi="Times New Roman"/>
                <w:lang w:eastAsia="pt-BR"/>
              </w:rPr>
            </w:pPr>
            <w:r>
              <w:rPr>
                <w:rFonts w:eastAsia="Times New Roman" w:cs="Times New Roman" w:ascii="Times New Roman" w:hAnsi="Times New Roman"/>
                <w:lang w:eastAsia="pt-BR"/>
              </w:rPr>
            </w:r>
          </w:p>
          <w:p>
            <w:pPr>
              <w:pStyle w:val="Normal"/>
              <w:spacing w:before="0" w:after="0"/>
              <w:ind w:left="0" w:right="0" w:firstLine="851"/>
              <w:rPr>
                <w:rFonts w:eastAsia="Times New Roman" w:cs="Times New Roman" w:ascii="Times New Roman" w:hAnsi="Times New Roman"/>
                <w:lang w:eastAsia="pt-BR"/>
              </w:rPr>
            </w:pPr>
            <w:r>
              <w:rPr>
                <w:rFonts w:eastAsia="Times New Roman" w:cs="Times New Roman" w:ascii="Times New Roman" w:hAnsi="Times New Roman"/>
                <w:lang w:eastAsia="pt-BR"/>
              </w:rPr>
              <w:t xml:space="preserve">Informo a V. Sa. que faltei à Avaliação _______________ do Curso ____________,                                                                            </w:t>
            </w:r>
          </w:p>
          <w:p>
            <w:pPr>
              <w:pStyle w:val="Normal"/>
              <w:spacing w:before="0" w:after="0"/>
              <w:ind w:left="0" w:right="0" w:firstLine="851"/>
              <w:rPr>
                <w:rFonts w:eastAsia="Times New Roman" w:cs="Times New Roman" w:ascii="Times New Roman" w:hAnsi="Times New Roman"/>
                <w:sz w:val="14"/>
                <w:szCs w:val="14"/>
                <w:lang w:eastAsia="pt-BR"/>
              </w:rPr>
            </w:pPr>
            <w:r>
              <w:rPr>
                <w:rFonts w:eastAsia="Times New Roman" w:cs="Times New Roman" w:ascii="Times New Roman" w:hAnsi="Times New Roman"/>
                <w:lang w:eastAsia="pt-BR"/>
              </w:rPr>
              <w:t xml:space="preserve">                                                                      </w:t>
            </w:r>
            <w:r>
              <w:rPr>
                <w:rFonts w:eastAsia="Times New Roman" w:cs="Times New Roman" w:ascii="Times New Roman" w:hAnsi="Times New Roman"/>
                <w:sz w:val="14"/>
                <w:szCs w:val="14"/>
                <w:lang w:eastAsia="pt-BR"/>
              </w:rPr>
              <w:t>(Cód. Avaliação)                                    (Cód. Curso)</w:t>
            </w:r>
          </w:p>
          <w:p>
            <w:pPr>
              <w:pStyle w:val="Normal"/>
              <w:spacing w:lineRule="auto" w:line="360" w:before="0" w:after="0"/>
              <w:jc w:val="both"/>
              <w:rPr>
                <w:rFonts w:eastAsia="Times New Roman" w:cs="Times New Roman" w:ascii="Times New Roman" w:hAnsi="Times New Roman"/>
                <w:lang w:eastAsia="pt-BR"/>
              </w:rPr>
            </w:pPr>
            <w:r>
              <w:rPr>
                <w:rFonts w:eastAsia="Times New Roman" w:cs="Times New Roman" w:ascii="Times New Roman" w:hAnsi="Times New Roman"/>
                <w:lang w:eastAsia="pt-BR"/>
              </w:rPr>
              <w:t>realizada no dia  ____/____/_____, às ____h ______min, pelo(s) motivo(s) citado(s), do(s) qual(is) anexo o(s) comprovante(s) discriminados:</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Anexo(s):__________________________________________________________________________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lineRule="auto" w:line="360" w:before="0" w:after="0"/>
              <w:ind w:left="0" w:right="25"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__________________________________________________________________________________</w:t>
            </w:r>
          </w:p>
          <w:p>
            <w:pPr>
              <w:pStyle w:val="Normal"/>
              <w:spacing w:before="0" w:after="0"/>
              <w:ind w:left="0" w:right="592"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____________________________________</w:t>
            </w:r>
          </w:p>
          <w:p>
            <w:pPr>
              <w:pStyle w:val="Normal"/>
              <w:spacing w:before="0" w:after="0"/>
              <w:ind w:left="0" w:right="592" w:hanging="0"/>
              <w:jc w:val="center"/>
              <w:rPr>
                <w:rFonts w:eastAsia="Times New Roman" w:cs="Times New Roman" w:ascii="Times New Roman" w:hAnsi="Times New Roman"/>
                <w:lang w:eastAsia="pt-BR"/>
              </w:rPr>
            </w:pPr>
            <w:r>
              <w:rPr>
                <w:rFonts w:eastAsia="Times New Roman" w:cs="Times New Roman" w:ascii="Times New Roman" w:hAnsi="Times New Roman"/>
                <w:lang w:eastAsia="pt-BR"/>
              </w:rPr>
              <w:t>Assinatura do Aluno</w:t>
            </w:r>
          </w:p>
        </w:tc>
      </w:tr>
    </w:tbl>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pageBreakBefore/>
        <w:spacing w:lineRule="auto" w:line="240" w:before="0" w:after="240"/>
        <w:jc w:val="center"/>
        <w:rPr>
          <w:rFonts w:cs="Times New Roman" w:ascii="Times New Roman" w:hAnsi="Times New Roman"/>
          <w:b/>
          <w:sz w:val="24"/>
          <w:szCs w:val="24"/>
          <w:rPrChange w:id="0" w:author="" w:date="0-00-00T00:00:00Z"/>
        </w:rPr>
      </w:pPr>
      <w:r>
        <w:rPr>
          <w:rFonts w:cs="Times New Roman" w:ascii="Times New Roman" w:hAnsi="Times New Roman"/>
          <w:b/>
          <w:sz w:val="24"/>
          <w:szCs w:val="24"/>
          <w:rPrChange w:id="0" w:author="" w:date="0-00-00T00:00:00Z"/>
        </w:rPr>
        <w:t>Continuação do Anexo D – Formulário de participação de falta a avaliação</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4681"/>
        <w:gridCol w:w="4680"/>
      </w:tblGrid>
      <w:tr>
        <w:trPr>
          <w:cantSplit w:val="false"/>
        </w:trPr>
        <w:tc>
          <w:tcPr>
            <w:tcW w:w="936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622" w:leader="none"/>
              </w:tabs>
              <w:spacing w:lineRule="auto" w:line="240" w:before="0" w:after="0"/>
              <w:rPr>
                <w:rFonts w:cs="Times New Roman" w:ascii="Times New Roman" w:hAnsi="Times New Roman"/>
              </w:rPr>
            </w:pPr>
            <w:r>
              <w:rPr>
                <w:rFonts w:cs="Times New Roman" w:ascii="Times New Roman" w:hAnsi="Times New Roman"/>
              </w:rPr>
            </w:r>
          </w:p>
          <w:p>
            <w:pPr>
              <w:pStyle w:val="Normal"/>
              <w:tabs>
                <w:tab w:val="left" w:pos="622" w:leader="none"/>
              </w:tabs>
              <w:spacing w:lineRule="auto" w:line="240" w:before="0" w:after="0"/>
              <w:rPr>
                <w:rFonts w:cs="Times New Roman" w:ascii="Times New Roman" w:hAnsi="Times New Roman"/>
              </w:rPr>
            </w:pPr>
            <w:r>
              <w:rPr>
                <w:rFonts w:cs="Times New Roman" w:ascii="Times New Roman" w:hAnsi="Times New Roman"/>
              </w:rPr>
              <w:t>Do Chefe do Setor de Cursos</w:t>
            </w:r>
          </w:p>
          <w:p>
            <w:pPr>
              <w:pStyle w:val="Normal"/>
              <w:tabs>
                <w:tab w:val="left" w:pos="622" w:leader="none"/>
              </w:tabs>
              <w:spacing w:lineRule="auto" w:line="240" w:before="0" w:after="0"/>
              <w:rPr>
                <w:rFonts w:cs="Times New Roman" w:ascii="Times New Roman" w:hAnsi="Times New Roman"/>
              </w:rPr>
            </w:pPr>
            <w:r>
              <w:rPr>
                <w:rFonts w:cs="Times New Roman" w:ascii="Times New Roman" w:hAnsi="Times New Roman"/>
              </w:rPr>
              <w:t>Ao Sr. Chefe da DE/SIAT</w:t>
            </w:r>
          </w:p>
          <w:p>
            <w:pPr>
              <w:pStyle w:val="Normal"/>
              <w:spacing w:lineRule="auto" w:line="240" w:before="0" w:after="0"/>
              <w:rPr>
                <w:rFonts w:cs="Times New Roman" w:ascii="Times New Roman" w:hAnsi="Times New Roman"/>
              </w:rPr>
            </w:pPr>
            <w:r>
              <w:rPr>
                <w:rFonts w:cs="Times New Roman" w:ascii="Times New Roman" w:hAnsi="Times New Roman"/>
              </w:rPr>
            </w:r>
          </w:p>
          <w:p>
            <w:pPr>
              <w:pStyle w:val="Normal"/>
              <w:spacing w:lineRule="auto" w:line="240" w:before="0" w:after="0"/>
              <w:ind w:left="0" w:right="0" w:firstLine="567"/>
              <w:jc w:val="both"/>
              <w:rPr>
                <w:rFonts w:cs="Times New Roman" w:ascii="Times New Roman" w:hAnsi="Times New Roman"/>
              </w:rPr>
            </w:pPr>
            <w:r>
              <w:rPr>
                <w:rFonts w:cs="Times New Roman" w:ascii="Times New Roman" w:hAnsi="Times New Roman"/>
              </w:rPr>
              <w:t>Em atenção ao pedido formulado no anverso, e à luz do que preceitua a legislação vigente, esta Chefia é de parecer de que a justificativa para a falta:</w:t>
            </w:r>
          </w:p>
          <w:p>
            <w:pPr>
              <w:pStyle w:val="Normal"/>
              <w:spacing w:lineRule="auto" w:line="240" w:before="0" w:after="0"/>
              <w:rPr>
                <w:rFonts w:cs="Times New Roman" w:ascii="Times New Roman" w:hAnsi="Times New Roman"/>
              </w:rPr>
            </w:pPr>
            <w:r>
              <w:rPr>
                <w:rFonts w:cs="Times New Roman" w:ascii="Times New Roman" w:hAnsi="Times New Roman"/>
              </w:rPr>
            </w:r>
          </w:p>
          <w:p>
            <w:pPr>
              <w:pStyle w:val="Normal"/>
              <w:spacing w:lineRule="auto" w:line="240" w:before="0" w:after="0"/>
              <w:rPr>
                <w:rFonts w:cs="Times New Roman" w:ascii="Times New Roman" w:hAnsi="Times New Roman"/>
              </w:rPr>
            </w:pPr>
            <w:r>
              <w:rPr>
                <w:rFonts w:cs="Times New Roman" w:ascii="Times New Roman" w:hAnsi="Times New Roman"/>
              </w:rPr>
              <w:t xml:space="preserve">(   ) </w:t>
            </w:r>
            <w:r>
              <w:rPr>
                <w:rFonts w:cs="Times New Roman" w:ascii="Times New Roman" w:hAnsi="Times New Roman"/>
                <w:b/>
                <w:u w:val="single"/>
              </w:rPr>
              <w:t>DEVE</w:t>
            </w:r>
            <w:r>
              <w:rPr>
                <w:rFonts w:cs="Times New Roman" w:ascii="Times New Roman" w:hAnsi="Times New Roman"/>
              </w:rPr>
              <w:t xml:space="preserve"> ser aceita. </w:t>
            </w:r>
            <w:r>
              <w:rPr>
                <w:rFonts w:cs="Times New Roman" w:ascii="Times New Roman" w:hAnsi="Times New Roman"/>
                <w:b/>
              </w:rPr>
              <w:t>Em consequência</w:t>
            </w:r>
            <w:r>
              <w:rPr>
                <w:rFonts w:cs="Times New Roman" w:ascii="Times New Roman" w:hAnsi="Times New Roman"/>
              </w:rPr>
              <w:t>, seja agendada avaliação de Segunda Chamada e dê-se ciência ao aluno.</w:t>
            </w:r>
          </w:p>
          <w:p>
            <w:pPr>
              <w:pStyle w:val="Normal"/>
              <w:spacing w:lineRule="auto" w:line="240" w:before="0" w:after="0"/>
              <w:jc w:val="both"/>
              <w:rPr>
                <w:rFonts w:cs="Times New Roman" w:ascii="Times New Roman" w:hAnsi="Times New Roman"/>
              </w:rPr>
            </w:pPr>
            <w:r>
              <w:rPr>
                <w:rFonts w:cs="Times New Roman" w:ascii="Times New Roman" w:hAnsi="Times New Roman"/>
              </w:rPr>
              <w:t xml:space="preserve">(   ) </w:t>
            </w:r>
            <w:r>
              <w:rPr>
                <w:rFonts w:cs="Times New Roman" w:ascii="Times New Roman" w:hAnsi="Times New Roman"/>
                <w:b/>
                <w:u w:val="single"/>
              </w:rPr>
              <w:t>NÃO</w:t>
            </w:r>
            <w:r>
              <w:rPr>
                <w:rFonts w:cs="Times New Roman" w:ascii="Times New Roman" w:hAnsi="Times New Roman"/>
              </w:rPr>
              <w:t xml:space="preserve"> deve ser aceita. </w:t>
            </w:r>
            <w:r>
              <w:rPr>
                <w:rFonts w:cs="Times New Roman" w:ascii="Times New Roman" w:hAnsi="Times New Roman"/>
                <w:b/>
              </w:rPr>
              <w:t>Em consequência</w:t>
            </w:r>
            <w:r>
              <w:rPr>
                <w:rFonts w:cs="Times New Roman" w:ascii="Times New Roman" w:hAnsi="Times New Roman"/>
              </w:rPr>
              <w:t>, mantenha-se o grau “zero”, dê-se ciência ao aluno e arquive-se.</w:t>
            </w:r>
          </w:p>
          <w:p>
            <w:pPr>
              <w:pStyle w:val="Normal"/>
              <w:spacing w:lineRule="auto" w:line="240" w:before="0" w:after="0"/>
              <w:rPr>
                <w:rFonts w:cs="Times New Roman" w:ascii="Times New Roman" w:hAnsi="Times New Roman"/>
              </w:rPr>
            </w:pPr>
            <w:r>
              <w:rPr>
                <w:rFonts w:cs="Times New Roman" w:ascii="Times New Roman" w:hAnsi="Times New Roman"/>
              </w:rPr>
            </w:r>
          </w:p>
          <w:p>
            <w:pPr>
              <w:pStyle w:val="Normal"/>
              <w:spacing w:lineRule="auto" w:line="240" w:before="0" w:after="0"/>
              <w:jc w:val="center"/>
              <w:rPr>
                <w:rFonts w:cs="Times New Roman" w:ascii="Times New Roman" w:hAnsi="Times New Roman"/>
              </w:rPr>
            </w:pPr>
            <w:r>
              <w:rPr>
                <w:rFonts w:cs="Times New Roman" w:ascii="Times New Roman" w:hAnsi="Times New Roman"/>
              </w:rPr>
              <w:t>Em ___/____/_____                                                                    ________________________________</w:t>
            </w:r>
          </w:p>
          <w:p>
            <w:pPr>
              <w:pStyle w:val="Normal"/>
              <w:spacing w:lineRule="auto" w:line="240" w:before="0" w:after="0"/>
              <w:jc w:val="center"/>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Assinatura do Chefe do Setor de Cursos</w:t>
            </w:r>
          </w:p>
        </w:tc>
      </w:tr>
      <w:tr>
        <w:trPr>
          <w:trHeight w:val="1695" w:hRule="atLeast"/>
          <w:cantSplit w:val="false"/>
        </w:trPr>
        <w:tc>
          <w:tcPr>
            <w:tcW w:w="936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0" w:leader="none"/>
              </w:tabs>
              <w:spacing w:lineRule="auto" w:line="240" w:before="0" w:after="0"/>
              <w:rPr>
                <w:rFonts w:cs="Times New Roman" w:ascii="Times New Roman" w:hAnsi="Times New Roman"/>
              </w:rPr>
            </w:pPr>
            <w:r>
              <w:rPr>
                <w:rFonts w:cs="Times New Roman" w:ascii="Times New Roman" w:hAnsi="Times New Roman"/>
              </w:rPr>
            </w:r>
          </w:p>
          <w:p>
            <w:pPr>
              <w:pStyle w:val="Normal"/>
              <w:tabs>
                <w:tab w:val="left" w:pos="0" w:leader="none"/>
              </w:tabs>
              <w:spacing w:lineRule="auto" w:line="240" w:before="0" w:after="0"/>
              <w:rPr>
                <w:rFonts w:cs="Times New Roman" w:ascii="Times New Roman" w:hAnsi="Times New Roman"/>
              </w:rPr>
            </w:pPr>
            <w:r>
              <w:rPr>
                <w:rFonts w:cs="Times New Roman" w:ascii="Times New Roman" w:hAnsi="Times New Roman"/>
              </w:rPr>
              <w:t>Do Chefe da DE/SIAT</w:t>
            </w:r>
          </w:p>
          <w:p>
            <w:pPr>
              <w:pStyle w:val="Normal"/>
              <w:tabs>
                <w:tab w:val="left" w:pos="0" w:leader="none"/>
              </w:tabs>
              <w:spacing w:lineRule="auto" w:line="240" w:before="0" w:after="0"/>
              <w:rPr>
                <w:rFonts w:cs="Times New Roman" w:ascii="Times New Roman" w:hAnsi="Times New Roman"/>
              </w:rPr>
            </w:pPr>
            <w:r>
              <w:rPr>
                <w:rFonts w:cs="Times New Roman" w:ascii="Times New Roman" w:hAnsi="Times New Roman"/>
              </w:rPr>
              <w:t>Ao Sr. Chefe do Setor de Avaliação</w:t>
            </w:r>
          </w:p>
          <w:p>
            <w:pPr>
              <w:pStyle w:val="Normal"/>
              <w:tabs>
                <w:tab w:val="left" w:pos="0" w:leader="none"/>
              </w:tabs>
              <w:rPr>
                <w:rFonts w:cs="Times New Roman" w:ascii="Times New Roman" w:hAnsi="Times New Roman"/>
              </w:rPr>
            </w:pPr>
            <w:r>
              <w:rPr>
                <w:rFonts w:cs="Times New Roman" w:ascii="Times New Roman" w:hAnsi="Times New Roman"/>
              </w:rPr>
            </w:r>
          </w:p>
          <w:p>
            <w:pPr>
              <w:pStyle w:val="Normal"/>
              <w:tabs>
                <w:tab w:val="left" w:pos="0" w:leader="none"/>
              </w:tabs>
              <w:ind w:left="0" w:right="0" w:firstLine="567"/>
              <w:jc w:val="both"/>
              <w:rPr>
                <w:rFonts w:cs="Times New Roman" w:ascii="Times New Roman" w:hAnsi="Times New Roman"/>
              </w:rPr>
            </w:pPr>
            <w:r>
              <w:rPr>
                <w:rFonts w:cs="Times New Roman" w:ascii="Times New Roman" w:hAnsi="Times New Roman"/>
              </w:rPr>
              <w:t>Em cumprimento ao despacho acima, solicito a V. Sa. a possibilidade de adotar a providência pertinente.</w:t>
            </w:r>
          </w:p>
          <w:p>
            <w:pPr>
              <w:pStyle w:val="Normal"/>
              <w:spacing w:lineRule="auto" w:line="240" w:before="0" w:after="0"/>
              <w:jc w:val="center"/>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Em ___/____/_____                                                                          __________________________</w:t>
            </w:r>
          </w:p>
          <w:p>
            <w:pPr>
              <w:pStyle w:val="Normal"/>
              <w:tabs>
                <w:tab w:val="left" w:pos="0" w:leader="none"/>
              </w:tabs>
              <w:ind w:left="0" w:right="0" w:firstLine="567"/>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Assinatura do Chefe da DE/SIAT</w:t>
            </w:r>
          </w:p>
        </w:tc>
      </w:tr>
      <w:tr>
        <w:trPr>
          <w:trHeight w:val="1027" w:hRule="atLeast"/>
          <w:cantSplit w:val="false"/>
        </w:trPr>
        <w:tc>
          <w:tcPr>
            <w:tcW w:w="936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0" w:leader="none"/>
              </w:tabs>
              <w:spacing w:lineRule="auto" w:line="240" w:before="0" w:after="0"/>
              <w:rPr>
                <w:rFonts w:cs="Times New Roman" w:ascii="Times New Roman" w:hAnsi="Times New Roman"/>
              </w:rPr>
            </w:pPr>
            <w:r>
              <w:rPr>
                <w:rFonts w:cs="Times New Roman" w:ascii="Times New Roman" w:hAnsi="Times New Roman"/>
              </w:rPr>
            </w:r>
          </w:p>
          <w:p>
            <w:pPr>
              <w:pStyle w:val="Normal"/>
              <w:tabs>
                <w:tab w:val="left" w:pos="0" w:leader="none"/>
              </w:tabs>
              <w:spacing w:lineRule="auto" w:line="240" w:before="0" w:after="0"/>
              <w:rPr>
                <w:rFonts w:cs="Times New Roman" w:ascii="Times New Roman" w:hAnsi="Times New Roman"/>
              </w:rPr>
            </w:pPr>
            <w:r>
              <w:rPr>
                <w:rFonts w:cs="Times New Roman" w:ascii="Times New Roman" w:hAnsi="Times New Roman"/>
              </w:rPr>
              <w:t>Do Chefe do Setor de Avaliação</w:t>
            </w:r>
          </w:p>
          <w:p>
            <w:pPr>
              <w:pStyle w:val="Normal"/>
              <w:tabs>
                <w:tab w:val="left" w:pos="0" w:leader="none"/>
              </w:tabs>
              <w:spacing w:lineRule="auto" w:line="240" w:before="0" w:after="0"/>
              <w:rPr>
                <w:rFonts w:cs="Times New Roman" w:ascii="Times New Roman" w:hAnsi="Times New Roman"/>
              </w:rPr>
            </w:pPr>
            <w:r>
              <w:rPr>
                <w:rFonts w:cs="Times New Roman" w:ascii="Times New Roman" w:hAnsi="Times New Roman"/>
              </w:rPr>
              <w:t>Ao Aluno</w:t>
            </w:r>
          </w:p>
          <w:p>
            <w:pPr>
              <w:pStyle w:val="Normal"/>
              <w:tabs>
                <w:tab w:val="left" w:pos="0" w:leader="none"/>
              </w:tabs>
              <w:spacing w:lineRule="auto" w:line="240" w:before="0" w:after="0"/>
              <w:rPr>
                <w:rFonts w:cs="Times New Roman" w:ascii="Times New Roman" w:hAnsi="Times New Roman"/>
              </w:rPr>
            </w:pPr>
            <w:r>
              <w:rPr>
                <w:rFonts w:cs="Times New Roman" w:ascii="Times New Roman" w:hAnsi="Times New Roman"/>
              </w:rPr>
            </w:r>
          </w:p>
          <w:p>
            <w:pPr>
              <w:pStyle w:val="Normal"/>
              <w:tabs>
                <w:tab w:val="left" w:pos="0" w:leader="none"/>
              </w:tabs>
              <w:spacing w:lineRule="auto" w:line="240" w:before="0" w:after="0"/>
              <w:ind w:left="0" w:right="0" w:firstLine="567"/>
              <w:rPr>
                <w:rFonts w:cs="Times New Roman" w:ascii="Times New Roman" w:hAnsi="Times New Roman"/>
              </w:rPr>
            </w:pPr>
            <w:r>
              <w:rPr>
                <w:rFonts w:cs="Times New Roman" w:ascii="Times New Roman" w:hAnsi="Times New Roman"/>
              </w:rPr>
              <w:t>Em cumprimento aos despachos acima, informo a V. Sa. que:</w:t>
            </w:r>
          </w:p>
          <w:p>
            <w:pPr>
              <w:pStyle w:val="Normal"/>
              <w:tabs>
                <w:tab w:val="left" w:pos="0" w:leader="none"/>
              </w:tabs>
              <w:spacing w:lineRule="auto" w:line="240" w:before="0" w:after="0"/>
              <w:rPr>
                <w:rFonts w:cs="Times New Roman" w:ascii="Times New Roman" w:hAnsi="Times New Roman"/>
              </w:rPr>
            </w:pPr>
            <w:r>
              <w:rPr>
                <w:rFonts w:cs="Times New Roman" w:ascii="Times New Roman" w:hAnsi="Times New Roman"/>
              </w:rPr>
            </w:r>
          </w:p>
          <w:p>
            <w:pPr>
              <w:pStyle w:val="Normal"/>
              <w:tabs>
                <w:tab w:val="left" w:pos="0" w:leader="none"/>
              </w:tabs>
              <w:rPr>
                <w:rFonts w:cs="Times New Roman" w:ascii="Times New Roman" w:hAnsi="Times New Roman"/>
              </w:rPr>
            </w:pPr>
            <w:r>
              <w:rPr>
                <w:rFonts w:cs="Times New Roman" w:ascii="Times New Roman" w:hAnsi="Times New Roman"/>
              </w:rPr>
              <w:t xml:space="preserve">(   ) a prova de Segunda Chamada será realizada dia ___/___/____, às ______h______min. </w:t>
            </w:r>
          </w:p>
          <w:p>
            <w:pPr>
              <w:pStyle w:val="Normal"/>
              <w:tabs>
                <w:tab w:val="left" w:pos="0" w:leader="none"/>
              </w:tabs>
              <w:rPr>
                <w:rFonts w:cs="Times New Roman" w:ascii="Times New Roman" w:hAnsi="Times New Roman"/>
              </w:rPr>
            </w:pPr>
            <w:r>
              <w:rPr>
                <w:rFonts w:cs="Times New Roman" w:ascii="Times New Roman" w:hAnsi="Times New Roman"/>
              </w:rPr>
              <w:t>Local: ___________________________________________________________________________________</w:t>
            </w:r>
          </w:p>
          <w:p>
            <w:pPr>
              <w:pStyle w:val="Normal"/>
              <w:tabs>
                <w:tab w:val="left" w:pos="0" w:leader="none"/>
              </w:tabs>
              <w:rPr>
                <w:rFonts w:cs="Times New Roman" w:ascii="Times New Roman" w:hAnsi="Times New Roman"/>
              </w:rPr>
            </w:pPr>
            <w:r>
              <w:rPr>
                <w:rFonts w:cs="Times New Roman" w:ascii="Times New Roman" w:hAnsi="Times New Roman"/>
              </w:rPr>
              <w:t>(   ) será mantido o grau “zero” inicialmente atribuído, conforme legislação vigente.</w:t>
            </w:r>
          </w:p>
        </w:tc>
      </w:tr>
      <w:tr>
        <w:trPr>
          <w:trHeight w:val="1027" w:hRule="atLeast"/>
          <w:cantSplit w:val="false"/>
        </w:trPr>
        <w:tc>
          <w:tcPr>
            <w:tcW w:w="46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0" w:leader="none"/>
              </w:tabs>
              <w:spacing w:lineRule="auto" w:line="240" w:before="0" w:after="0"/>
              <w:jc w:val="center"/>
              <w:rPr>
                <w:rFonts w:cs="Times New Roman" w:ascii="Times New Roman" w:hAnsi="Times New Roman"/>
              </w:rPr>
            </w:pPr>
            <w:r>
              <w:rPr>
                <w:rFonts w:cs="Times New Roman" w:ascii="Times New Roman" w:hAnsi="Times New Roman"/>
              </w:rPr>
            </w:r>
          </w:p>
          <w:p>
            <w:pPr>
              <w:pStyle w:val="Normal"/>
              <w:tabs>
                <w:tab w:val="left" w:pos="0" w:leader="none"/>
              </w:tabs>
              <w:spacing w:lineRule="auto" w:line="240" w:before="0" w:after="0"/>
              <w:jc w:val="center"/>
              <w:rPr>
                <w:rFonts w:cs="Times New Roman" w:ascii="Times New Roman" w:hAnsi="Times New Roman"/>
              </w:rPr>
            </w:pPr>
            <w:r>
              <w:rPr>
                <w:rFonts w:cs="Times New Roman" w:ascii="Times New Roman" w:hAnsi="Times New Roman"/>
              </w:rPr>
              <w:t>Em ____/____/_______</w:t>
            </w:r>
          </w:p>
          <w:p>
            <w:pPr>
              <w:pStyle w:val="Normal"/>
              <w:tabs>
                <w:tab w:val="left" w:pos="0" w:leader="none"/>
              </w:tabs>
              <w:spacing w:lineRule="auto" w:line="240" w:before="0" w:after="0"/>
              <w:jc w:val="center"/>
              <w:rPr>
                <w:rFonts w:cs="Times New Roman" w:ascii="Times New Roman" w:hAnsi="Times New Roman"/>
              </w:rPr>
            </w:pPr>
            <w:r>
              <w:rPr>
                <w:rFonts w:cs="Times New Roman" w:ascii="Times New Roman" w:hAnsi="Times New Roman"/>
              </w:rPr>
            </w:r>
          </w:p>
          <w:p>
            <w:pPr>
              <w:pStyle w:val="Normal"/>
              <w:tabs>
                <w:tab w:val="left" w:pos="0" w:leader="none"/>
              </w:tabs>
              <w:spacing w:lineRule="auto" w:line="240" w:before="0" w:after="0"/>
              <w:jc w:val="center"/>
              <w:rPr>
                <w:rFonts w:cs="Times New Roman" w:ascii="Times New Roman" w:hAnsi="Times New Roman"/>
              </w:rPr>
            </w:pPr>
            <w:r>
              <w:rPr>
                <w:rFonts w:cs="Times New Roman" w:ascii="Times New Roman" w:hAnsi="Times New Roman"/>
              </w:rPr>
              <w:t>________________________________________</w:t>
            </w:r>
          </w:p>
          <w:p>
            <w:pPr>
              <w:pStyle w:val="Normal"/>
              <w:tabs>
                <w:tab w:val="left" w:pos="0" w:leader="none"/>
              </w:tabs>
              <w:spacing w:lineRule="auto" w:line="240" w:before="0" w:after="0"/>
              <w:jc w:val="center"/>
              <w:rPr>
                <w:rFonts w:cs="Times New Roman" w:ascii="Times New Roman" w:hAnsi="Times New Roman"/>
              </w:rPr>
            </w:pPr>
            <w:r>
              <w:rPr>
                <w:rFonts w:cs="Times New Roman" w:ascii="Times New Roman" w:hAnsi="Times New Roman"/>
              </w:rPr>
              <w:t>Chefe do Setor de Avaliação</w:t>
            </w:r>
          </w:p>
        </w:tc>
        <w:tc>
          <w:tcPr>
            <w:tcW w:w="46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0" w:leader="none"/>
              </w:tabs>
              <w:spacing w:lineRule="auto" w:line="240" w:before="0" w:after="0"/>
              <w:jc w:val="center"/>
              <w:rPr>
                <w:rFonts w:cs="Times New Roman" w:ascii="Times New Roman" w:hAnsi="Times New Roman"/>
              </w:rPr>
            </w:pPr>
            <w:r>
              <w:rPr>
                <w:rFonts w:cs="Times New Roman" w:ascii="Times New Roman" w:hAnsi="Times New Roman"/>
              </w:rPr>
            </w:r>
          </w:p>
          <w:p>
            <w:pPr>
              <w:pStyle w:val="Normal"/>
              <w:tabs>
                <w:tab w:val="left" w:pos="0" w:leader="none"/>
              </w:tabs>
              <w:spacing w:lineRule="auto" w:line="240" w:before="0" w:after="0"/>
              <w:jc w:val="center"/>
              <w:rPr>
                <w:rFonts w:cs="Times New Roman" w:ascii="Times New Roman" w:hAnsi="Times New Roman"/>
              </w:rPr>
            </w:pPr>
            <w:r>
              <w:rPr>
                <w:rFonts w:cs="Times New Roman" w:ascii="Times New Roman" w:hAnsi="Times New Roman"/>
              </w:rPr>
              <w:t>Ciente, em _____/_____/______</w:t>
            </w:r>
          </w:p>
          <w:p>
            <w:pPr>
              <w:pStyle w:val="Normal"/>
              <w:tabs>
                <w:tab w:val="left" w:pos="0" w:leader="none"/>
              </w:tabs>
              <w:spacing w:lineRule="auto" w:line="240" w:before="0" w:after="0"/>
              <w:jc w:val="center"/>
              <w:rPr>
                <w:rFonts w:cs="Times New Roman" w:ascii="Times New Roman" w:hAnsi="Times New Roman"/>
              </w:rPr>
            </w:pPr>
            <w:r>
              <w:rPr>
                <w:rFonts w:cs="Times New Roman" w:ascii="Times New Roman" w:hAnsi="Times New Roman"/>
              </w:rPr>
            </w:r>
          </w:p>
          <w:p>
            <w:pPr>
              <w:pStyle w:val="Normal"/>
              <w:tabs>
                <w:tab w:val="left" w:pos="0" w:leader="none"/>
              </w:tabs>
              <w:spacing w:lineRule="auto" w:line="240" w:before="0" w:after="0"/>
              <w:jc w:val="center"/>
              <w:rPr>
                <w:rFonts w:cs="Times New Roman" w:ascii="Times New Roman" w:hAnsi="Times New Roman"/>
              </w:rPr>
            </w:pPr>
            <w:r>
              <w:rPr>
                <w:rFonts w:cs="Times New Roman" w:ascii="Times New Roman" w:hAnsi="Times New Roman"/>
              </w:rPr>
              <w:t>________________________________________</w:t>
            </w:r>
          </w:p>
          <w:p>
            <w:pPr>
              <w:pStyle w:val="Normal"/>
              <w:tabs>
                <w:tab w:val="left" w:pos="0" w:leader="none"/>
              </w:tabs>
              <w:spacing w:lineRule="auto" w:line="240" w:before="0" w:after="0"/>
              <w:jc w:val="center"/>
              <w:rPr>
                <w:rFonts w:cs="Times New Roman" w:ascii="Times New Roman" w:hAnsi="Times New Roman"/>
              </w:rPr>
            </w:pPr>
            <w:r>
              <w:rPr>
                <w:rFonts w:cs="Times New Roman" w:ascii="Times New Roman" w:hAnsi="Times New Roman"/>
              </w:rPr>
              <w:t>Assinatura do Aluno</w:t>
            </w:r>
          </w:p>
          <w:p>
            <w:pPr>
              <w:pStyle w:val="Normal"/>
              <w:tabs>
                <w:tab w:val="left" w:pos="0" w:leader="none"/>
              </w:tabs>
              <w:spacing w:lineRule="auto" w:line="240" w:before="0" w:after="0"/>
              <w:rPr>
                <w:rFonts w:cs="Times New Roman" w:ascii="Times New Roman" w:hAnsi="Times New Roman"/>
              </w:rPr>
            </w:pPr>
            <w:r>
              <w:rPr>
                <w:rFonts w:cs="Times New Roman" w:ascii="Times New Roman" w:hAnsi="Times New Roman"/>
              </w:rPr>
            </w:r>
          </w:p>
        </w:tc>
      </w:tr>
    </w:tbl>
    <w:p>
      <w:pPr>
        <w:pStyle w:val="Normal"/>
        <w:rPr/>
      </w:pPr>
      <w:r>
        <w:rPr/>
      </w:r>
    </w:p>
    <w:p>
      <w:pPr>
        <w:pStyle w:val="Anexos"/>
        <w:pageBreakBefore/>
        <w:rPr>
          <w:rPrChange w:id="0" w:author="" w:date="0-00-00T00:00:00Z"/>
        </w:rPr>
      </w:pPr>
      <w:bookmarkStart w:id="155" w:name="_Toc472421798"/>
      <w:bookmarkStart w:id="156" w:name="_Toc472418615"/>
      <w:r>
        <w:rPr>
          <w:rPrChange w:id="0" w:author="" w:date="0-00-00T00:00:00Z"/>
        </w:rPr>
        <w:t>Anexo E – Requerimento de desligamento</w:t>
      </w:r>
      <w:bookmarkEnd w:id="155"/>
      <w:bookmarkEnd w:id="156"/>
      <w:r>
        <w:rPr>
          <w:rPrChange w:id="0" w:author="" w:date="0-00-00T00:00:00Z"/>
        </w:rPr>
        <w:t xml:space="preserve"> </w:t>
      </w:r>
    </w:p>
    <w:p>
      <w:pPr>
        <w:pStyle w:val="Normal"/>
        <w:jc w:val="center"/>
        <w:rPr>
          <w:b/>
          <w:sz w:val="24"/>
          <w:szCs w:val="24"/>
        </w:rPr>
      </w:pPr>
      <w:r>
        <w:rPr>
          <w:b/>
          <w:sz w:val="24"/>
          <w:szCs w:val="24"/>
        </w:rPr>
      </w:r>
    </w:p>
    <w:p>
      <w:pPr>
        <w:pStyle w:val="WWPadro"/>
        <w:jc w:val="center"/>
        <w:rPr/>
      </w:pPr>
      <w:r>
        <w:rPr/>
        <w:drawing>
          <wp:inline distT="0" distB="0" distL="0" distR="0">
            <wp:extent cx="857250" cy="8763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6"/>
                    <a:stretch>
                      <a:fillRect/>
                    </a:stretch>
                  </pic:blipFill>
                  <pic:spPr bwMode="auto">
                    <a:xfrm>
                      <a:off x="0" y="0"/>
                      <a:ext cx="857250" cy="876300"/>
                    </a:xfrm>
                    <a:prstGeom prst="rect">
                      <a:avLst/>
                    </a:prstGeom>
                    <a:noFill/>
                    <a:ln w="9525">
                      <a:noFill/>
                      <a:miter lim="800000"/>
                      <a:headEnd/>
                      <a:tailEnd/>
                    </a:ln>
                  </pic:spPr>
                </pic:pic>
              </a:graphicData>
            </a:graphic>
          </wp:inline>
        </w:drawing>
      </w:r>
    </w:p>
    <w:p>
      <w:pPr>
        <w:pStyle w:val="WWPadro"/>
        <w:jc w:val="center"/>
        <w:rPr>
          <w:b/>
          <w:szCs w:val="24"/>
          <w:u w:val="single"/>
        </w:rPr>
      </w:pPr>
      <w:r>
        <w:rPr>
          <w:b/>
          <w:szCs w:val="24"/>
          <w:u w:val="single"/>
        </w:rPr>
        <w:t>MINISTÉRIO DA DEFESA</w:t>
      </w:r>
    </w:p>
    <w:p>
      <w:pPr>
        <w:pStyle w:val="WWPadro"/>
        <w:jc w:val="center"/>
        <w:rPr>
          <w:szCs w:val="24"/>
        </w:rPr>
      </w:pPr>
      <w:r>
        <w:rPr>
          <w:szCs w:val="24"/>
        </w:rPr>
        <w:t>COMANDO DA AERONÁUTICA</w:t>
      </w:r>
    </w:p>
    <w:p>
      <w:pPr>
        <w:pStyle w:val="NOMEDAORGANIZAO"/>
        <w:spacing w:lineRule="auto" w:line="240"/>
        <w:rPr>
          <w:szCs w:val="24"/>
        </w:rPr>
      </w:pPr>
      <w:r>
        <w:rPr>
          <w:szCs w:val="24"/>
        </w:rPr>
        <w:t>OM</w:t>
      </w:r>
    </w:p>
    <w:p>
      <w:pPr>
        <w:pStyle w:val="NOMEDAORGANIZAO"/>
        <w:spacing w:lineRule="auto" w:line="240"/>
        <w:rPr>
          <w:szCs w:val="24"/>
          <w:u w:val="none"/>
        </w:rPr>
      </w:pPr>
      <w:r>
        <w:rPr>
          <w:szCs w:val="24"/>
          <w:u w:val="none"/>
        </w:rPr>
        <w:t>DIVISÃO DE ENSINO/SIAT</w:t>
      </w:r>
    </w:p>
    <w:p>
      <w:pPr>
        <w:pStyle w:val="NOMEDAORGANIZAO"/>
        <w:spacing w:lineRule="auto" w:line="240"/>
        <w:rPr>
          <w:color w:val="339966"/>
          <w:szCs w:val="24"/>
          <w:u w:val="none"/>
        </w:rPr>
      </w:pPr>
      <w:r>
        <w:rPr>
          <w:color w:val="339966"/>
          <w:szCs w:val="24"/>
          <w:u w:val="none"/>
        </w:rPr>
      </w:r>
    </w:p>
    <w:p>
      <w:pPr>
        <w:pStyle w:val="NOMEDAORGANIZAO"/>
        <w:spacing w:lineRule="auto" w:line="240"/>
        <w:rPr>
          <w:szCs w:val="24"/>
          <w:u w:val="none"/>
        </w:rPr>
      </w:pPr>
      <w:r>
        <w:rPr>
          <w:szCs w:val="24"/>
          <w:u w:val="none"/>
        </w:rPr>
      </w:r>
    </w:p>
    <w:p>
      <w:pPr>
        <w:pStyle w:val="NOMEDAORGANIZAO"/>
        <w:spacing w:lineRule="auto" w:line="240"/>
        <w:rPr>
          <w:b/>
          <w:szCs w:val="24"/>
        </w:rPr>
      </w:pPr>
      <w:r>
        <w:rPr>
          <w:b/>
          <w:szCs w:val="24"/>
        </w:rPr>
        <w:t>REQUERIMENTO DE DESLIGAMENTO DE CURSO</w:t>
      </w:r>
    </w:p>
    <w:p>
      <w:pPr>
        <w:pStyle w:val="NOMEDAORGANIZAO"/>
        <w:spacing w:lineRule="auto" w:line="240"/>
        <w:jc w:val="left"/>
        <w:rPr>
          <w:b/>
          <w:szCs w:val="24"/>
        </w:rPr>
      </w:pPr>
      <w:r>
        <w:rPr>
          <w:b/>
          <w:szCs w:val="24"/>
        </w:rPr>
      </w:r>
    </w:p>
    <w:p>
      <w:pPr>
        <w:pStyle w:val="NOMEDAORGANIZAO"/>
        <w:spacing w:lineRule="auto" w:line="240"/>
        <w:jc w:val="both"/>
        <w:rPr>
          <w:szCs w:val="24"/>
          <w:u w:val="none"/>
        </w:rPr>
      </w:pPr>
      <w:r>
        <w:rPr>
          <w:szCs w:val="24"/>
          <w:u w:val="none"/>
        </w:rPr>
        <w:t xml:space="preserve"> </w:t>
      </w:r>
      <w:r>
        <w:rPr>
          <w:szCs w:val="24"/>
          <w:u w:val="none"/>
        </w:rPr>
        <w:t>______________________________________________________________________,</w:t>
      </w:r>
    </w:p>
    <w:p>
      <w:pPr>
        <w:pStyle w:val="NOMEDAORGANIZAO"/>
        <w:spacing w:lineRule="auto" w:line="240"/>
        <w:rPr>
          <w:sz w:val="12"/>
          <w:szCs w:val="12"/>
          <w:u w:val="none"/>
        </w:rPr>
      </w:pPr>
      <w:r>
        <w:rPr>
          <w:sz w:val="12"/>
          <w:szCs w:val="12"/>
          <w:u w:val="none"/>
        </w:rPr>
        <w:t>(Nome completo do aluno, seguido de Posto/Grad.)</w:t>
      </w:r>
    </w:p>
    <w:p>
      <w:pPr>
        <w:pStyle w:val="NOMEDAORGANIZAO"/>
        <w:spacing w:lineRule="auto" w:line="360"/>
        <w:jc w:val="both"/>
        <w:rPr>
          <w:szCs w:val="24"/>
          <w:u w:val="none"/>
        </w:rPr>
      </w:pPr>
      <w:r>
        <w:rPr>
          <w:szCs w:val="24"/>
          <w:u w:val="none"/>
        </w:rPr>
      </w:r>
    </w:p>
    <w:p>
      <w:pPr>
        <w:pStyle w:val="NOMEDAORGANIZAO"/>
        <w:spacing w:lineRule="auto" w:line="240"/>
        <w:jc w:val="both"/>
        <w:rPr>
          <w:sz w:val="22"/>
          <w:szCs w:val="22"/>
          <w:u w:val="none"/>
        </w:rPr>
      </w:pPr>
      <w:r>
        <w:rPr>
          <w:sz w:val="22"/>
          <w:szCs w:val="22"/>
          <w:u w:val="none"/>
        </w:rPr>
        <w:t xml:space="preserve">titular da Identidade nº ______________________, expedida pelo(a) _____________________, </w:t>
      </w:r>
    </w:p>
    <w:p>
      <w:pPr>
        <w:pStyle w:val="NOMEDAORGANIZAO"/>
        <w:spacing w:lineRule="auto" w:line="240"/>
        <w:jc w:val="both"/>
        <w:rPr>
          <w:sz w:val="22"/>
          <w:szCs w:val="22"/>
          <w:u w:val="none"/>
        </w:rPr>
      </w:pPr>
      <w:r>
        <w:rPr>
          <w:sz w:val="22"/>
          <w:szCs w:val="22"/>
          <w:u w:val="none"/>
        </w:rPr>
      </w:r>
    </w:p>
    <w:p>
      <w:pPr>
        <w:pStyle w:val="NOMEDAORGANIZAO"/>
        <w:spacing w:lineRule="auto" w:line="240"/>
        <w:jc w:val="both"/>
        <w:rPr>
          <w:sz w:val="22"/>
          <w:szCs w:val="22"/>
          <w:u w:val="none"/>
        </w:rPr>
      </w:pPr>
      <w:r>
        <w:rPr>
          <w:sz w:val="22"/>
          <w:szCs w:val="22"/>
          <w:u w:val="none"/>
        </w:rPr>
        <w:t xml:space="preserve">inscrito  no  Cadastro  de  Pessoas  Físicas  do  Ministério   da  Fazenda   (CPF/MF)   sob   o   nº </w:t>
      </w:r>
    </w:p>
    <w:p>
      <w:pPr>
        <w:pStyle w:val="NOMEDAORGANIZAO"/>
        <w:spacing w:lineRule="auto" w:line="240"/>
        <w:jc w:val="both"/>
        <w:rPr>
          <w:sz w:val="22"/>
          <w:szCs w:val="22"/>
          <w:u w:val="none"/>
        </w:rPr>
      </w:pPr>
      <w:r>
        <w:rPr>
          <w:sz w:val="22"/>
          <w:szCs w:val="22"/>
          <w:u w:val="none"/>
        </w:rPr>
      </w:r>
    </w:p>
    <w:p>
      <w:pPr>
        <w:pStyle w:val="NOMEDAORGANIZAO"/>
        <w:spacing w:lineRule="auto" w:line="240"/>
        <w:jc w:val="both"/>
        <w:rPr>
          <w:sz w:val="22"/>
          <w:szCs w:val="22"/>
          <w:u w:val="none"/>
        </w:rPr>
      </w:pPr>
      <w:r>
        <w:rPr>
          <w:sz w:val="22"/>
          <w:szCs w:val="22"/>
          <w:u w:val="none"/>
        </w:rPr>
        <w:t xml:space="preserve">______________________, solicita   a   V.  Exa./V.  Sa.,  em  caráter  voluntário,  definitivo e </w:t>
      </w:r>
    </w:p>
    <w:p>
      <w:pPr>
        <w:pStyle w:val="NOMEDAORGANIZAO"/>
        <w:spacing w:lineRule="auto" w:line="240"/>
        <w:jc w:val="both"/>
        <w:rPr>
          <w:sz w:val="22"/>
          <w:szCs w:val="22"/>
          <w:u w:val="none"/>
        </w:rPr>
      </w:pPr>
      <w:r>
        <w:rPr>
          <w:sz w:val="22"/>
          <w:szCs w:val="22"/>
          <w:u w:val="none"/>
        </w:rPr>
      </w:r>
    </w:p>
    <w:p>
      <w:pPr>
        <w:pStyle w:val="NOMEDAORGANIZAO"/>
        <w:spacing w:lineRule="auto" w:line="240"/>
        <w:jc w:val="both"/>
        <w:rPr>
          <w:sz w:val="22"/>
          <w:szCs w:val="22"/>
          <w:u w:val="none"/>
        </w:rPr>
      </w:pPr>
      <w:r>
        <w:rPr>
          <w:sz w:val="22"/>
          <w:szCs w:val="22"/>
          <w:u w:val="none"/>
        </w:rPr>
        <w:t>irrevogável,</w:t>
      </w:r>
      <w:r>
        <w:rPr>
          <w:b/>
          <w:sz w:val="22"/>
          <w:szCs w:val="22"/>
          <w:u w:val="none"/>
        </w:rPr>
        <w:t xml:space="preserve"> DESLIGAMENTO</w:t>
      </w:r>
      <w:r>
        <w:rPr>
          <w:sz w:val="22"/>
          <w:szCs w:val="22"/>
          <w:u w:val="none"/>
        </w:rPr>
        <w:t xml:space="preserve"> do Curso __________________________________________</w:t>
      </w:r>
    </w:p>
    <w:p>
      <w:pPr>
        <w:pStyle w:val="NOMEDAORGANIZAO"/>
        <w:spacing w:lineRule="auto" w:line="240"/>
        <w:ind w:left="0" w:right="0" w:firstLine="4111"/>
        <w:rPr>
          <w:sz w:val="12"/>
          <w:szCs w:val="12"/>
          <w:u w:val="none"/>
        </w:rPr>
      </w:pPr>
      <w:r>
        <w:rPr>
          <w:sz w:val="12"/>
          <w:szCs w:val="12"/>
          <w:u w:val="none"/>
        </w:rPr>
        <w:t>(Código e nome completo do curso por extenso)</w:t>
      </w:r>
    </w:p>
    <w:p>
      <w:pPr>
        <w:pStyle w:val="NOMEDAORGANIZAO"/>
        <w:spacing w:lineRule="auto" w:line="360"/>
        <w:jc w:val="both"/>
        <w:rPr>
          <w:szCs w:val="24"/>
          <w:u w:val="none"/>
        </w:rPr>
      </w:pPr>
      <w:r>
        <w:rPr>
          <w:szCs w:val="24"/>
          <w:u w:val="none"/>
        </w:rPr>
        <w:t>______________________________________________________________________,</w:t>
      </w:r>
    </w:p>
    <w:p>
      <w:pPr>
        <w:pStyle w:val="NOMEDAORGANIZAO"/>
        <w:spacing w:lineRule="auto" w:line="360"/>
        <w:jc w:val="both"/>
        <w:rPr>
          <w:szCs w:val="24"/>
          <w:u w:val="none"/>
        </w:rPr>
      </w:pPr>
      <w:r>
        <w:rPr>
          <w:szCs w:val="24"/>
          <w:u w:val="none"/>
        </w:rPr>
        <w:t>no qual encontra-se matriculado como aluno, no período de ___/___/20___ a ___/___/20___, de acordo com o que dispõe a legislação pertinente, aplicada às OM Subordinadas ao DECEA.</w:t>
      </w:r>
    </w:p>
    <w:p>
      <w:pPr>
        <w:pStyle w:val="Normal"/>
        <w:spacing w:lineRule="auto" w:line="240" w:before="0" w:after="0"/>
        <w:jc w:val="right"/>
        <w:rPr>
          <w:rFonts w:cs="Times New Roman" w:ascii="Times New Roman" w:hAnsi="Times New Roman"/>
        </w:rPr>
      </w:pPr>
      <w:r>
        <w:rPr>
          <w:rFonts w:cs="Times New Roman" w:ascii="Times New Roman" w:hAnsi="Times New Roman"/>
        </w:rPr>
        <w:t>_________________________, _____ de _____________________ de ___________.</w:t>
      </w:r>
    </w:p>
    <w:p>
      <w:pPr>
        <w:pStyle w:val="Normal"/>
        <w:spacing w:lineRule="auto" w:line="240" w:before="0" w:after="0"/>
        <w:rPr>
          <w:rFonts w:cs="Times New Roman" w:ascii="Times New Roman" w:hAnsi="Times New Roman"/>
          <w:sz w:val="14"/>
          <w:szCs w:val="14"/>
        </w:rPr>
      </w:pPr>
      <w:r>
        <w:rPr>
          <w:rFonts w:cs="Times New Roman" w:ascii="Times New Roman" w:hAnsi="Times New Roman"/>
          <w:sz w:val="14"/>
          <w:szCs w:val="14"/>
        </w:rPr>
        <w:t xml:space="preserve">                                                  </w:t>
      </w:r>
      <w:r>
        <w:rPr>
          <w:rFonts w:cs="Times New Roman" w:ascii="Times New Roman" w:hAnsi="Times New Roman"/>
          <w:sz w:val="14"/>
          <w:szCs w:val="14"/>
        </w:rPr>
        <w:t>(Localidade)                                       (Dia)                                       (Mês)                                                    (Ano)</w:t>
      </w:r>
    </w:p>
    <w:p>
      <w:pPr>
        <w:pStyle w:val="NOMEDAORGANIZAO"/>
        <w:spacing w:lineRule="auto" w:line="240"/>
        <w:ind w:left="0" w:right="0" w:firstLine="3828"/>
        <w:jc w:val="both"/>
        <w:rPr>
          <w:szCs w:val="24"/>
          <w:u w:val="none"/>
        </w:rPr>
      </w:pPr>
      <w:r>
        <w:rPr>
          <w:szCs w:val="24"/>
          <w:u w:val="none"/>
        </w:rPr>
      </w:r>
    </w:p>
    <w:p>
      <w:pPr>
        <w:pStyle w:val="NOMEDAORGANIZAO"/>
        <w:spacing w:lineRule="auto" w:line="240"/>
        <w:rPr>
          <w:sz w:val="22"/>
          <w:szCs w:val="22"/>
          <w:u w:val="none"/>
        </w:rPr>
      </w:pPr>
      <w:r>
        <w:rPr>
          <w:sz w:val="22"/>
          <w:szCs w:val="22"/>
          <w:u w:val="none"/>
        </w:rPr>
        <w:t>_________________________________________</w:t>
      </w:r>
    </w:p>
    <w:p>
      <w:pPr>
        <w:pStyle w:val="NOMEDAORGANIZAO"/>
        <w:pBdr>
          <w:top w:val="nil"/>
          <w:left w:val="nil"/>
          <w:bottom w:val="single" w:sz="8" w:space="1" w:color="000001"/>
          <w:right w:val="nil"/>
        </w:pBdr>
        <w:spacing w:lineRule="auto" w:line="240"/>
        <w:rPr>
          <w:sz w:val="22"/>
          <w:szCs w:val="22"/>
          <w:u w:val="none"/>
        </w:rPr>
      </w:pPr>
      <w:r>
        <w:rPr>
          <w:sz w:val="22"/>
          <w:szCs w:val="22"/>
          <w:u w:val="none"/>
        </w:rPr>
        <w:t>Assinatura do Requerente</w:t>
      </w:r>
    </w:p>
    <w:p>
      <w:pPr>
        <w:pStyle w:val="NOMEDAORGANIZAO"/>
        <w:pBdr>
          <w:top w:val="nil"/>
          <w:left w:val="nil"/>
          <w:bottom w:val="single" w:sz="8" w:space="1" w:color="000001"/>
          <w:right w:val="nil"/>
        </w:pBdr>
        <w:spacing w:lineRule="auto" w:line="240"/>
        <w:ind w:left="0" w:right="0" w:firstLine="3828"/>
        <w:jc w:val="both"/>
        <w:rPr>
          <w:szCs w:val="24"/>
          <w:u w:val="none"/>
        </w:rPr>
      </w:pPr>
      <w:r>
        <w:rPr>
          <w:szCs w:val="24"/>
          <w:u w:val="none"/>
        </w:rPr>
      </w:r>
    </w:p>
    <w:p>
      <w:pPr>
        <w:pStyle w:val="NOMEDAORGANIZAO"/>
        <w:spacing w:lineRule="auto" w:line="240"/>
        <w:jc w:val="both"/>
        <w:rPr>
          <w:szCs w:val="24"/>
          <w:u w:val="none"/>
        </w:rPr>
      </w:pPr>
      <w:r>
        <w:rPr>
          <w:szCs w:val="24"/>
          <w:u w:val="none"/>
        </w:rPr>
      </w:r>
    </w:p>
    <w:p>
      <w:pPr>
        <w:pStyle w:val="NOMEDAORGANIZAO"/>
        <w:spacing w:lineRule="auto" w:line="240"/>
        <w:jc w:val="both"/>
        <w:rPr>
          <w:szCs w:val="24"/>
          <w:u w:val="none"/>
        </w:rPr>
      </w:pPr>
      <w:r>
        <w:rPr>
          <w:szCs w:val="24"/>
          <w:u w:val="none"/>
        </w:rPr>
        <w:t>Amparo: (   ) Não possui      (   ) Possui: ______________________________________</w:t>
      </w:r>
    </w:p>
    <w:p>
      <w:pPr>
        <w:pStyle w:val="NOMEDAORGANIZAO"/>
        <w:spacing w:lineRule="auto" w:line="240"/>
        <w:jc w:val="both"/>
        <w:rPr>
          <w:szCs w:val="24"/>
          <w:u w:val="none"/>
        </w:rPr>
      </w:pPr>
      <w:r>
        <w:rPr>
          <w:szCs w:val="24"/>
          <w:u w:val="none"/>
        </w:rPr>
      </w:r>
    </w:p>
    <w:p>
      <w:pPr>
        <w:pStyle w:val="NOMEDAORGANIZAO"/>
        <w:spacing w:lineRule="auto" w:line="240"/>
        <w:jc w:val="both"/>
        <w:rPr>
          <w:szCs w:val="24"/>
          <w:u w:val="none"/>
        </w:rPr>
      </w:pPr>
      <w:r>
        <w:rPr>
          <w:szCs w:val="24"/>
          <w:u w:val="none"/>
        </w:rPr>
        <w:t>Despacho:  (   ) Deferido      (   ) Indeferido: __________________________________</w:t>
      </w:r>
    </w:p>
    <w:p>
      <w:pPr>
        <w:pStyle w:val="NOMEDAORGANIZAO"/>
        <w:spacing w:lineRule="auto" w:line="240"/>
        <w:jc w:val="both"/>
        <w:rPr>
          <w:szCs w:val="24"/>
          <w:u w:val="none"/>
        </w:rPr>
      </w:pPr>
      <w:r>
        <w:rPr>
          <w:szCs w:val="24"/>
          <w:u w:val="none"/>
        </w:rPr>
      </w:r>
    </w:p>
    <w:p>
      <w:pPr>
        <w:pStyle w:val="Normal"/>
        <w:spacing w:lineRule="auto" w:line="240" w:before="0" w:after="0"/>
        <w:jc w:val="right"/>
        <w:rPr>
          <w:rFonts w:cs="Times New Roman" w:ascii="Times New Roman" w:hAnsi="Times New Roman"/>
        </w:rPr>
      </w:pPr>
      <w:r>
        <w:rPr>
          <w:rFonts w:cs="Times New Roman" w:ascii="Times New Roman" w:hAnsi="Times New Roman"/>
        </w:rPr>
      </w:r>
    </w:p>
    <w:p>
      <w:pPr>
        <w:pStyle w:val="Normal"/>
        <w:spacing w:lineRule="auto" w:line="240" w:before="0" w:after="0"/>
        <w:jc w:val="right"/>
        <w:rPr>
          <w:rFonts w:cs="Times New Roman" w:ascii="Times New Roman" w:hAnsi="Times New Roman"/>
        </w:rPr>
      </w:pPr>
      <w:r>
        <w:rPr>
          <w:rFonts w:cs="Times New Roman" w:ascii="Times New Roman" w:hAnsi="Times New Roman"/>
        </w:rPr>
      </w:r>
    </w:p>
    <w:p>
      <w:pPr>
        <w:pStyle w:val="Normal"/>
        <w:spacing w:lineRule="auto" w:line="240" w:before="0" w:after="0"/>
        <w:jc w:val="right"/>
        <w:rPr>
          <w:rFonts w:cs="Times New Roman" w:ascii="Times New Roman" w:hAnsi="Times New Roman"/>
        </w:rPr>
      </w:pPr>
      <w:r>
        <w:rPr>
          <w:rFonts w:cs="Times New Roman" w:ascii="Times New Roman" w:hAnsi="Times New Roman"/>
        </w:rPr>
        <w:t>_________________________, _____ de _____________________ de ___________.</w:t>
      </w:r>
    </w:p>
    <w:p>
      <w:pPr>
        <w:pStyle w:val="Normal"/>
        <w:spacing w:lineRule="auto" w:line="240" w:before="0" w:after="0"/>
        <w:rPr>
          <w:rFonts w:cs="Times New Roman" w:ascii="Times New Roman" w:hAnsi="Times New Roman"/>
          <w:sz w:val="14"/>
          <w:szCs w:val="14"/>
        </w:rPr>
      </w:pPr>
      <w:r>
        <w:rPr>
          <w:rFonts w:cs="Times New Roman" w:ascii="Times New Roman" w:hAnsi="Times New Roman"/>
          <w:sz w:val="14"/>
          <w:szCs w:val="14"/>
        </w:rPr>
        <w:t xml:space="preserve">                                                  </w:t>
      </w:r>
      <w:r>
        <w:rPr>
          <w:rFonts w:cs="Times New Roman" w:ascii="Times New Roman" w:hAnsi="Times New Roman"/>
          <w:sz w:val="14"/>
          <w:szCs w:val="14"/>
        </w:rPr>
        <w:t>(Localidade)                                       (Dia)                                       (Mês)                                                    (Ano)</w:t>
      </w:r>
    </w:p>
    <w:p>
      <w:pPr>
        <w:pStyle w:val="NOMEDAORGANIZAO"/>
        <w:spacing w:lineRule="auto" w:line="240"/>
        <w:ind w:left="0" w:right="0" w:firstLine="3828"/>
        <w:jc w:val="both"/>
        <w:rPr>
          <w:szCs w:val="24"/>
          <w:u w:val="none"/>
        </w:rPr>
      </w:pPr>
      <w:r>
        <w:rPr>
          <w:szCs w:val="24"/>
          <w:u w:val="none"/>
        </w:rPr>
      </w:r>
    </w:p>
    <w:p>
      <w:pPr>
        <w:pStyle w:val="NOMEDAORGANIZAO"/>
        <w:spacing w:lineRule="auto" w:line="240"/>
        <w:rPr>
          <w:sz w:val="22"/>
          <w:szCs w:val="22"/>
          <w:u w:val="none"/>
        </w:rPr>
      </w:pPr>
      <w:r>
        <w:rPr>
          <w:sz w:val="22"/>
          <w:szCs w:val="22"/>
          <w:u w:val="none"/>
        </w:rPr>
        <w:t>_________________________________________</w:t>
      </w:r>
    </w:p>
    <w:p>
      <w:pPr>
        <w:sectPr>
          <w:headerReference w:type="even" r:id="rId17"/>
          <w:headerReference w:type="default" r:id="rId18"/>
          <w:footerReference w:type="even" r:id="rId19"/>
          <w:footerReference w:type="default" r:id="rId20"/>
          <w:type w:val="nextPage"/>
          <w:pgSz w:w="11906" w:h="16838"/>
          <w:pgMar w:left="1701" w:right="1701" w:header="709" w:top="1701" w:footer="709" w:bottom="1134" w:gutter="0"/>
          <w:pgNumType w:fmt="decimal"/>
          <w:formProt w:val="false"/>
          <w:textDirection w:val="lrTb"/>
          <w:docGrid w:type="default" w:linePitch="360" w:charSpace="4294961151"/>
        </w:sectPr>
        <w:pStyle w:val="NOMEDAORGANIZAO"/>
        <w:spacing w:lineRule="auto" w:line="240"/>
        <w:rPr>
          <w:szCs w:val="24"/>
          <w:u w:val="none"/>
        </w:rPr>
      </w:pPr>
      <w:r>
        <w:rPr>
          <w:szCs w:val="24"/>
          <w:u w:val="none"/>
        </w:rPr>
        <w:t>Cmt/Ch/Dir</w:t>
      </w:r>
    </w:p>
    <w:p>
      <w:pPr>
        <w:pStyle w:val="Anexos"/>
        <w:rPr>
          <w:rPrChange w:id="0" w:author="" w:date="0-00-00T00:00:00Z"/>
        </w:rPr>
      </w:pPr>
      <w:bookmarkStart w:id="157" w:name="_Toc472421799"/>
      <w:bookmarkStart w:id="158" w:name="_Toc472418616"/>
      <w:r>
        <w:rPr>
          <w:rPrChange w:id="0" w:author="" w:date="0-00-00T00:00:00Z"/>
        </w:rPr>
        <w:t xml:space="preserve">Anexo F </w:t>
      </w:r>
      <w:ins w:id="170" w:author="CV LUCIENE" w:date="2017-01-17T08:48:00Z">
        <w:r>
          <w:rPr/>
          <w:t>–</w:t>
        </w:r>
      </w:ins>
      <w:del w:id="171" w:author="CV LUCIENE" w:date="2017-01-17T08:48:00Z">
        <w:r>
          <w:rPr/>
          <w:delText>-</w:delText>
        </w:r>
      </w:del>
      <w:bookmarkEnd w:id="157"/>
      <w:bookmarkEnd w:id="158"/>
      <w:r>
        <w:rPr>
          <w:rPrChange w:id="0" w:author="" w:date="0-00-00T00:00:00Z"/>
        </w:rPr>
        <w:t xml:space="preserve"> Ficha de crítica do docente e instrução – preenchida pelo aluno</w:t>
      </w:r>
    </w:p>
    <w:p>
      <w:pPr>
        <w:pStyle w:val="Padro"/>
        <w:tabs>
          <w:tab w:val="left" w:pos="709" w:leader="none"/>
        </w:tabs>
        <w:ind w:left="0" w:right="-1" w:hanging="0"/>
        <w:jc w:val="center"/>
        <w:rPr>
          <w:b/>
          <w:sz w:val="24"/>
          <w:szCs w:val="24"/>
        </w:rPr>
      </w:pPr>
      <w:r>
        <w:rPr>
          <w:b/>
          <w:sz w:val="24"/>
          <w:szCs w:val="24"/>
        </w:rPr>
      </w:r>
    </w:p>
    <w:p>
      <w:pPr>
        <w:pStyle w:val="Padro"/>
        <w:tabs>
          <w:tab w:val="left" w:pos="709" w:leader="none"/>
        </w:tabs>
        <w:ind w:left="0" w:right="-1" w:hanging="0"/>
        <w:jc w:val="center"/>
        <w:rPr>
          <w:b/>
          <w:sz w:val="24"/>
          <w:szCs w:val="24"/>
        </w:rPr>
      </w:pPr>
      <w:r>
        <w:rPr>
          <w:b/>
          <w:sz w:val="24"/>
          <w:szCs w:val="24"/>
        </w:rPr>
        <w:t>SETOR DE AVALIAÇÃO</w:t>
      </w:r>
    </w:p>
    <w:p>
      <w:pPr>
        <w:pStyle w:val="Ttulo3"/>
        <w:keepLines w:val="false"/>
        <w:numPr>
          <w:ilvl w:val="2"/>
          <w:numId w:val="8"/>
        </w:numPr>
        <w:tabs>
          <w:tab w:val="left" w:pos="708" w:leader="none"/>
        </w:tabs>
        <w:suppressAutoHyphens w:val="true"/>
        <w:spacing w:lineRule="atLeast" w:line="100" w:before="240" w:after="0"/>
        <w:ind w:left="0" w:right="-96" w:hanging="0"/>
        <w:rPr>
          <w:rFonts w:cs="Times New Roman" w:ascii="Times New Roman" w:hAnsi="Times New Roman"/>
          <w:b w:val="false"/>
          <w:color w:val="00000A"/>
          <w:szCs w:val="24"/>
        </w:rPr>
      </w:pPr>
      <w:bookmarkStart w:id="159" w:name="_Toc472418617"/>
      <w:bookmarkStart w:id="160" w:name="_Toc437466158"/>
      <w:bookmarkStart w:id="161" w:name="_Toc437201538"/>
      <w:bookmarkEnd w:id="159"/>
      <w:bookmarkEnd w:id="160"/>
      <w:bookmarkEnd w:id="161"/>
      <w:r>
        <w:rPr>
          <w:rFonts w:cs="Times New Roman" w:ascii="Times New Roman" w:hAnsi="Times New Roman"/>
          <w:b w:val="false"/>
          <w:color w:val="00000A"/>
          <w:szCs w:val="24"/>
        </w:rPr>
        <w:t>CURSO: ______________________________________________________________________</w:t>
      </w:r>
    </w:p>
    <w:p>
      <w:pPr>
        <w:pStyle w:val="Ttulo3"/>
        <w:keepLines w:val="false"/>
        <w:numPr>
          <w:ilvl w:val="2"/>
          <w:numId w:val="8"/>
        </w:numPr>
        <w:tabs>
          <w:tab w:val="left" w:pos="708" w:leader="none"/>
        </w:tabs>
        <w:suppressAutoHyphens w:val="true"/>
        <w:spacing w:lineRule="atLeast" w:line="100" w:before="120" w:after="0"/>
        <w:ind w:left="0" w:right="-94" w:hanging="0"/>
        <w:rPr>
          <w:rFonts w:cs="Times New Roman" w:ascii="Times New Roman" w:hAnsi="Times New Roman"/>
          <w:b w:val="false"/>
          <w:color w:val="00000A"/>
          <w:szCs w:val="24"/>
        </w:rPr>
      </w:pPr>
      <w:bookmarkStart w:id="162" w:name="_Toc472418618"/>
      <w:bookmarkStart w:id="163" w:name="_Toc437466159"/>
      <w:bookmarkStart w:id="164" w:name="_Toc437201539"/>
      <w:bookmarkEnd w:id="162"/>
      <w:bookmarkEnd w:id="163"/>
      <w:bookmarkEnd w:id="164"/>
      <w:r>
        <w:rPr>
          <w:rFonts w:cs="Times New Roman" w:ascii="Times New Roman" w:hAnsi="Times New Roman"/>
          <w:b w:val="false"/>
          <w:color w:val="00000A"/>
          <w:szCs w:val="24"/>
        </w:rPr>
        <w:t>DISCIPLINA: ____________________________________________DATA: _____/_____/____</w:t>
      </w:r>
    </w:p>
    <w:p>
      <w:pPr>
        <w:pStyle w:val="Ttulo3"/>
        <w:keepLines w:val="false"/>
        <w:numPr>
          <w:ilvl w:val="2"/>
          <w:numId w:val="8"/>
        </w:numPr>
        <w:tabs>
          <w:tab w:val="left" w:pos="708" w:leader="none"/>
        </w:tabs>
        <w:suppressAutoHyphens w:val="true"/>
        <w:spacing w:lineRule="atLeast" w:line="100" w:before="0" w:after="0"/>
        <w:ind w:left="0" w:right="-94" w:hanging="0"/>
        <w:jc w:val="center"/>
        <w:rPr>
          <w:rFonts w:cs="Times New Roman" w:ascii="Times New Roman" w:hAnsi="Times New Roman"/>
          <w:color w:val="00000A"/>
        </w:rPr>
      </w:pPr>
      <w:r>
        <w:rPr>
          <w:rFonts w:cs="Times New Roman" w:ascii="Times New Roman" w:hAnsi="Times New Roman"/>
          <w:color w:val="00000A"/>
        </w:rPr>
      </w:r>
    </w:p>
    <w:p>
      <w:pPr>
        <w:pStyle w:val="Ttulo3"/>
        <w:keepLines w:val="false"/>
        <w:numPr>
          <w:ilvl w:val="2"/>
          <w:numId w:val="8"/>
        </w:numPr>
        <w:tabs>
          <w:tab w:val="left" w:pos="708" w:leader="none"/>
        </w:tabs>
        <w:suppressAutoHyphens w:val="true"/>
        <w:spacing w:lineRule="atLeast" w:line="100" w:before="0" w:after="0"/>
        <w:ind w:left="0" w:right="-94" w:hanging="0"/>
        <w:jc w:val="center"/>
        <w:rPr>
          <w:rFonts w:cs="Times New Roman" w:ascii="Times New Roman" w:hAnsi="Times New Roman"/>
          <w:color w:val="00000A"/>
          <w:szCs w:val="24"/>
        </w:rPr>
      </w:pPr>
      <w:bookmarkStart w:id="165" w:name="_Toc472418619"/>
      <w:bookmarkStart w:id="166" w:name="_Toc437466160"/>
      <w:bookmarkStart w:id="167" w:name="_Toc437201540"/>
      <w:bookmarkEnd w:id="165"/>
      <w:bookmarkEnd w:id="166"/>
      <w:bookmarkEnd w:id="167"/>
      <w:r>
        <w:rPr>
          <w:rFonts w:cs="Times New Roman" w:ascii="Times New Roman" w:hAnsi="Times New Roman"/>
          <w:color w:val="00000A"/>
          <w:szCs w:val="24"/>
        </w:rPr>
        <w:t>INSTRUÇÕES</w:t>
      </w:r>
    </w:p>
    <w:p>
      <w:pPr>
        <w:pStyle w:val="Corpodetextorecuado"/>
        <w:spacing w:before="60" w:after="0"/>
        <w:ind w:left="0" w:right="140" w:hanging="0"/>
        <w:rPr>
          <w:szCs w:val="24"/>
        </w:rPr>
      </w:pPr>
      <w:r>
        <w:rPr>
          <w:szCs w:val="24"/>
        </w:rPr>
        <w:tab/>
        <w:t>O objetivo desta avaliação é conhecer a opinião do aluno sobre o trabalho do docente, considerando os quesitos apresentados abaixo.</w:t>
      </w:r>
    </w:p>
    <w:p>
      <w:pPr>
        <w:pStyle w:val="Corpodetextorecuado"/>
        <w:spacing w:before="60" w:after="60"/>
        <w:ind w:left="0" w:right="140" w:hanging="0"/>
        <w:rPr>
          <w:szCs w:val="24"/>
        </w:rPr>
      </w:pPr>
      <w:r>
        <w:rPr>
          <w:szCs w:val="24"/>
        </w:rPr>
        <w:tab/>
        <w:t>Complemente com os comentários que julgar pertinentes, no verso.</w:t>
      </w:r>
    </w:p>
    <w:p>
      <w:pPr>
        <w:pStyle w:val="Corpodetextorecuado"/>
        <w:spacing w:before="60" w:after="60"/>
        <w:ind w:left="0" w:right="-94" w:hanging="0"/>
        <w:rPr>
          <w:szCs w:val="24"/>
        </w:rPr>
      </w:pPr>
      <w:r>
        <w:rPr>
          <w:szCs w:val="24"/>
        </w:rPr>
      </w:r>
    </w:p>
    <w:p>
      <w:pPr>
        <w:pStyle w:val="Corpodetextorecuado"/>
        <w:spacing w:before="60" w:after="60"/>
        <w:ind w:left="0" w:right="-94" w:hanging="0"/>
        <w:rPr>
          <w:sz w:val="22"/>
          <w:szCs w:val="22"/>
        </w:rPr>
      </w:pPr>
      <w:r>
        <w:rPr>
          <w:b/>
          <w:sz w:val="22"/>
          <w:szCs w:val="22"/>
        </w:rPr>
        <w:t>Instrutor I: Nome</w:t>
      </w:r>
      <w:r>
        <w:rPr>
          <w:sz w:val="22"/>
          <w:szCs w:val="22"/>
        </w:rPr>
        <w:t>______________________________________________________________</w:t>
      </w:r>
    </w:p>
    <w:p>
      <w:pPr>
        <w:pStyle w:val="Corpodetextorecuado"/>
        <w:spacing w:before="60" w:after="60"/>
        <w:ind w:left="0" w:right="-94" w:hanging="0"/>
        <w:rPr>
          <w:sz w:val="22"/>
          <w:szCs w:val="22"/>
        </w:rPr>
      </w:pPr>
      <w:r>
        <w:rPr>
          <w:b/>
          <w:sz w:val="22"/>
          <w:szCs w:val="22"/>
        </w:rPr>
        <w:t>Instrutor II: Nome</w:t>
      </w:r>
      <w:r>
        <w:rPr>
          <w:sz w:val="22"/>
          <w:szCs w:val="22"/>
        </w:rPr>
        <w:t>_____________________________________________________________</w:t>
      </w:r>
    </w:p>
    <w:p>
      <w:pPr>
        <w:pStyle w:val="Corpodetextorecuado"/>
        <w:spacing w:before="60" w:after="60"/>
        <w:ind w:left="0" w:right="-94" w:hanging="0"/>
        <w:rPr>
          <w:sz w:val="22"/>
          <w:szCs w:val="22"/>
        </w:rPr>
      </w:pPr>
      <w:r>
        <w:rPr>
          <w:b/>
          <w:sz w:val="22"/>
          <w:szCs w:val="22"/>
        </w:rPr>
        <w:t>Instrutor III: Nome</w:t>
      </w:r>
      <w:r>
        <w:rPr>
          <w:sz w:val="22"/>
          <w:szCs w:val="22"/>
        </w:rPr>
        <w:t>____________________________________________________________</w:t>
      </w:r>
    </w:p>
    <w:p>
      <w:pPr>
        <w:pStyle w:val="Corpodetextorecuado"/>
        <w:spacing w:before="60" w:after="60"/>
        <w:ind w:left="0" w:right="-94" w:hanging="0"/>
        <w:rPr>
          <w:sz w:val="22"/>
          <w:szCs w:val="22"/>
        </w:rPr>
      </w:pPr>
      <w:r>
        <w:rPr>
          <w:b/>
          <w:sz w:val="22"/>
          <w:szCs w:val="22"/>
        </w:rPr>
        <w:t>Instrutor IV: Nome</w:t>
      </w:r>
      <w:r>
        <w:rPr>
          <w:sz w:val="22"/>
          <w:szCs w:val="22"/>
        </w:rPr>
        <w:t>____________________________________________________________</w:t>
      </w:r>
    </w:p>
    <w:p>
      <w:pPr>
        <w:pStyle w:val="Corpodetextorecuado"/>
        <w:spacing w:before="120" w:after="120"/>
        <w:ind w:left="0" w:right="-1083" w:firstLine="709"/>
        <w:rPr>
          <w:szCs w:val="24"/>
        </w:rPr>
      </w:pPr>
      <w:r>
        <w:rPr>
          <w:szCs w:val="24"/>
        </w:rPr>
        <w:t>Como você avalia:</w:t>
      </w:r>
    </w:p>
    <w:tbl>
      <w:tblPr>
        <w:jc w:val="left"/>
        <w:tblInd w:w="-15" w:type="dxa"/>
        <w:tblBorders>
          <w:top w:val="single" w:sz="12" w:space="0" w:color="00000A"/>
          <w:left w:val="single" w:sz="12" w:space="0" w:color="00000A"/>
          <w:bottom w:val="nil"/>
          <w:insideH w:val="nil"/>
          <w:right w:val="single" w:sz="12" w:space="0" w:color="00000A"/>
          <w:insideV w:val="single" w:sz="12" w:space="0" w:color="00000A"/>
        </w:tblBorders>
        <w:tblCellMar>
          <w:top w:w="0" w:type="dxa"/>
          <w:left w:w="55" w:type="dxa"/>
          <w:bottom w:w="0" w:type="dxa"/>
          <w:right w:w="70" w:type="dxa"/>
        </w:tblCellMar>
      </w:tblPr>
      <w:tblGrid>
        <w:gridCol w:w="2831"/>
        <w:gridCol w:w="516"/>
        <w:gridCol w:w="515"/>
        <w:gridCol w:w="516"/>
        <w:gridCol w:w="507"/>
        <w:gridCol w:w="9"/>
        <w:gridCol w:w="517"/>
        <w:gridCol w:w="516"/>
        <w:gridCol w:w="516"/>
        <w:gridCol w:w="512"/>
        <w:gridCol w:w="4"/>
        <w:gridCol w:w="516"/>
        <w:gridCol w:w="515"/>
        <w:gridCol w:w="516"/>
        <w:gridCol w:w="522"/>
      </w:tblGrid>
      <w:tr>
        <w:trPr>
          <w:trHeight w:val="833" w:hRule="atLeast"/>
          <w:cantSplit w:val="false"/>
        </w:trPr>
        <w:tc>
          <w:tcPr>
            <w:tcW w:w="2831" w:type="dxa"/>
            <w:vMerge w:val="restart"/>
            <w:tcBorders>
              <w:top w:val="single" w:sz="12" w:space="0" w:color="00000A"/>
              <w:left w:val="single" w:sz="12" w:space="0" w:color="00000A"/>
              <w:bottom w:val="nil"/>
              <w:insideH w:val="nil"/>
              <w:right w:val="single" w:sz="12" w:space="0" w:color="00000A"/>
              <w:insideV w:val="single" w:sz="12" w:space="0" w:color="00000A"/>
            </w:tcBorders>
            <w:shd w:fill="FFFFFF" w:val="clear"/>
            <w:tcMar>
              <w:left w:w="55" w:type="dxa"/>
            </w:tcMar>
            <w:vAlign w:val="center"/>
          </w:tcPr>
          <w:p>
            <w:pPr>
              <w:pStyle w:val="Padro"/>
              <w:tabs>
                <w:tab w:val="left" w:pos="708" w:leader="none"/>
                <w:tab w:val="left" w:pos="1134" w:leader="none"/>
                <w:tab w:val="center" w:pos="3967" w:leader="none"/>
              </w:tabs>
              <w:suppressAutoHyphens w:val="false"/>
              <w:spacing w:lineRule="atLeast" w:line="259" w:before="0" w:after="160"/>
              <w:jc w:val="center"/>
              <w:rPr/>
            </w:pPr>
            <w:r>
              <w:rPr/>
              <w:t>QUESITOS</w:t>
            </w:r>
          </w:p>
        </w:tc>
        <w:tc>
          <w:tcPr>
            <w:tcW w:w="2054" w:type="dxa"/>
            <w:gridSpan w:val="4"/>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center"/>
          </w:tcPr>
          <w:p>
            <w:pPr>
              <w:pStyle w:val="Padro"/>
              <w:suppressAutoHyphens w:val="false"/>
              <w:jc w:val="center"/>
              <w:rPr>
                <w:b/>
                <w:sz w:val="18"/>
                <w:szCs w:val="18"/>
              </w:rPr>
            </w:pPr>
            <w:r>
              <w:rPr>
                <w:b/>
                <w:sz w:val="18"/>
                <w:szCs w:val="18"/>
              </w:rPr>
              <w:t>ABAIXO DO ESPERADO</w:t>
            </w:r>
          </w:p>
        </w:tc>
        <w:tc>
          <w:tcPr>
            <w:tcW w:w="2070" w:type="dxa"/>
            <w:gridSpan w:val="5"/>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center"/>
          </w:tcPr>
          <w:p>
            <w:pPr>
              <w:pStyle w:val="Padro"/>
              <w:suppressAutoHyphens w:val="false"/>
              <w:jc w:val="center"/>
              <w:rPr>
                <w:b/>
                <w:sz w:val="18"/>
                <w:szCs w:val="18"/>
              </w:rPr>
            </w:pPr>
            <w:r>
              <w:rPr>
                <w:b/>
                <w:sz w:val="18"/>
                <w:szCs w:val="18"/>
              </w:rPr>
              <w:t>ATINGIU O ESPERADO</w:t>
            </w:r>
          </w:p>
        </w:tc>
        <w:tc>
          <w:tcPr>
            <w:tcW w:w="2073" w:type="dxa"/>
            <w:gridSpan w:val="5"/>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0" w:type="dxa"/>
              <w:right w:w="10" w:type="dxa"/>
            </w:tcMar>
            <w:vAlign w:val="center"/>
          </w:tcPr>
          <w:p>
            <w:pPr>
              <w:pStyle w:val="Padro"/>
              <w:suppressAutoHyphens w:val="false"/>
              <w:jc w:val="center"/>
              <w:rPr>
                <w:b/>
                <w:sz w:val="18"/>
                <w:szCs w:val="18"/>
              </w:rPr>
            </w:pPr>
            <w:r>
              <w:rPr>
                <w:b/>
                <w:sz w:val="18"/>
                <w:szCs w:val="18"/>
              </w:rPr>
            </w:r>
          </w:p>
          <w:p>
            <w:pPr>
              <w:pStyle w:val="Padro"/>
              <w:suppressAutoHyphens w:val="false"/>
              <w:jc w:val="center"/>
              <w:rPr>
                <w:b/>
                <w:sz w:val="18"/>
                <w:szCs w:val="18"/>
              </w:rPr>
            </w:pPr>
            <w:r>
              <w:rPr>
                <w:b/>
                <w:sz w:val="18"/>
                <w:szCs w:val="18"/>
              </w:rPr>
              <w:t>ACIMA DO</w:t>
            </w:r>
          </w:p>
          <w:p>
            <w:pPr>
              <w:pStyle w:val="Padro"/>
              <w:suppressAutoHyphens w:val="false"/>
              <w:spacing w:before="0" w:after="160"/>
              <w:jc w:val="center"/>
              <w:rPr>
                <w:b/>
                <w:sz w:val="18"/>
                <w:szCs w:val="18"/>
              </w:rPr>
            </w:pPr>
            <w:r>
              <w:rPr>
                <w:b/>
                <w:sz w:val="18"/>
                <w:szCs w:val="18"/>
              </w:rPr>
              <w:t>ESPERADO</w:t>
            </w:r>
          </w:p>
        </w:tc>
      </w:tr>
      <w:tr>
        <w:trPr>
          <w:trHeight w:val="182" w:hRule="atLeast"/>
          <w:cantSplit w:val="false"/>
        </w:trPr>
        <w:tc>
          <w:tcPr>
            <w:tcW w:w="2831" w:type="dxa"/>
            <w:vMerge w:val="continue"/>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center"/>
          </w:tcPr>
          <w:p>
            <w:pPr>
              <w:pStyle w:val="Padro"/>
              <w:tabs>
                <w:tab w:val="left" w:pos="708" w:leader="none"/>
                <w:tab w:val="left" w:pos="1134" w:leader="none"/>
                <w:tab w:val="center" w:pos="3967" w:leader="none"/>
              </w:tabs>
              <w:spacing w:lineRule="atLeast" w:line="259" w:before="0" w:after="160"/>
              <w:jc w:val="both"/>
              <w:rPr/>
            </w:pPr>
            <w:r>
              <w:rPr/>
            </w:r>
          </w:p>
        </w:tc>
        <w:tc>
          <w:tcPr>
            <w:tcW w:w="516" w:type="dxa"/>
            <w:tcBorders>
              <w:top w:val="single" w:sz="12"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55" w:type="dxa"/>
            </w:tcMar>
            <w:vAlign w:val="center"/>
          </w:tcPr>
          <w:p>
            <w:pPr>
              <w:pStyle w:val="Padro"/>
              <w:suppressAutoHyphens w:val="false"/>
              <w:jc w:val="center"/>
              <w:rPr>
                <w:b/>
                <w:sz w:val="18"/>
                <w:szCs w:val="18"/>
              </w:rPr>
            </w:pPr>
            <w:r>
              <w:rPr>
                <w:b/>
                <w:sz w:val="18"/>
                <w:szCs w:val="18"/>
              </w:rPr>
              <w:t>I</w:t>
            </w:r>
          </w:p>
        </w:tc>
        <w:tc>
          <w:tcPr>
            <w:tcW w:w="515" w:type="dxa"/>
            <w:tcBorders>
              <w:top w:val="single" w:sz="12"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65" w:type="dxa"/>
            </w:tcMar>
            <w:vAlign w:val="center"/>
          </w:tcPr>
          <w:p>
            <w:pPr>
              <w:pStyle w:val="Padro"/>
              <w:suppressAutoHyphens w:val="false"/>
              <w:jc w:val="center"/>
              <w:rPr>
                <w:b/>
                <w:sz w:val="18"/>
                <w:szCs w:val="18"/>
              </w:rPr>
            </w:pPr>
            <w:r>
              <w:rPr>
                <w:b/>
                <w:sz w:val="18"/>
                <w:szCs w:val="18"/>
              </w:rPr>
              <w:t>II</w:t>
            </w:r>
          </w:p>
        </w:tc>
        <w:tc>
          <w:tcPr>
            <w:tcW w:w="516" w:type="dxa"/>
            <w:tcBorders>
              <w:top w:val="single" w:sz="12"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65" w:type="dxa"/>
            </w:tcMar>
            <w:vAlign w:val="center"/>
          </w:tcPr>
          <w:p>
            <w:pPr>
              <w:pStyle w:val="Padro"/>
              <w:suppressAutoHyphens w:val="false"/>
              <w:jc w:val="center"/>
              <w:rPr>
                <w:b/>
                <w:sz w:val="18"/>
                <w:szCs w:val="18"/>
              </w:rPr>
            </w:pPr>
            <w:r>
              <w:rPr>
                <w:b/>
                <w:sz w:val="18"/>
                <w:szCs w:val="18"/>
              </w:rPr>
              <w:t>III</w:t>
            </w:r>
          </w:p>
        </w:tc>
        <w:tc>
          <w:tcPr>
            <w:tcW w:w="516" w:type="dxa"/>
            <w:gridSpan w:val="2"/>
            <w:tcBorders>
              <w:top w:val="single" w:sz="12"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65" w:type="dxa"/>
            </w:tcMar>
            <w:vAlign w:val="center"/>
          </w:tcPr>
          <w:p>
            <w:pPr>
              <w:pStyle w:val="Padro"/>
              <w:suppressAutoHyphens w:val="false"/>
              <w:jc w:val="center"/>
              <w:rPr>
                <w:b/>
                <w:sz w:val="18"/>
                <w:szCs w:val="18"/>
              </w:rPr>
            </w:pPr>
            <w:r>
              <w:rPr>
                <w:b/>
                <w:sz w:val="18"/>
                <w:szCs w:val="18"/>
              </w:rPr>
              <w:t>IV</w:t>
            </w:r>
          </w:p>
        </w:tc>
        <w:tc>
          <w:tcPr>
            <w:tcW w:w="517" w:type="dxa"/>
            <w:tcBorders>
              <w:top w:val="single" w:sz="12"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55" w:type="dxa"/>
            </w:tcMar>
            <w:vAlign w:val="center"/>
          </w:tcPr>
          <w:p>
            <w:pPr>
              <w:pStyle w:val="Padro"/>
              <w:suppressAutoHyphens w:val="false"/>
              <w:jc w:val="center"/>
              <w:rPr>
                <w:b/>
                <w:sz w:val="18"/>
                <w:szCs w:val="18"/>
              </w:rPr>
            </w:pPr>
            <w:r>
              <w:rPr>
                <w:b/>
                <w:sz w:val="18"/>
                <w:szCs w:val="18"/>
              </w:rPr>
              <w:t>I</w:t>
            </w:r>
          </w:p>
        </w:tc>
        <w:tc>
          <w:tcPr>
            <w:tcW w:w="516" w:type="dxa"/>
            <w:tcBorders>
              <w:top w:val="single" w:sz="12"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65" w:type="dxa"/>
            </w:tcMar>
            <w:vAlign w:val="center"/>
          </w:tcPr>
          <w:p>
            <w:pPr>
              <w:pStyle w:val="Padro"/>
              <w:suppressAutoHyphens w:val="false"/>
              <w:jc w:val="center"/>
              <w:rPr>
                <w:b/>
                <w:sz w:val="18"/>
                <w:szCs w:val="18"/>
              </w:rPr>
            </w:pPr>
            <w:r>
              <w:rPr>
                <w:b/>
                <w:sz w:val="18"/>
                <w:szCs w:val="18"/>
              </w:rPr>
              <w:t>II</w:t>
            </w:r>
          </w:p>
        </w:tc>
        <w:tc>
          <w:tcPr>
            <w:tcW w:w="516" w:type="dxa"/>
            <w:tcBorders>
              <w:top w:val="single" w:sz="12"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65" w:type="dxa"/>
            </w:tcMar>
            <w:vAlign w:val="center"/>
          </w:tcPr>
          <w:p>
            <w:pPr>
              <w:pStyle w:val="Padro"/>
              <w:suppressAutoHyphens w:val="false"/>
              <w:jc w:val="center"/>
              <w:rPr>
                <w:b/>
                <w:sz w:val="18"/>
                <w:szCs w:val="18"/>
              </w:rPr>
            </w:pPr>
            <w:r>
              <w:rPr>
                <w:b/>
                <w:sz w:val="18"/>
                <w:szCs w:val="18"/>
              </w:rPr>
              <w:t>III</w:t>
            </w:r>
          </w:p>
        </w:tc>
        <w:tc>
          <w:tcPr>
            <w:tcW w:w="516" w:type="dxa"/>
            <w:gridSpan w:val="2"/>
            <w:tcBorders>
              <w:top w:val="single" w:sz="12"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65" w:type="dxa"/>
            </w:tcMar>
            <w:vAlign w:val="center"/>
          </w:tcPr>
          <w:p>
            <w:pPr>
              <w:pStyle w:val="Padro"/>
              <w:suppressAutoHyphens w:val="false"/>
              <w:jc w:val="center"/>
              <w:rPr>
                <w:b/>
                <w:sz w:val="18"/>
                <w:szCs w:val="18"/>
              </w:rPr>
            </w:pPr>
            <w:r>
              <w:rPr>
                <w:b/>
                <w:sz w:val="18"/>
                <w:szCs w:val="18"/>
              </w:rPr>
              <w:t>IV</w:t>
            </w:r>
          </w:p>
        </w:tc>
        <w:tc>
          <w:tcPr>
            <w:tcW w:w="516" w:type="dxa"/>
            <w:tcBorders>
              <w:top w:val="single" w:sz="12"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55" w:type="dxa"/>
            </w:tcMar>
            <w:vAlign w:val="center"/>
          </w:tcPr>
          <w:p>
            <w:pPr>
              <w:pStyle w:val="Padro"/>
              <w:suppressAutoHyphens w:val="false"/>
              <w:jc w:val="center"/>
              <w:rPr>
                <w:b/>
                <w:sz w:val="18"/>
                <w:szCs w:val="18"/>
              </w:rPr>
            </w:pPr>
            <w:r>
              <w:rPr>
                <w:b/>
                <w:sz w:val="18"/>
                <w:szCs w:val="18"/>
              </w:rPr>
              <w:t>I</w:t>
            </w:r>
          </w:p>
        </w:tc>
        <w:tc>
          <w:tcPr>
            <w:tcW w:w="515" w:type="dxa"/>
            <w:tcBorders>
              <w:top w:val="single" w:sz="12"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65" w:type="dxa"/>
            </w:tcMar>
            <w:vAlign w:val="center"/>
          </w:tcPr>
          <w:p>
            <w:pPr>
              <w:pStyle w:val="Padro"/>
              <w:suppressAutoHyphens w:val="false"/>
              <w:jc w:val="center"/>
              <w:rPr>
                <w:b/>
                <w:sz w:val="18"/>
                <w:szCs w:val="18"/>
              </w:rPr>
            </w:pPr>
            <w:r>
              <w:rPr>
                <w:b/>
                <w:sz w:val="18"/>
                <w:szCs w:val="18"/>
              </w:rPr>
              <w:t>II</w:t>
            </w:r>
          </w:p>
        </w:tc>
        <w:tc>
          <w:tcPr>
            <w:tcW w:w="516" w:type="dxa"/>
            <w:tcBorders>
              <w:top w:val="single" w:sz="12"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65" w:type="dxa"/>
            </w:tcMar>
            <w:vAlign w:val="center"/>
          </w:tcPr>
          <w:p>
            <w:pPr>
              <w:pStyle w:val="Padro"/>
              <w:suppressAutoHyphens w:val="false"/>
              <w:jc w:val="center"/>
              <w:rPr>
                <w:b/>
                <w:sz w:val="18"/>
                <w:szCs w:val="18"/>
              </w:rPr>
            </w:pPr>
            <w:r>
              <w:rPr>
                <w:b/>
                <w:sz w:val="18"/>
                <w:szCs w:val="18"/>
              </w:rPr>
              <w:t>III</w:t>
            </w:r>
          </w:p>
        </w:tc>
        <w:tc>
          <w:tcPr>
            <w:tcW w:w="522" w:type="dxa"/>
            <w:tcBorders>
              <w:top w:val="single" w:sz="12"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65" w:type="dxa"/>
            </w:tcMar>
            <w:vAlign w:val="center"/>
          </w:tcPr>
          <w:p>
            <w:pPr>
              <w:pStyle w:val="Padro"/>
              <w:suppressAutoHyphens w:val="false"/>
              <w:jc w:val="center"/>
              <w:rPr>
                <w:b/>
                <w:sz w:val="18"/>
                <w:szCs w:val="18"/>
              </w:rPr>
            </w:pPr>
            <w:r>
              <w:rPr>
                <w:b/>
                <w:sz w:val="18"/>
                <w:szCs w:val="18"/>
              </w:rPr>
              <w:t>IV</w:t>
            </w:r>
          </w:p>
        </w:tc>
      </w:tr>
      <w:tr>
        <w:trPr>
          <w:trHeight w:val="1136" w:hRule="atLeast"/>
          <w:cantSplit w:val="false"/>
        </w:trPr>
        <w:tc>
          <w:tcPr>
            <w:tcW w:w="2831"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center"/>
          </w:tcPr>
          <w:p>
            <w:pPr>
              <w:pStyle w:val="Ttulo4"/>
              <w:keepLines w:val="false"/>
              <w:numPr>
                <w:ilvl w:val="3"/>
                <w:numId w:val="8"/>
              </w:numPr>
              <w:tabs>
                <w:tab w:val="left" w:pos="708" w:leader="none"/>
                <w:tab w:val="left" w:pos="3600" w:leader="none"/>
              </w:tabs>
              <w:suppressAutoHyphens w:val="true"/>
              <w:spacing w:lineRule="exact" w:line="240" w:before="0" w:after="0"/>
              <w:ind w:left="0" w:right="0" w:hanging="0"/>
              <w:jc w:val="both"/>
              <w:rPr>
                <w:rFonts w:cs="Times New Roman" w:ascii="Times New Roman" w:hAnsi="Times New Roman"/>
                <w:b w:val="false"/>
                <w:i w:val="false"/>
                <w:color w:val="00000A"/>
                <w:sz w:val="20"/>
                <w:szCs w:val="20"/>
              </w:rPr>
            </w:pPr>
            <w:r>
              <w:rPr>
                <w:rFonts w:cs="Times New Roman" w:ascii="Times New Roman" w:hAnsi="Times New Roman"/>
                <w:b w:val="false"/>
                <w:i w:val="false"/>
                <w:color w:val="00000A"/>
                <w:sz w:val="20"/>
                <w:szCs w:val="20"/>
              </w:rPr>
              <w:t>1 – Domina o conteúdo programático.</w:t>
            </w:r>
          </w:p>
        </w:tc>
        <w:tc>
          <w:tcPr>
            <w:tcW w:w="516" w:type="dxa"/>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55" w:type="dxa"/>
            </w:tcMar>
            <w:vAlign w:val="center"/>
          </w:tcPr>
          <w:p>
            <w:pPr>
              <w:pStyle w:val="Padro"/>
              <w:suppressAutoHyphens w:val="false"/>
              <w:spacing w:lineRule="atLeast" w:line="259" w:before="0" w:after="160"/>
              <w:jc w:val="center"/>
              <w:rPr/>
            </w:pPr>
            <w:r>
              <w:rPr/>
            </w:r>
          </w:p>
        </w:tc>
        <w:tc>
          <w:tcPr>
            <w:tcW w:w="515"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Padro"/>
              <w:suppressAutoHyphens w:val="false"/>
              <w:spacing w:lineRule="atLeast" w:line="259" w:before="0" w:after="160"/>
              <w:jc w:val="center"/>
              <w:rPr/>
            </w:pPr>
            <w:r>
              <w:rPr/>
            </w:r>
          </w:p>
        </w:tc>
        <w:tc>
          <w:tcPr>
            <w:tcW w:w="516"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Padro"/>
              <w:suppressAutoHyphens w:val="false"/>
              <w:spacing w:lineRule="atLeast" w:line="259" w:before="0" w:after="160"/>
              <w:jc w:val="center"/>
              <w:rPr/>
            </w:pPr>
            <w:r>
              <w:rPr/>
            </w:r>
          </w:p>
        </w:tc>
        <w:tc>
          <w:tcPr>
            <w:tcW w:w="516" w:type="dxa"/>
            <w:gridSpan w:val="2"/>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65" w:type="dxa"/>
            </w:tcMar>
            <w:vAlign w:val="center"/>
          </w:tcPr>
          <w:p>
            <w:pPr>
              <w:pStyle w:val="Padro"/>
              <w:suppressAutoHyphens w:val="false"/>
              <w:spacing w:lineRule="atLeast" w:line="259" w:before="0" w:after="160"/>
              <w:jc w:val="center"/>
              <w:rPr/>
            </w:pPr>
            <w:r>
              <w:rPr/>
            </w:r>
          </w:p>
        </w:tc>
        <w:tc>
          <w:tcPr>
            <w:tcW w:w="517" w:type="dxa"/>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55" w:type="dxa"/>
            </w:tcMar>
            <w:vAlign w:val="center"/>
          </w:tcPr>
          <w:p>
            <w:pPr>
              <w:pStyle w:val="Padro"/>
              <w:suppressAutoHyphens w:val="false"/>
              <w:spacing w:lineRule="atLeast" w:line="259" w:before="0" w:after="160"/>
              <w:jc w:val="center"/>
              <w:rPr/>
            </w:pPr>
            <w:r>
              <w:rPr/>
            </w:r>
          </w:p>
        </w:tc>
        <w:tc>
          <w:tcPr>
            <w:tcW w:w="516"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Padro"/>
              <w:suppressAutoHyphens w:val="false"/>
              <w:spacing w:lineRule="atLeast" w:line="259" w:before="0" w:after="160"/>
              <w:jc w:val="center"/>
              <w:rPr/>
            </w:pPr>
            <w:r>
              <w:rPr/>
            </w:r>
          </w:p>
        </w:tc>
        <w:tc>
          <w:tcPr>
            <w:tcW w:w="516"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Padro"/>
              <w:suppressAutoHyphens w:val="false"/>
              <w:spacing w:lineRule="atLeast" w:line="259" w:before="0" w:after="160"/>
              <w:jc w:val="center"/>
              <w:rPr/>
            </w:pPr>
            <w:r>
              <w:rPr/>
            </w:r>
          </w:p>
        </w:tc>
        <w:tc>
          <w:tcPr>
            <w:tcW w:w="516" w:type="dxa"/>
            <w:gridSpan w:val="2"/>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65" w:type="dxa"/>
            </w:tcMar>
            <w:vAlign w:val="center"/>
          </w:tcPr>
          <w:p>
            <w:pPr>
              <w:pStyle w:val="Padro"/>
              <w:suppressAutoHyphens w:val="false"/>
              <w:spacing w:lineRule="atLeast" w:line="259" w:before="0" w:after="160"/>
              <w:jc w:val="center"/>
              <w:rPr/>
            </w:pPr>
            <w:r>
              <w:rPr/>
            </w:r>
          </w:p>
        </w:tc>
        <w:tc>
          <w:tcPr>
            <w:tcW w:w="516" w:type="dxa"/>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55" w:type="dxa"/>
            </w:tcMar>
            <w:vAlign w:val="center"/>
          </w:tcPr>
          <w:p>
            <w:pPr>
              <w:pStyle w:val="Padro"/>
              <w:suppressAutoHyphens w:val="false"/>
              <w:spacing w:lineRule="atLeast" w:line="259" w:before="0" w:after="160"/>
              <w:jc w:val="center"/>
              <w:rPr/>
            </w:pPr>
            <w:r>
              <w:rPr/>
            </w:r>
          </w:p>
        </w:tc>
        <w:tc>
          <w:tcPr>
            <w:tcW w:w="515"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Padro"/>
              <w:suppressAutoHyphens w:val="false"/>
              <w:spacing w:lineRule="atLeast" w:line="259" w:before="0" w:after="160"/>
              <w:jc w:val="center"/>
              <w:rPr/>
            </w:pPr>
            <w:r>
              <w:rPr/>
            </w:r>
          </w:p>
        </w:tc>
        <w:tc>
          <w:tcPr>
            <w:tcW w:w="516"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Padro"/>
              <w:suppressAutoHyphens w:val="false"/>
              <w:spacing w:lineRule="atLeast" w:line="259" w:before="0" w:after="160"/>
              <w:jc w:val="center"/>
              <w:rPr/>
            </w:pPr>
            <w:r>
              <w:rPr/>
            </w:r>
          </w:p>
        </w:tc>
        <w:tc>
          <w:tcPr>
            <w:tcW w:w="522"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65" w:type="dxa"/>
            </w:tcMar>
            <w:vAlign w:val="center"/>
          </w:tcPr>
          <w:p>
            <w:pPr>
              <w:pStyle w:val="Padro"/>
              <w:suppressAutoHyphens w:val="false"/>
              <w:spacing w:lineRule="atLeast" w:line="259" w:before="0" w:after="160"/>
              <w:jc w:val="center"/>
              <w:rPr/>
            </w:pPr>
            <w:r>
              <w:rPr/>
            </w:r>
          </w:p>
        </w:tc>
      </w:tr>
      <w:tr>
        <w:trPr>
          <w:trHeight w:val="1072" w:hRule="atLeast"/>
          <w:cantSplit w:val="false"/>
        </w:trPr>
        <w:tc>
          <w:tcPr>
            <w:tcW w:w="2831"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center"/>
          </w:tcPr>
          <w:p>
            <w:pPr>
              <w:pStyle w:val="Ttulo4"/>
              <w:keepLines w:val="false"/>
              <w:numPr>
                <w:ilvl w:val="3"/>
                <w:numId w:val="8"/>
              </w:numPr>
              <w:tabs>
                <w:tab w:val="left" w:pos="708" w:leader="none"/>
                <w:tab w:val="left" w:pos="3600" w:leader="none"/>
              </w:tabs>
              <w:suppressAutoHyphens w:val="true"/>
              <w:spacing w:lineRule="exact" w:line="240" w:before="0" w:after="0"/>
              <w:ind w:left="0" w:right="0" w:hanging="0"/>
              <w:jc w:val="both"/>
              <w:rPr>
                <w:rFonts w:cs="Times New Roman" w:ascii="Times New Roman" w:hAnsi="Times New Roman"/>
                <w:b w:val="false"/>
                <w:i w:val="false"/>
                <w:color w:val="00000A"/>
                <w:sz w:val="20"/>
                <w:szCs w:val="20"/>
              </w:rPr>
            </w:pPr>
            <w:r>
              <w:rPr>
                <w:rFonts w:cs="Times New Roman" w:ascii="Times New Roman" w:hAnsi="Times New Roman"/>
                <w:b w:val="false"/>
                <w:i w:val="false"/>
                <w:color w:val="00000A"/>
                <w:sz w:val="20"/>
                <w:szCs w:val="20"/>
              </w:rPr>
              <w:t>2 – Exposição lógica do conteúdo programático ministrado.</w:t>
            </w:r>
          </w:p>
        </w:tc>
        <w:tc>
          <w:tcPr>
            <w:tcW w:w="516"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55" w:type="dxa"/>
            </w:tcMar>
            <w:vAlign w:val="center"/>
          </w:tcPr>
          <w:p>
            <w:pPr>
              <w:pStyle w:val="Ttulo4"/>
              <w:spacing w:before="200" w:after="0"/>
              <w:jc w:val="center"/>
              <w:rPr/>
            </w:pPr>
            <w:r>
              <w:rPr/>
            </w:r>
          </w:p>
        </w:tc>
        <w:tc>
          <w:tcPr>
            <w:tcW w:w="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spacing w:before="200" w:after="0"/>
              <w:jc w:val="center"/>
              <w:rPr/>
            </w:pPr>
            <w:r>
              <w:rPr/>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spacing w:before="200" w:after="0"/>
              <w:jc w:val="center"/>
              <w:rPr/>
            </w:pPr>
            <w:r>
              <w:rPr/>
            </w:r>
          </w:p>
        </w:tc>
        <w:tc>
          <w:tcPr>
            <w:tcW w:w="516" w:type="dxa"/>
            <w:gridSpan w:val="2"/>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65" w:type="dxa"/>
            </w:tcMar>
            <w:vAlign w:val="center"/>
          </w:tcPr>
          <w:p>
            <w:pPr>
              <w:pStyle w:val="Ttulo4"/>
              <w:spacing w:before="200" w:after="0"/>
              <w:jc w:val="center"/>
              <w:rPr/>
            </w:pPr>
            <w:r>
              <w:rPr/>
            </w:r>
          </w:p>
        </w:tc>
        <w:tc>
          <w:tcPr>
            <w:tcW w:w="517"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55" w:type="dxa"/>
            </w:tcMar>
            <w:vAlign w:val="center"/>
          </w:tcPr>
          <w:p>
            <w:pPr>
              <w:pStyle w:val="Ttulo4"/>
              <w:spacing w:before="200" w:after="0"/>
              <w:jc w:val="center"/>
              <w:rPr/>
            </w:pPr>
            <w:r>
              <w:rPr/>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spacing w:before="200" w:after="0"/>
              <w:jc w:val="center"/>
              <w:rPr/>
            </w:pPr>
            <w:r>
              <w:rPr/>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c>
          <w:tcPr>
            <w:tcW w:w="516" w:type="dxa"/>
            <w:gridSpan w:val="2"/>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65" w:type="dxa"/>
            </w:tcMar>
            <w:vAlign w:val="center"/>
          </w:tcPr>
          <w:p>
            <w:pPr>
              <w:pStyle w:val="Ttulo4"/>
              <w:spacing w:before="200" w:after="0"/>
              <w:jc w:val="center"/>
              <w:rPr/>
            </w:pPr>
            <w:r>
              <w:rPr/>
            </w:r>
          </w:p>
        </w:tc>
        <w:tc>
          <w:tcPr>
            <w:tcW w:w="516"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5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c>
          <w:tcPr>
            <w:tcW w:w="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c>
          <w:tcPr>
            <w:tcW w:w="522"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6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r>
      <w:tr>
        <w:trPr>
          <w:trHeight w:val="898" w:hRule="atLeast"/>
          <w:cantSplit w:val="false"/>
        </w:trPr>
        <w:tc>
          <w:tcPr>
            <w:tcW w:w="2831"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center"/>
          </w:tcPr>
          <w:p>
            <w:pPr>
              <w:pStyle w:val="Ttulo4"/>
              <w:keepLines w:val="false"/>
              <w:numPr>
                <w:ilvl w:val="3"/>
                <w:numId w:val="8"/>
              </w:numPr>
              <w:tabs>
                <w:tab w:val="left" w:pos="708" w:leader="none"/>
                <w:tab w:val="left" w:pos="3600" w:leader="none"/>
              </w:tabs>
              <w:suppressAutoHyphens w:val="true"/>
              <w:spacing w:lineRule="exact" w:line="240" w:before="0" w:after="0"/>
              <w:ind w:left="0" w:right="0" w:hanging="0"/>
              <w:jc w:val="both"/>
              <w:rPr>
                <w:rFonts w:cs="Times New Roman" w:ascii="Times New Roman" w:hAnsi="Times New Roman"/>
                <w:b w:val="false"/>
                <w:i w:val="false"/>
                <w:color w:val="00000A"/>
                <w:sz w:val="20"/>
                <w:szCs w:val="20"/>
              </w:rPr>
            </w:pPr>
            <w:r>
              <w:rPr>
                <w:rFonts w:cs="Times New Roman" w:ascii="Times New Roman" w:hAnsi="Times New Roman"/>
                <w:b w:val="false"/>
                <w:i w:val="false"/>
                <w:color w:val="00000A"/>
                <w:sz w:val="20"/>
                <w:szCs w:val="20"/>
              </w:rPr>
              <w:t>3 – Sensível às dificuldades dos alunos.</w:t>
            </w:r>
          </w:p>
        </w:tc>
        <w:tc>
          <w:tcPr>
            <w:tcW w:w="516"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55" w:type="dxa"/>
            </w:tcMar>
            <w:vAlign w:val="center"/>
          </w:tcPr>
          <w:p>
            <w:pPr>
              <w:pStyle w:val="Ttulo4"/>
              <w:spacing w:before="200" w:after="0"/>
              <w:jc w:val="center"/>
              <w:rPr/>
            </w:pPr>
            <w:r>
              <w:rPr/>
            </w:r>
          </w:p>
        </w:tc>
        <w:tc>
          <w:tcPr>
            <w:tcW w:w="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spacing w:before="200" w:after="0"/>
              <w:jc w:val="center"/>
              <w:rPr/>
            </w:pPr>
            <w:r>
              <w:rPr/>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spacing w:before="200" w:after="0"/>
              <w:jc w:val="center"/>
              <w:rPr/>
            </w:pPr>
            <w:r>
              <w:rPr/>
            </w:r>
          </w:p>
        </w:tc>
        <w:tc>
          <w:tcPr>
            <w:tcW w:w="516" w:type="dxa"/>
            <w:gridSpan w:val="2"/>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65" w:type="dxa"/>
            </w:tcMar>
            <w:vAlign w:val="center"/>
          </w:tcPr>
          <w:p>
            <w:pPr>
              <w:pStyle w:val="Ttulo4"/>
              <w:spacing w:before="200" w:after="0"/>
              <w:jc w:val="center"/>
              <w:rPr/>
            </w:pPr>
            <w:r>
              <w:rPr/>
            </w:r>
          </w:p>
        </w:tc>
        <w:tc>
          <w:tcPr>
            <w:tcW w:w="517"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55" w:type="dxa"/>
            </w:tcMar>
            <w:vAlign w:val="center"/>
          </w:tcPr>
          <w:p>
            <w:pPr>
              <w:pStyle w:val="Ttulo4"/>
              <w:spacing w:before="200" w:after="0"/>
              <w:jc w:val="center"/>
              <w:rPr/>
            </w:pPr>
            <w:r>
              <w:rPr/>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spacing w:before="200" w:after="0"/>
              <w:jc w:val="center"/>
              <w:rPr/>
            </w:pPr>
            <w:r>
              <w:rPr/>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c>
          <w:tcPr>
            <w:tcW w:w="516" w:type="dxa"/>
            <w:gridSpan w:val="2"/>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65" w:type="dxa"/>
            </w:tcMar>
            <w:vAlign w:val="center"/>
          </w:tcPr>
          <w:p>
            <w:pPr>
              <w:pStyle w:val="Ttulo4"/>
              <w:spacing w:before="200" w:after="0"/>
              <w:jc w:val="center"/>
              <w:rPr/>
            </w:pPr>
            <w:r>
              <w:rPr/>
            </w:r>
          </w:p>
        </w:tc>
        <w:tc>
          <w:tcPr>
            <w:tcW w:w="516"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5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c>
          <w:tcPr>
            <w:tcW w:w="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c>
          <w:tcPr>
            <w:tcW w:w="522"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6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r>
      <w:tr>
        <w:trPr>
          <w:trHeight w:val="849" w:hRule="atLeast"/>
          <w:cantSplit w:val="false"/>
        </w:trPr>
        <w:tc>
          <w:tcPr>
            <w:tcW w:w="2831"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center"/>
          </w:tcPr>
          <w:p>
            <w:pPr>
              <w:pStyle w:val="Ttulo4"/>
              <w:keepLines w:val="false"/>
              <w:numPr>
                <w:ilvl w:val="3"/>
                <w:numId w:val="8"/>
              </w:numPr>
              <w:tabs>
                <w:tab w:val="left" w:pos="384" w:leader="none"/>
                <w:tab w:val="left" w:pos="708" w:leader="none"/>
                <w:tab w:val="left" w:pos="2160" w:leader="none"/>
                <w:tab w:val="left" w:pos="3600" w:leader="none"/>
              </w:tabs>
              <w:suppressAutoHyphens w:val="true"/>
              <w:spacing w:lineRule="exact" w:line="240" w:before="0" w:after="0"/>
              <w:ind w:left="0" w:right="0" w:hanging="0"/>
              <w:jc w:val="both"/>
              <w:rPr>
                <w:rFonts w:cs="Times New Roman" w:ascii="Times New Roman" w:hAnsi="Times New Roman"/>
                <w:b w:val="false"/>
                <w:i w:val="false"/>
                <w:color w:val="00000A"/>
                <w:sz w:val="20"/>
                <w:szCs w:val="20"/>
              </w:rPr>
            </w:pPr>
            <w:r>
              <w:rPr>
                <w:rFonts w:cs="Times New Roman" w:ascii="Times New Roman" w:hAnsi="Times New Roman"/>
                <w:b w:val="false"/>
                <w:i w:val="false"/>
                <w:color w:val="00000A"/>
                <w:sz w:val="20"/>
                <w:szCs w:val="20"/>
              </w:rPr>
              <w:t>4 – Tem clareza nas explicações.</w:t>
            </w:r>
          </w:p>
        </w:tc>
        <w:tc>
          <w:tcPr>
            <w:tcW w:w="516"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55" w:type="dxa"/>
            </w:tcMar>
            <w:vAlign w:val="center"/>
          </w:tcPr>
          <w:p>
            <w:pPr>
              <w:pStyle w:val="Ttulo4"/>
              <w:tabs>
                <w:tab w:val="left" w:pos="1824" w:leader="none"/>
              </w:tabs>
              <w:spacing w:before="200" w:after="0"/>
              <w:jc w:val="center"/>
              <w:rPr/>
            </w:pPr>
            <w:r>
              <w:rPr/>
            </w:r>
          </w:p>
        </w:tc>
        <w:tc>
          <w:tcPr>
            <w:tcW w:w="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tabs>
                <w:tab w:val="left" w:pos="1824" w:leader="none"/>
              </w:tabs>
              <w:spacing w:before="200" w:after="0"/>
              <w:jc w:val="center"/>
              <w:rPr/>
            </w:pPr>
            <w:r>
              <w:rPr/>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tabs>
                <w:tab w:val="left" w:pos="1824" w:leader="none"/>
              </w:tabs>
              <w:spacing w:before="200" w:after="0"/>
              <w:jc w:val="center"/>
              <w:rPr/>
            </w:pPr>
            <w:r>
              <w:rPr/>
            </w:r>
          </w:p>
        </w:tc>
        <w:tc>
          <w:tcPr>
            <w:tcW w:w="516" w:type="dxa"/>
            <w:gridSpan w:val="2"/>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65" w:type="dxa"/>
            </w:tcMar>
            <w:vAlign w:val="center"/>
          </w:tcPr>
          <w:p>
            <w:pPr>
              <w:pStyle w:val="Ttulo4"/>
              <w:tabs>
                <w:tab w:val="left" w:pos="1824" w:leader="none"/>
              </w:tabs>
              <w:spacing w:before="200" w:after="0"/>
              <w:jc w:val="center"/>
              <w:rPr/>
            </w:pPr>
            <w:r>
              <w:rPr/>
            </w:r>
          </w:p>
        </w:tc>
        <w:tc>
          <w:tcPr>
            <w:tcW w:w="517"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55" w:type="dxa"/>
            </w:tcMar>
            <w:vAlign w:val="center"/>
          </w:tcPr>
          <w:p>
            <w:pPr>
              <w:pStyle w:val="Ttulo4"/>
              <w:tabs>
                <w:tab w:val="left" w:pos="1824" w:leader="none"/>
              </w:tabs>
              <w:spacing w:before="200" w:after="0"/>
              <w:jc w:val="center"/>
              <w:rPr/>
            </w:pPr>
            <w:r>
              <w:rPr/>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tabs>
                <w:tab w:val="left" w:pos="1824" w:leader="none"/>
              </w:tabs>
              <w:spacing w:before="200" w:after="0"/>
              <w:jc w:val="center"/>
              <w:rPr/>
            </w:pPr>
            <w:r>
              <w:rPr/>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keepLines w:val="false"/>
              <w:numPr>
                <w:ilvl w:val="3"/>
                <w:numId w:val="3"/>
              </w:numPr>
              <w:tabs>
                <w:tab w:val="left" w:pos="1824" w:leader="none"/>
                <w:tab w:val="left" w:pos="2160" w:leader="none"/>
              </w:tabs>
              <w:suppressAutoHyphens w:val="true"/>
              <w:spacing w:lineRule="exact" w:line="240" w:before="0" w:after="0"/>
              <w:ind w:left="1440" w:right="0" w:hanging="648"/>
              <w:jc w:val="center"/>
              <w:rPr/>
            </w:pPr>
            <w:r>
              <w:rPr/>
            </w:r>
          </w:p>
        </w:tc>
        <w:tc>
          <w:tcPr>
            <w:tcW w:w="516" w:type="dxa"/>
            <w:gridSpan w:val="2"/>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65" w:type="dxa"/>
            </w:tcMar>
            <w:vAlign w:val="center"/>
          </w:tcPr>
          <w:p>
            <w:pPr>
              <w:pStyle w:val="Ttulo4"/>
              <w:tabs>
                <w:tab w:val="left" w:pos="1824" w:leader="none"/>
              </w:tabs>
              <w:spacing w:before="200" w:after="0"/>
              <w:jc w:val="center"/>
              <w:rPr/>
            </w:pPr>
            <w:r>
              <w:rPr/>
            </w:r>
          </w:p>
        </w:tc>
        <w:tc>
          <w:tcPr>
            <w:tcW w:w="516"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55" w:type="dxa"/>
            </w:tcMar>
            <w:vAlign w:val="center"/>
          </w:tcPr>
          <w:p>
            <w:pPr>
              <w:pStyle w:val="Ttulo4"/>
              <w:keepLines w:val="false"/>
              <w:numPr>
                <w:ilvl w:val="3"/>
                <w:numId w:val="3"/>
              </w:numPr>
              <w:tabs>
                <w:tab w:val="left" w:pos="1824" w:leader="none"/>
                <w:tab w:val="left" w:pos="2160" w:leader="none"/>
              </w:tabs>
              <w:suppressAutoHyphens w:val="true"/>
              <w:spacing w:lineRule="exact" w:line="240" w:before="0" w:after="0"/>
              <w:ind w:left="1440" w:right="0" w:hanging="648"/>
              <w:jc w:val="center"/>
              <w:rPr/>
            </w:pPr>
            <w:r>
              <w:rPr/>
            </w:r>
          </w:p>
        </w:tc>
        <w:tc>
          <w:tcPr>
            <w:tcW w:w="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keepLines w:val="false"/>
              <w:numPr>
                <w:ilvl w:val="3"/>
                <w:numId w:val="3"/>
              </w:numPr>
              <w:tabs>
                <w:tab w:val="left" w:pos="1824" w:leader="none"/>
                <w:tab w:val="left" w:pos="2160" w:leader="none"/>
              </w:tabs>
              <w:suppressAutoHyphens w:val="true"/>
              <w:spacing w:lineRule="exact" w:line="240" w:before="0" w:after="0"/>
              <w:ind w:left="1440" w:right="0" w:hanging="648"/>
              <w:jc w:val="center"/>
              <w:rPr/>
            </w:pPr>
            <w:r>
              <w:rPr/>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keepLines w:val="false"/>
              <w:numPr>
                <w:ilvl w:val="3"/>
                <w:numId w:val="3"/>
              </w:numPr>
              <w:tabs>
                <w:tab w:val="left" w:pos="1824" w:leader="none"/>
                <w:tab w:val="left" w:pos="2160" w:leader="none"/>
              </w:tabs>
              <w:suppressAutoHyphens w:val="true"/>
              <w:spacing w:lineRule="exact" w:line="240" w:before="0" w:after="0"/>
              <w:ind w:left="1440" w:right="0" w:hanging="648"/>
              <w:jc w:val="center"/>
              <w:rPr/>
            </w:pPr>
            <w:r>
              <w:rPr/>
            </w:r>
          </w:p>
        </w:tc>
        <w:tc>
          <w:tcPr>
            <w:tcW w:w="522"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65" w:type="dxa"/>
            </w:tcMar>
            <w:vAlign w:val="center"/>
          </w:tcPr>
          <w:p>
            <w:pPr>
              <w:pStyle w:val="Ttulo4"/>
              <w:keepLines w:val="false"/>
              <w:numPr>
                <w:ilvl w:val="3"/>
                <w:numId w:val="3"/>
              </w:numPr>
              <w:tabs>
                <w:tab w:val="left" w:pos="1824" w:leader="none"/>
                <w:tab w:val="left" w:pos="2160" w:leader="none"/>
              </w:tabs>
              <w:suppressAutoHyphens w:val="true"/>
              <w:spacing w:lineRule="exact" w:line="240" w:before="0" w:after="0"/>
              <w:ind w:left="1440" w:right="0" w:hanging="648"/>
              <w:jc w:val="center"/>
              <w:rPr/>
            </w:pPr>
            <w:r>
              <w:rPr/>
            </w:r>
          </w:p>
        </w:tc>
      </w:tr>
      <w:tr>
        <w:trPr>
          <w:trHeight w:val="182" w:hRule="atLeast"/>
          <w:cantSplit w:val="false"/>
        </w:trPr>
        <w:tc>
          <w:tcPr>
            <w:tcW w:w="2831"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center"/>
          </w:tcPr>
          <w:p>
            <w:pPr>
              <w:pStyle w:val="Padro"/>
              <w:tabs>
                <w:tab w:val="left" w:pos="345" w:leader="none"/>
                <w:tab w:val="left" w:pos="709" w:leader="none"/>
                <w:tab w:val="left" w:pos="2160" w:leader="none"/>
              </w:tabs>
              <w:ind w:left="0" w:right="-1" w:hanging="0"/>
              <w:jc w:val="both"/>
              <w:rPr/>
            </w:pPr>
            <w:r>
              <w:rPr/>
              <w:t xml:space="preserve">5 </w:t>
            </w:r>
            <w:ins w:id="173" w:author="CV LUCIENE" w:date="2017-01-17T08:48:00Z">
              <w:r>
                <w:rPr/>
                <w:t>–</w:t>
              </w:r>
            </w:ins>
            <w:del w:id="174" w:author="CV LUCIENE" w:date="2017-01-17T08:48:00Z">
              <w:r>
                <w:rPr/>
                <w:delText>-</w:delText>
              </w:r>
            </w:del>
            <w:r>
              <w:rPr/>
              <w:t xml:space="preserve"> Utilização de recursos didáticos (quadro/giz, vídeo, </w:t>
            </w:r>
            <w:r>
              <w:rPr>
                <w:i/>
                <w:rPrChange w:id="0" w:author="" w:date="0-00-00T00:00:00Z"/>
              </w:rPr>
              <w:t>datashow</w:t>
            </w:r>
            <w:r>
              <w:rPr/>
              <w:t xml:space="preserve">, </w:t>
            </w:r>
            <w:r>
              <w:rPr>
                <w:i/>
                <w:rPrChange w:id="0" w:author="" w:date="0-00-00T00:00:00Z"/>
              </w:rPr>
              <w:t>slides</w:t>
            </w:r>
            <w:r>
              <w:rPr/>
              <w:t>. Equipamentos de laboratório ou de informática</w:t>
            </w:r>
            <w:del w:id="177" w:author="CV LUCIENE" w:date="2017-01-17T08:49:00Z">
              <w:r>
                <w:rPr/>
                <w:delText xml:space="preserve">, </w:delText>
              </w:r>
            </w:del>
            <w:ins w:id="178" w:author="CV LUCIENE" w:date="2017-01-17T08:49:00Z">
              <w:r>
                <w:rPr/>
                <w:t xml:space="preserve"> </w:t>
              </w:r>
            </w:ins>
            <w:r>
              <w:rPr/>
              <w:t>etc.).</w:t>
            </w:r>
          </w:p>
        </w:tc>
        <w:tc>
          <w:tcPr>
            <w:tcW w:w="516" w:type="dxa"/>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55" w:type="dxa"/>
            </w:tcMar>
            <w:vAlign w:val="center"/>
          </w:tcPr>
          <w:p>
            <w:pPr>
              <w:pStyle w:val="Ttulo4"/>
              <w:spacing w:before="200" w:after="0"/>
              <w:jc w:val="center"/>
              <w:rPr/>
            </w:pPr>
            <w:r>
              <w:rPr/>
            </w:r>
          </w:p>
        </w:tc>
        <w:tc>
          <w:tcPr>
            <w:tcW w:w="515"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65" w:type="dxa"/>
            </w:tcMar>
            <w:vAlign w:val="center"/>
          </w:tcPr>
          <w:p>
            <w:pPr>
              <w:pStyle w:val="Ttulo4"/>
              <w:spacing w:before="200" w:after="0"/>
              <w:jc w:val="center"/>
              <w:rPr/>
            </w:pPr>
            <w:r>
              <w:rPr/>
            </w:r>
          </w:p>
        </w:tc>
        <w:tc>
          <w:tcPr>
            <w:tcW w:w="516"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65" w:type="dxa"/>
            </w:tcMar>
            <w:vAlign w:val="center"/>
          </w:tcPr>
          <w:p>
            <w:pPr>
              <w:pStyle w:val="Ttulo4"/>
              <w:spacing w:before="200" w:after="0"/>
              <w:jc w:val="center"/>
              <w:rPr/>
            </w:pPr>
            <w:r>
              <w:rPr/>
            </w:r>
          </w:p>
        </w:tc>
        <w:tc>
          <w:tcPr>
            <w:tcW w:w="516" w:type="dxa"/>
            <w:gridSpan w:val="2"/>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65" w:type="dxa"/>
            </w:tcMar>
            <w:vAlign w:val="center"/>
          </w:tcPr>
          <w:p>
            <w:pPr>
              <w:pStyle w:val="Ttulo4"/>
              <w:spacing w:before="200" w:after="0"/>
              <w:jc w:val="center"/>
              <w:rPr/>
            </w:pPr>
            <w:r>
              <w:rPr/>
            </w:r>
          </w:p>
        </w:tc>
        <w:tc>
          <w:tcPr>
            <w:tcW w:w="517" w:type="dxa"/>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55" w:type="dxa"/>
            </w:tcMar>
            <w:vAlign w:val="center"/>
          </w:tcPr>
          <w:p>
            <w:pPr>
              <w:pStyle w:val="Ttulo4"/>
              <w:spacing w:before="200" w:after="0"/>
              <w:jc w:val="center"/>
              <w:rPr/>
            </w:pPr>
            <w:r>
              <w:rPr/>
            </w:r>
          </w:p>
        </w:tc>
        <w:tc>
          <w:tcPr>
            <w:tcW w:w="516"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65" w:type="dxa"/>
            </w:tcMar>
            <w:vAlign w:val="center"/>
          </w:tcPr>
          <w:p>
            <w:pPr>
              <w:pStyle w:val="Ttulo4"/>
              <w:spacing w:before="200" w:after="0"/>
              <w:jc w:val="center"/>
              <w:rPr/>
            </w:pPr>
            <w:r>
              <w:rPr/>
            </w:r>
          </w:p>
        </w:tc>
        <w:tc>
          <w:tcPr>
            <w:tcW w:w="516"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6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c>
          <w:tcPr>
            <w:tcW w:w="516" w:type="dxa"/>
            <w:gridSpan w:val="2"/>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65" w:type="dxa"/>
            </w:tcMar>
            <w:vAlign w:val="center"/>
          </w:tcPr>
          <w:p>
            <w:pPr>
              <w:pStyle w:val="Ttulo4"/>
              <w:spacing w:before="200" w:after="0"/>
              <w:jc w:val="center"/>
              <w:rPr/>
            </w:pPr>
            <w:r>
              <w:rPr/>
            </w:r>
          </w:p>
        </w:tc>
        <w:tc>
          <w:tcPr>
            <w:tcW w:w="516" w:type="dxa"/>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5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c>
          <w:tcPr>
            <w:tcW w:w="515"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6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c>
          <w:tcPr>
            <w:tcW w:w="516"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6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c>
          <w:tcPr>
            <w:tcW w:w="522" w:type="dxa"/>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65" w:type="dxa"/>
            </w:tcMar>
            <w:vAlign w:val="center"/>
          </w:tcPr>
          <w:p>
            <w:pPr>
              <w:pStyle w:val="Ttulo4"/>
              <w:keepLines w:val="false"/>
              <w:numPr>
                <w:ilvl w:val="3"/>
                <w:numId w:val="3"/>
              </w:numPr>
              <w:tabs>
                <w:tab w:val="left" w:pos="2160" w:leader="none"/>
              </w:tabs>
              <w:suppressAutoHyphens w:val="true"/>
              <w:spacing w:lineRule="exact" w:line="240" w:before="0" w:after="0"/>
              <w:ind w:left="1440" w:right="0" w:hanging="648"/>
              <w:jc w:val="center"/>
              <w:rPr/>
            </w:pPr>
            <w:r>
              <w:rPr/>
            </w:r>
          </w:p>
        </w:tc>
      </w:tr>
    </w:tbl>
    <w:p>
      <w:pPr>
        <w:pStyle w:val="Ttulo1"/>
        <w:spacing w:lineRule="auto" w:line="240"/>
        <w:ind w:left="1440" w:right="822" w:hanging="0"/>
        <w:rPr>
          <w:rFonts w:ascii="Times New Roman" w:hAnsi="Times New Roman"/>
          <w:b w:val="false"/>
          <w:spacing w:val="-1"/>
        </w:rPr>
      </w:pPr>
      <w:r>
        <w:rPr>
          <w:rFonts w:ascii="Times New Roman" w:hAnsi="Times New Roman"/>
          <w:b w:val="false"/>
          <w:spacing w:val="-1"/>
        </w:rPr>
      </w:r>
    </w:p>
    <w:p>
      <w:pPr>
        <w:pStyle w:val="Ttulo1"/>
        <w:spacing w:lineRule="auto" w:line="240"/>
        <w:ind w:left="1440" w:right="822" w:hanging="0"/>
        <w:rPr>
          <w:rFonts w:ascii="Times New Roman" w:hAnsi="Times New Roman"/>
          <w:b w:val="false"/>
          <w:spacing w:val="-1"/>
        </w:rPr>
      </w:pPr>
      <w:r>
        <w:rPr>
          <w:rFonts w:ascii="Times New Roman" w:hAnsi="Times New Roman"/>
          <w:b w:val="false"/>
          <w:spacing w:val="-1"/>
        </w:rPr>
      </w:r>
    </w:p>
    <w:p>
      <w:pPr>
        <w:pStyle w:val="Normal"/>
        <w:pageBreakBefore/>
        <w:spacing w:lineRule="auto" w:line="240" w:before="0" w:after="240"/>
        <w:jc w:val="center"/>
        <w:rPr>
          <w:rFonts w:cs="Times New Roman" w:ascii="Times New Roman" w:hAnsi="Times New Roman"/>
          <w:b/>
          <w:sz w:val="24"/>
          <w:szCs w:val="24"/>
          <w:rPrChange w:id="0" w:author="" w:date="0-00-00T00:00:00Z"/>
        </w:rPr>
      </w:pPr>
      <w:bookmarkStart w:id="168" w:name="_Toc437201541"/>
      <w:r>
        <w:rPr>
          <w:rFonts w:cs="Times New Roman" w:ascii="Times New Roman" w:hAnsi="Times New Roman"/>
          <w:b/>
          <w:sz w:val="24"/>
          <w:szCs w:val="24"/>
          <w:rPrChange w:id="0" w:author="" w:date="0-00-00T00:00:00Z"/>
        </w:rPr>
        <w:t xml:space="preserve">Continuação do </w:t>
      </w:r>
      <w:bookmarkEnd w:id="168"/>
      <w:r>
        <w:rPr>
          <w:rFonts w:cs="Times New Roman" w:ascii="Times New Roman" w:hAnsi="Times New Roman"/>
          <w:b/>
          <w:sz w:val="24"/>
          <w:szCs w:val="24"/>
          <w:rPrChange w:id="0" w:author="" w:date="0-00-00T00:00:00Z"/>
        </w:rPr>
        <w:t xml:space="preserve">Anexo F </w:t>
      </w:r>
      <w:ins w:id="181" w:author="CV LUCIENE" w:date="2017-01-17T08:49:00Z">
        <w:r>
          <w:rPr>
            <w:rFonts w:cs="Times New Roman" w:ascii="Times New Roman" w:hAnsi="Times New Roman"/>
            <w:b/>
            <w:sz w:val="24"/>
            <w:szCs w:val="24"/>
          </w:rPr>
          <w:t>–</w:t>
        </w:r>
      </w:ins>
      <w:del w:id="182" w:author="CV LUCIENE" w:date="2017-01-17T08:49:00Z">
        <w:r>
          <w:rPr>
            <w:rFonts w:cs="Times New Roman" w:ascii="Times New Roman" w:hAnsi="Times New Roman"/>
            <w:b/>
            <w:sz w:val="24"/>
            <w:szCs w:val="24"/>
          </w:rPr>
          <w:delText>-</w:delText>
        </w:r>
      </w:del>
      <w:r>
        <w:rPr>
          <w:rFonts w:cs="Times New Roman" w:ascii="Times New Roman" w:hAnsi="Times New Roman"/>
          <w:b/>
          <w:sz w:val="24"/>
          <w:szCs w:val="24"/>
          <w:rPrChange w:id="0" w:author="" w:date="0-00-00T00:00:00Z"/>
        </w:rPr>
        <w:t xml:space="preserve"> Ficha de crítica do docente e instrução – preenchida </w:t>
      </w:r>
      <w:r>
        <w:rPr>
          <w:rFonts w:cs="Times New Roman" w:ascii="Times New Roman" w:hAnsi="Times New Roman"/>
          <w:b/>
          <w:sz w:val="24"/>
          <w:szCs w:val="24"/>
        </w:rPr>
        <w:br/>
      </w:r>
      <w:r>
        <w:rPr>
          <w:rFonts w:cs="Times New Roman" w:ascii="Times New Roman" w:hAnsi="Times New Roman"/>
          <w:b/>
          <w:sz w:val="24"/>
          <w:szCs w:val="24"/>
          <w:rPrChange w:id="0" w:author="" w:date="0-00-00T00:00:00Z"/>
        </w:rPr>
        <w:t>pelo aluno</w:t>
      </w:r>
    </w:p>
    <w:p>
      <w:pPr>
        <w:pStyle w:val="ListParagraph"/>
        <w:numPr>
          <w:ilvl w:val="0"/>
          <w:numId w:val="12"/>
        </w:numPr>
        <w:tabs>
          <w:tab w:val="left" w:pos="284" w:leader="none"/>
        </w:tabs>
        <w:spacing w:lineRule="auto" w:line="240" w:before="0" w:after="0"/>
        <w:ind w:left="-28" w:right="0" w:hanging="360"/>
        <w:jc w:val="both"/>
        <w:rPr>
          <w:rFonts w:cs="Times New Roman" w:ascii="Times New Roman" w:hAnsi="Times New Roman"/>
          <w:sz w:val="20"/>
          <w:szCs w:val="20"/>
        </w:rPr>
      </w:pPr>
      <w:r>
        <w:rPr>
          <w:rFonts w:cs="Times New Roman" w:ascii="Times New Roman" w:hAnsi="Times New Roman"/>
          <w:sz w:val="20"/>
          <w:szCs w:val="20"/>
        </w:rPr>
        <w:t>Ao fazer comentários, identifique o instrutor pelo código atribuído no anverso deste formulário;</w:t>
      </w:r>
    </w:p>
    <w:p>
      <w:pPr>
        <w:pStyle w:val="ListParagraph"/>
        <w:numPr>
          <w:ilvl w:val="0"/>
          <w:numId w:val="12"/>
        </w:numPr>
        <w:tabs>
          <w:tab w:val="left" w:pos="284" w:leader="none"/>
        </w:tabs>
        <w:spacing w:lineRule="auto" w:line="240" w:before="0" w:after="0"/>
        <w:ind w:left="-28" w:right="0" w:hanging="360"/>
        <w:jc w:val="both"/>
        <w:rPr>
          <w:rFonts w:cs="Times New Roman" w:ascii="Times New Roman" w:hAnsi="Times New Roman"/>
          <w:sz w:val="20"/>
          <w:szCs w:val="20"/>
        </w:rPr>
      </w:pPr>
      <w:r>
        <w:rPr>
          <w:rFonts w:cs="Times New Roman" w:ascii="Times New Roman" w:hAnsi="Times New Roman"/>
          <w:sz w:val="20"/>
          <w:szCs w:val="20"/>
        </w:rPr>
        <w:t>Deixe uma linha em branco entre os comentários;</w:t>
      </w:r>
    </w:p>
    <w:p>
      <w:pPr>
        <w:pStyle w:val="ListParagraph"/>
        <w:numPr>
          <w:ilvl w:val="0"/>
          <w:numId w:val="12"/>
        </w:numPr>
        <w:tabs>
          <w:tab w:val="left" w:pos="284" w:leader="none"/>
        </w:tabs>
        <w:spacing w:lineRule="auto" w:line="240" w:before="0" w:after="0"/>
        <w:ind w:left="-28" w:right="0" w:hanging="360"/>
        <w:jc w:val="both"/>
        <w:rPr>
          <w:rFonts w:cs="Times New Roman" w:ascii="Times New Roman" w:hAnsi="Times New Roman"/>
          <w:sz w:val="20"/>
          <w:szCs w:val="20"/>
        </w:rPr>
      </w:pPr>
      <w:r>
        <w:rPr>
          <w:rFonts w:cs="Times New Roman" w:ascii="Times New Roman" w:hAnsi="Times New Roman"/>
          <w:sz w:val="20"/>
          <w:szCs w:val="20"/>
        </w:rPr>
        <w:t>Use uma escrita legível, permitindo-nos compreender e adotar as providências necessárias;</w:t>
      </w:r>
    </w:p>
    <w:p>
      <w:pPr>
        <w:pStyle w:val="ListParagraph"/>
        <w:numPr>
          <w:ilvl w:val="0"/>
          <w:numId w:val="12"/>
        </w:numPr>
        <w:tabs>
          <w:tab w:val="left" w:pos="284" w:leader="none"/>
        </w:tabs>
        <w:spacing w:lineRule="auto" w:line="240" w:before="0" w:after="0"/>
        <w:ind w:left="-28" w:right="0" w:hanging="360"/>
        <w:jc w:val="both"/>
        <w:rPr>
          <w:rFonts w:cs="Times New Roman" w:ascii="Times New Roman" w:hAnsi="Times New Roman"/>
          <w:sz w:val="20"/>
          <w:szCs w:val="20"/>
        </w:rPr>
      </w:pPr>
      <w:r>
        <w:rPr>
          <w:rFonts w:cs="Times New Roman" w:ascii="Times New Roman" w:hAnsi="Times New Roman"/>
          <w:sz w:val="20"/>
          <w:szCs w:val="20"/>
        </w:rPr>
        <w:t>Se possível, resuma algum fato concreto que exemplifique seu comentário;</w:t>
      </w:r>
    </w:p>
    <w:p>
      <w:pPr>
        <w:pStyle w:val="ListParagraph"/>
        <w:numPr>
          <w:ilvl w:val="0"/>
          <w:numId w:val="12"/>
        </w:numPr>
        <w:tabs>
          <w:tab w:val="left" w:pos="284" w:leader="none"/>
        </w:tabs>
        <w:spacing w:lineRule="auto" w:line="240" w:before="0" w:after="0"/>
        <w:ind w:left="-28" w:right="0" w:hanging="360"/>
        <w:jc w:val="both"/>
        <w:rPr>
          <w:rFonts w:cs="Times New Roman" w:ascii="Times New Roman" w:hAnsi="Times New Roman"/>
          <w:sz w:val="20"/>
          <w:szCs w:val="20"/>
        </w:rPr>
      </w:pPr>
      <w:r>
        <w:rPr>
          <w:rFonts w:cs="Times New Roman" w:ascii="Times New Roman" w:hAnsi="Times New Roman"/>
          <w:sz w:val="20"/>
          <w:szCs w:val="20"/>
        </w:rPr>
        <w:t>A identificação do aluno não é obrigatória.</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065"/>
      </w:tblGrid>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bl>
    <w:p>
      <w:pPr>
        <w:pStyle w:val="Normal"/>
        <w:rPr>
          <w:rFonts w:cs="" w:ascii="Times New Roman" w:hAnsi="Times New Roman"/>
          <w:bCs/>
          <w:color w:val="365F91"/>
          <w:spacing w:val="-1"/>
          <w:sz w:val="28"/>
          <w:szCs w:val="28"/>
        </w:rPr>
      </w:pPr>
      <w:r>
        <w:rPr>
          <w:rFonts w:cs="" w:ascii="Times New Roman" w:hAnsi="Times New Roman"/>
          <w:bCs/>
          <w:color w:val="365F91"/>
          <w:spacing w:val="-1"/>
          <w:sz w:val="28"/>
          <w:szCs w:val="28"/>
        </w:rPr>
      </w:r>
    </w:p>
    <w:p>
      <w:pPr>
        <w:pStyle w:val="Anexos"/>
        <w:pageBreakBefore/>
        <w:rPr>
          <w:rPrChange w:id="0" w:author="" w:date="0-00-00T00:00:00Z"/>
        </w:rPr>
      </w:pPr>
      <w:bookmarkStart w:id="169" w:name="_Toc472421800"/>
      <w:bookmarkStart w:id="170" w:name="_Toc472418620"/>
      <w:bookmarkStart w:id="171" w:name="_Toc437466161"/>
      <w:r>
        <w:rPr>
          <w:rPrChange w:id="0" w:author="" w:date="0-00-00T00:00:00Z"/>
        </w:rPr>
        <w:t xml:space="preserve">Anexo G </w:t>
      </w:r>
      <w:ins w:id="186" w:author="CV LUCIENE" w:date="2017-01-17T08:50:00Z">
        <w:r>
          <w:rPr/>
          <w:t>–</w:t>
        </w:r>
      </w:ins>
      <w:del w:id="187" w:author="CV LUCIENE" w:date="2017-01-17T08:50:00Z">
        <w:r>
          <w:rPr/>
          <w:delText>-</w:delText>
        </w:r>
      </w:del>
      <w:bookmarkEnd w:id="169"/>
      <w:bookmarkEnd w:id="170"/>
      <w:bookmarkEnd w:id="171"/>
      <w:r>
        <w:rPr>
          <w:rPrChange w:id="0" w:author="" w:date="0-00-00T00:00:00Z"/>
        </w:rPr>
        <w:t xml:space="preserve"> Ficha de crítica de final de curso – preenchida pelo aluno</w:t>
      </w:r>
    </w:p>
    <w:p>
      <w:pPr>
        <w:pStyle w:val="Padro"/>
        <w:tabs>
          <w:tab w:val="left" w:pos="709" w:leader="none"/>
        </w:tabs>
        <w:ind w:left="0" w:right="-1" w:hanging="0"/>
        <w:jc w:val="center"/>
        <w:rPr>
          <w:b/>
          <w:sz w:val="24"/>
          <w:szCs w:val="24"/>
        </w:rPr>
      </w:pPr>
      <w:r>
        <w:rPr>
          <w:b/>
          <w:sz w:val="24"/>
          <w:szCs w:val="24"/>
        </w:rPr>
      </w:r>
    </w:p>
    <w:p>
      <w:pPr>
        <w:pStyle w:val="Padro"/>
        <w:tabs>
          <w:tab w:val="left" w:pos="709" w:leader="none"/>
        </w:tabs>
        <w:ind w:left="0" w:right="-1" w:hanging="0"/>
        <w:jc w:val="center"/>
        <w:rPr>
          <w:b/>
          <w:sz w:val="24"/>
          <w:szCs w:val="24"/>
        </w:rPr>
      </w:pPr>
      <w:r>
        <w:rPr>
          <w:b/>
          <w:sz w:val="24"/>
          <w:szCs w:val="24"/>
        </w:rPr>
        <w:t>SETOR DE AVALIAÇÃO</w:t>
      </w:r>
    </w:p>
    <w:p>
      <w:pPr>
        <w:pStyle w:val="Padro"/>
        <w:rPr>
          <w:sz w:val="24"/>
          <w:szCs w:val="24"/>
        </w:rPr>
      </w:pPr>
      <w:r>
        <w:rPr>
          <w:sz w:val="24"/>
          <w:szCs w:val="24"/>
        </w:rPr>
      </w:r>
    </w:p>
    <w:p>
      <w:pPr>
        <w:pStyle w:val="Padro"/>
        <w:rPr>
          <w:sz w:val="24"/>
          <w:szCs w:val="24"/>
        </w:rPr>
      </w:pPr>
      <w:r>
        <w:rPr>
          <w:sz w:val="24"/>
          <w:szCs w:val="24"/>
        </w:rPr>
        <w:t>CURSO: _______________________________________ DATA: _____/_____/_____</w:t>
      </w:r>
    </w:p>
    <w:p>
      <w:pPr>
        <w:pStyle w:val="Padro"/>
        <w:rPr/>
      </w:pPr>
      <w:r>
        <w:rPr/>
      </w:r>
    </w:p>
    <w:p>
      <w:pPr>
        <w:pStyle w:val="Ttulo3"/>
        <w:keepLines w:val="false"/>
        <w:numPr>
          <w:ilvl w:val="2"/>
          <w:numId w:val="9"/>
        </w:numPr>
        <w:tabs>
          <w:tab w:val="left" w:pos="708" w:leader="none"/>
        </w:tabs>
        <w:suppressAutoHyphens w:val="true"/>
        <w:spacing w:lineRule="atLeast" w:line="100" w:before="0" w:after="0"/>
        <w:jc w:val="center"/>
        <w:rPr>
          <w:rFonts w:ascii="Times New Roman" w:hAnsi="Times New Roman"/>
          <w:color w:val="00000A"/>
          <w:szCs w:val="24"/>
        </w:rPr>
      </w:pPr>
      <w:bookmarkStart w:id="172" w:name="_Toc472418621"/>
      <w:bookmarkStart w:id="173" w:name="_Toc437466162"/>
      <w:bookmarkStart w:id="174" w:name="_Toc437201543"/>
      <w:bookmarkEnd w:id="172"/>
      <w:bookmarkEnd w:id="173"/>
      <w:bookmarkEnd w:id="174"/>
      <w:r>
        <w:rPr>
          <w:rFonts w:ascii="Times New Roman" w:hAnsi="Times New Roman"/>
          <w:color w:val="00000A"/>
          <w:szCs w:val="24"/>
        </w:rPr>
        <w:t>INSTRUÇÕES</w:t>
      </w:r>
    </w:p>
    <w:p>
      <w:pPr>
        <w:pStyle w:val="Normal"/>
        <w:rPr/>
      </w:pPr>
      <w:r>
        <w:rPr/>
      </w:r>
    </w:p>
    <w:p>
      <w:pPr>
        <w:pStyle w:val="Corpodetextorecuado"/>
        <w:ind w:left="0" w:right="-1" w:hanging="0"/>
        <w:rPr>
          <w:szCs w:val="24"/>
        </w:rPr>
      </w:pPr>
      <w:r>
        <w:rPr>
          <w:szCs w:val="24"/>
        </w:rPr>
        <w:tab/>
        <w:t>Neste questionário, o aluno irá avaliar o curso em sua totalidade (infraestrutura, disciplinas, material didático, avaliação e autoavaliação). Complemente com os comentários que julgar pertinentes, no verso.</w:t>
      </w:r>
    </w:p>
    <w:p>
      <w:pPr>
        <w:pStyle w:val="Padro"/>
        <w:tabs>
          <w:tab w:val="left" w:pos="709" w:leader="none"/>
          <w:tab w:val="left" w:pos="1134" w:leader="none"/>
        </w:tabs>
        <w:ind w:left="0" w:right="-1" w:firstLine="709"/>
        <w:rPr>
          <w:sz w:val="24"/>
          <w:szCs w:val="24"/>
        </w:rPr>
      </w:pPr>
      <w:r>
        <w:rPr>
          <w:sz w:val="24"/>
          <w:szCs w:val="24"/>
        </w:rPr>
        <w:t>Como você avalia:</w:t>
      </w:r>
    </w:p>
    <w:p>
      <w:pPr>
        <w:pStyle w:val="Padro"/>
        <w:rPr/>
      </w:pPr>
      <w:r>
        <w:rPr/>
      </w:r>
    </w:p>
    <w:tbl>
      <w:tblPr>
        <w:jc w:val="center"/>
        <w:tblInd w:w="0" w:type="dxa"/>
        <w:tbl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blBorders>
        <w:tblCellMar>
          <w:top w:w="0" w:type="dxa"/>
          <w:left w:w="55" w:type="dxa"/>
          <w:bottom w:w="0" w:type="dxa"/>
          <w:right w:w="70" w:type="dxa"/>
        </w:tblCellMar>
      </w:tblPr>
      <w:tblGrid>
        <w:gridCol w:w="1528"/>
        <w:gridCol w:w="3431"/>
        <w:gridCol w:w="1417"/>
        <w:gridCol w:w="1417"/>
        <w:gridCol w:w="1488"/>
      </w:tblGrid>
      <w:tr>
        <w:trPr>
          <w:trHeight w:val="279" w:hRule="atLeast"/>
          <w:cantSplit w:val="false"/>
        </w:trPr>
        <w:tc>
          <w:tcPr>
            <w:tcW w:w="4959" w:type="dxa"/>
            <w:gridSpan w:val="2"/>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center"/>
          </w:tcPr>
          <w:p>
            <w:pPr>
              <w:pStyle w:val="Padro"/>
              <w:suppressAutoHyphens w:val="false"/>
              <w:jc w:val="center"/>
              <w:rPr>
                <w:sz w:val="22"/>
                <w:szCs w:val="22"/>
              </w:rPr>
            </w:pPr>
            <w:r>
              <w:rPr>
                <w:sz w:val="22"/>
                <w:szCs w:val="22"/>
              </w:rPr>
              <w:t>QUESITOS</w:t>
            </w:r>
          </w:p>
        </w:tc>
        <w:tc>
          <w:tcPr>
            <w:tcW w:w="1417"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center"/>
          </w:tcPr>
          <w:p>
            <w:pPr>
              <w:pStyle w:val="Padro"/>
              <w:suppressAutoHyphens w:val="false"/>
              <w:jc w:val="center"/>
              <w:rPr>
                <w:b/>
                <w:sz w:val="16"/>
                <w:szCs w:val="16"/>
              </w:rPr>
            </w:pPr>
            <w:r>
              <w:rPr>
                <w:b/>
                <w:sz w:val="16"/>
                <w:szCs w:val="16"/>
              </w:rPr>
            </w:r>
          </w:p>
          <w:p>
            <w:pPr>
              <w:pStyle w:val="Padro"/>
              <w:suppressAutoHyphens w:val="false"/>
              <w:spacing w:before="0" w:after="160"/>
              <w:jc w:val="center"/>
              <w:rPr>
                <w:b/>
                <w:sz w:val="16"/>
                <w:szCs w:val="16"/>
              </w:rPr>
            </w:pPr>
            <w:r>
              <w:rPr>
                <w:b/>
                <w:sz w:val="16"/>
                <w:szCs w:val="16"/>
              </w:rPr>
              <w:t>ABAIXO DO ESPERADO</w:t>
            </w:r>
          </w:p>
        </w:tc>
        <w:tc>
          <w:tcPr>
            <w:tcW w:w="1417"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0" w:type="dxa"/>
              <w:right w:w="10" w:type="dxa"/>
            </w:tcMar>
            <w:vAlign w:val="center"/>
          </w:tcPr>
          <w:p>
            <w:pPr>
              <w:pStyle w:val="Padro"/>
              <w:suppressAutoHyphens w:val="false"/>
              <w:jc w:val="center"/>
              <w:rPr>
                <w:b/>
                <w:sz w:val="16"/>
                <w:szCs w:val="16"/>
              </w:rPr>
            </w:pPr>
            <w:r>
              <w:rPr>
                <w:b/>
                <w:sz w:val="16"/>
                <w:szCs w:val="16"/>
              </w:rPr>
              <w:t>ATINGIU O ESPERADO</w:t>
            </w:r>
          </w:p>
        </w:tc>
        <w:tc>
          <w:tcPr>
            <w:tcW w:w="1488"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0" w:type="dxa"/>
              <w:right w:w="10" w:type="dxa"/>
            </w:tcMar>
            <w:vAlign w:val="center"/>
          </w:tcPr>
          <w:p>
            <w:pPr>
              <w:pStyle w:val="Padro"/>
              <w:suppressAutoHyphens w:val="false"/>
              <w:jc w:val="center"/>
              <w:rPr>
                <w:b/>
                <w:sz w:val="16"/>
                <w:szCs w:val="16"/>
              </w:rPr>
            </w:pPr>
            <w:r>
              <w:rPr>
                <w:b/>
                <w:sz w:val="16"/>
                <w:szCs w:val="16"/>
              </w:rPr>
              <w:t>ACIMA DO ESPERADO</w:t>
            </w:r>
          </w:p>
        </w:tc>
      </w:tr>
      <w:tr>
        <w:trPr>
          <w:trHeight w:val="279" w:hRule="atLeast"/>
          <w:cantSplit w:val="false"/>
        </w:trPr>
        <w:tc>
          <w:tcPr>
            <w:tcW w:w="1528" w:type="dxa"/>
            <w:vMerge w:val="restart"/>
            <w:tcBorders>
              <w:top w:val="single" w:sz="12" w:space="0" w:color="00000A"/>
              <w:left w:val="single" w:sz="12" w:space="0" w:color="00000A"/>
              <w:bottom w:val="nil"/>
              <w:insideH w:val="nil"/>
              <w:right w:val="single" w:sz="12" w:space="0" w:color="00000A"/>
              <w:insideV w:val="single" w:sz="12" w:space="0" w:color="00000A"/>
            </w:tcBorders>
            <w:shd w:fill="FFFFFF" w:val="clear"/>
            <w:tcMar>
              <w:left w:w="55" w:type="dxa"/>
            </w:tcMar>
            <w:vAlign w:val="center"/>
          </w:tcPr>
          <w:p>
            <w:pPr>
              <w:pStyle w:val="Padro"/>
              <w:jc w:val="center"/>
              <w:rPr>
                <w:sz w:val="22"/>
                <w:szCs w:val="22"/>
              </w:rPr>
            </w:pPr>
            <w:r>
              <w:rPr>
                <w:sz w:val="22"/>
                <w:szCs w:val="22"/>
              </w:rPr>
              <w:t>Infraestrutura</w:t>
            </w:r>
          </w:p>
          <w:p>
            <w:pPr>
              <w:pStyle w:val="Padro"/>
              <w:jc w:val="center"/>
              <w:rPr>
                <w:sz w:val="22"/>
                <w:szCs w:val="22"/>
              </w:rPr>
            </w:pPr>
            <w:r>
              <w:rPr>
                <w:sz w:val="22"/>
                <w:szCs w:val="22"/>
              </w:rPr>
            </w:r>
          </w:p>
        </w:tc>
        <w:tc>
          <w:tcPr>
            <w:tcW w:w="3431"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center"/>
          </w:tcPr>
          <w:p>
            <w:pPr>
              <w:pStyle w:val="Padro"/>
              <w:jc w:val="both"/>
              <w:rPr>
                <w:sz w:val="22"/>
                <w:szCs w:val="22"/>
              </w:rPr>
            </w:pPr>
            <w:r>
              <w:rPr>
                <w:sz w:val="22"/>
                <w:szCs w:val="22"/>
              </w:rPr>
              <w:t>1 - Adequação do ambiente físico onde o curso foi realizado.</w:t>
            </w:r>
          </w:p>
        </w:tc>
        <w:tc>
          <w:tcPr>
            <w:tcW w:w="1417"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c>
          <w:tcPr>
            <w:tcW w:w="1417"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c>
          <w:tcPr>
            <w:tcW w:w="1488"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r>
      <w:tr>
        <w:trPr>
          <w:trHeight w:val="467" w:hRule="atLeast"/>
          <w:cantSplit w:val="false"/>
        </w:trPr>
        <w:tc>
          <w:tcPr>
            <w:tcW w:w="1528" w:type="dxa"/>
            <w:vMerge w:val="continue"/>
            <w:tcBorders>
              <w:top w:val="nil"/>
              <w:left w:val="single" w:sz="12" w:space="0" w:color="00000A"/>
              <w:bottom w:val="nil"/>
              <w:insideH w:val="nil"/>
              <w:right w:val="single" w:sz="12" w:space="0" w:color="00000A"/>
              <w:insideV w:val="single" w:sz="12" w:space="0" w:color="00000A"/>
            </w:tcBorders>
            <w:shd w:fill="FFFFFF" w:val="clear"/>
            <w:tcMar>
              <w:left w:w="55" w:type="dxa"/>
            </w:tcMa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jc w:val="center"/>
              <w:rPr>
                <w:b w:val="false"/>
                <w:i w:val="false"/>
                <w:color w:val="00000A"/>
              </w:rPr>
            </w:pPr>
            <w:r>
              <w:rPr>
                <w:b w:val="false"/>
                <w:i w:val="false"/>
                <w:color w:val="00000A"/>
              </w:rPr>
            </w:r>
          </w:p>
        </w:tc>
        <w:tc>
          <w:tcPr>
            <w:tcW w:w="3431"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center"/>
          </w:tcPr>
          <w:p>
            <w:pPr>
              <w:pStyle w:val="Padro"/>
              <w:jc w:val="both"/>
              <w:rPr>
                <w:sz w:val="22"/>
                <w:szCs w:val="22"/>
              </w:rPr>
            </w:pPr>
            <w:r>
              <w:rPr>
                <w:sz w:val="22"/>
                <w:szCs w:val="22"/>
              </w:rPr>
              <w:t>2 - Condições gerais do local.</w:t>
            </w:r>
          </w:p>
        </w:tc>
        <w:tc>
          <w:tcPr>
            <w:tcW w:w="1417"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c>
          <w:tcPr>
            <w:tcW w:w="1417"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c>
          <w:tcPr>
            <w:tcW w:w="1488"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r>
      <w:tr>
        <w:trPr>
          <w:trHeight w:val="458" w:hRule="atLeast"/>
          <w:cantSplit w:val="false"/>
        </w:trPr>
        <w:tc>
          <w:tcPr>
            <w:tcW w:w="1528" w:type="dxa"/>
            <w:vMerge w:val="continue"/>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jc w:val="center"/>
              <w:rPr>
                <w:b w:val="false"/>
                <w:i w:val="false"/>
                <w:color w:val="00000A"/>
              </w:rPr>
            </w:pPr>
            <w:r>
              <w:rPr>
                <w:b w:val="false"/>
                <w:i w:val="false"/>
                <w:color w:val="00000A"/>
              </w:rPr>
            </w:r>
          </w:p>
        </w:tc>
        <w:tc>
          <w:tcPr>
            <w:tcW w:w="3431"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center"/>
          </w:tcPr>
          <w:p>
            <w:pPr>
              <w:pStyle w:val="Padro"/>
              <w:jc w:val="both"/>
              <w:rPr>
                <w:sz w:val="22"/>
                <w:szCs w:val="22"/>
              </w:rPr>
            </w:pPr>
            <w:r>
              <w:rPr>
                <w:sz w:val="22"/>
                <w:szCs w:val="22"/>
              </w:rPr>
              <w:t>3 - Eficiência do pessoal de apoio.</w:t>
            </w:r>
          </w:p>
        </w:tc>
        <w:tc>
          <w:tcPr>
            <w:tcW w:w="1417"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rPr/>
            </w:pPr>
            <w:r>
              <w:rPr/>
            </w:r>
          </w:p>
        </w:tc>
        <w:tc>
          <w:tcPr>
            <w:tcW w:w="1417"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rPr/>
            </w:pPr>
            <w:r>
              <w:rPr/>
            </w:r>
          </w:p>
        </w:tc>
        <w:tc>
          <w:tcPr>
            <w:tcW w:w="1488"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rPr/>
            </w:pPr>
            <w:r>
              <w:rPr/>
            </w:r>
          </w:p>
        </w:tc>
      </w:tr>
      <w:tr>
        <w:trPr>
          <w:trHeight w:val="583" w:hRule="atLeast"/>
          <w:cantSplit w:val="false"/>
        </w:trPr>
        <w:tc>
          <w:tcPr>
            <w:tcW w:w="1528" w:type="dxa"/>
            <w:vMerge w:val="restart"/>
            <w:tcBorders>
              <w:top w:val="single" w:sz="12" w:space="0" w:color="00000A"/>
              <w:left w:val="single" w:sz="12" w:space="0" w:color="00000A"/>
              <w:bottom w:val="nil"/>
              <w:insideH w:val="nil"/>
              <w:right w:val="single" w:sz="12" w:space="0" w:color="00000A"/>
              <w:insideV w:val="single" w:sz="12" w:space="0" w:color="00000A"/>
            </w:tcBorders>
            <w:shd w:fill="FFFFFF" w:val="clear"/>
            <w:tcMar>
              <w:left w:w="55" w:type="dxa"/>
            </w:tcMar>
            <w:vAlign w:val="center"/>
          </w:tcPr>
          <w:p>
            <w:pPr>
              <w:pStyle w:val="Padro"/>
              <w:jc w:val="center"/>
              <w:rPr>
                <w:sz w:val="22"/>
                <w:szCs w:val="22"/>
              </w:rPr>
            </w:pPr>
            <w:r>
              <w:rPr>
                <w:sz w:val="22"/>
                <w:szCs w:val="22"/>
              </w:rPr>
              <w:t>Disciplinas</w:t>
            </w:r>
          </w:p>
          <w:p>
            <w:pPr>
              <w:pStyle w:val="Padro"/>
              <w:jc w:val="center"/>
              <w:rPr>
                <w:sz w:val="22"/>
                <w:szCs w:val="22"/>
              </w:rPr>
            </w:pPr>
            <w:r>
              <w:rPr>
                <w:sz w:val="22"/>
                <w:szCs w:val="22"/>
              </w:rPr>
            </w:r>
          </w:p>
        </w:tc>
        <w:tc>
          <w:tcPr>
            <w:tcW w:w="3431"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cente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jc w:val="both"/>
              <w:rPr>
                <w:rFonts w:ascii="Times New Roman" w:hAnsi="Times New Roman"/>
                <w:b w:val="false"/>
                <w:i w:val="false"/>
                <w:color w:val="00000A"/>
              </w:rPr>
            </w:pPr>
            <w:r>
              <w:rPr>
                <w:rFonts w:ascii="Times New Roman" w:hAnsi="Times New Roman"/>
                <w:b w:val="false"/>
                <w:i w:val="false"/>
                <w:color w:val="00000A"/>
              </w:rPr>
              <w:t>4 - Foram coerentes com os objetivos propostos.</w:t>
            </w:r>
          </w:p>
        </w:tc>
        <w:tc>
          <w:tcPr>
            <w:tcW w:w="1417"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rPr/>
            </w:pPr>
            <w:r>
              <w:rPr/>
            </w:r>
          </w:p>
        </w:tc>
        <w:tc>
          <w:tcPr>
            <w:tcW w:w="1417"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rPr/>
            </w:pPr>
            <w:r>
              <w:rPr/>
            </w:r>
          </w:p>
        </w:tc>
        <w:tc>
          <w:tcPr>
            <w:tcW w:w="1488"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rPr/>
            </w:pPr>
            <w:r>
              <w:rPr/>
            </w:r>
          </w:p>
        </w:tc>
      </w:tr>
      <w:tr>
        <w:trPr>
          <w:trHeight w:val="525" w:hRule="atLeast"/>
          <w:cantSplit w:val="false"/>
        </w:trPr>
        <w:tc>
          <w:tcPr>
            <w:tcW w:w="1528" w:type="dxa"/>
            <w:vMerge w:val="continue"/>
            <w:tcBorders>
              <w:top w:val="nil"/>
              <w:left w:val="single" w:sz="12" w:space="0" w:color="00000A"/>
              <w:bottom w:val="nil"/>
              <w:insideH w:val="nil"/>
              <w:right w:val="single" w:sz="12" w:space="0" w:color="00000A"/>
              <w:insideV w:val="single" w:sz="12" w:space="0" w:color="00000A"/>
            </w:tcBorders>
            <w:shd w:fill="FFFFFF" w:val="clear"/>
            <w:tcMar>
              <w:left w:w="55" w:type="dxa"/>
            </w:tcMa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jc w:val="center"/>
              <w:rPr>
                <w:b w:val="false"/>
                <w:i w:val="false"/>
                <w:color w:val="00000A"/>
              </w:rPr>
            </w:pPr>
            <w:r>
              <w:rPr>
                <w:b w:val="false"/>
                <w:i w:val="false"/>
                <w:color w:val="00000A"/>
              </w:rPr>
            </w:r>
          </w:p>
        </w:tc>
        <w:tc>
          <w:tcPr>
            <w:tcW w:w="3431"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cente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jc w:val="both"/>
              <w:rPr>
                <w:rFonts w:ascii="Times New Roman" w:hAnsi="Times New Roman"/>
                <w:b w:val="false"/>
                <w:i w:val="false"/>
                <w:color w:val="00000A"/>
              </w:rPr>
            </w:pPr>
            <w:r>
              <w:rPr>
                <w:rFonts w:ascii="Times New Roman" w:hAnsi="Times New Roman"/>
                <w:b w:val="false"/>
                <w:i w:val="false"/>
                <w:color w:val="00000A"/>
              </w:rPr>
              <w:t>5 - Nível de satisfação do conteúdo às suas necessidades profissionais.</w:t>
            </w:r>
          </w:p>
        </w:tc>
        <w:tc>
          <w:tcPr>
            <w:tcW w:w="1417"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rPr/>
            </w:pPr>
            <w:r>
              <w:rPr/>
            </w:r>
          </w:p>
        </w:tc>
        <w:tc>
          <w:tcPr>
            <w:tcW w:w="1417"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rPr/>
            </w:pPr>
            <w:r>
              <w:rPr/>
            </w:r>
          </w:p>
        </w:tc>
        <w:tc>
          <w:tcPr>
            <w:tcW w:w="1488"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rPr/>
            </w:pPr>
            <w:r>
              <w:rPr/>
            </w:r>
          </w:p>
        </w:tc>
      </w:tr>
      <w:tr>
        <w:trPr>
          <w:trHeight w:val="589" w:hRule="atLeast"/>
          <w:cantSplit w:val="false"/>
        </w:trPr>
        <w:tc>
          <w:tcPr>
            <w:tcW w:w="1528" w:type="dxa"/>
            <w:vMerge w:val="continue"/>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jc w:val="center"/>
              <w:rPr>
                <w:b w:val="false"/>
                <w:i w:val="false"/>
                <w:color w:val="00000A"/>
              </w:rPr>
            </w:pPr>
            <w:r>
              <w:rPr>
                <w:b w:val="false"/>
                <w:i w:val="false"/>
                <w:color w:val="00000A"/>
              </w:rPr>
            </w:r>
          </w:p>
        </w:tc>
        <w:tc>
          <w:tcPr>
            <w:tcW w:w="3431"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cente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jc w:val="both"/>
              <w:rPr>
                <w:rFonts w:ascii="Times New Roman" w:hAnsi="Times New Roman"/>
                <w:b w:val="false"/>
                <w:i w:val="false"/>
                <w:color w:val="00000A"/>
              </w:rPr>
            </w:pPr>
            <w:r>
              <w:rPr>
                <w:rFonts w:ascii="Times New Roman" w:hAnsi="Times New Roman"/>
                <w:b w:val="false"/>
                <w:i w:val="false"/>
                <w:color w:val="00000A"/>
              </w:rPr>
              <w:t>6 - Sequência lógica dos conteúdos ministrados.</w:t>
            </w:r>
          </w:p>
        </w:tc>
        <w:tc>
          <w:tcPr>
            <w:tcW w:w="1417"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rPr/>
            </w:pPr>
            <w:r>
              <w:rPr/>
            </w:r>
          </w:p>
        </w:tc>
        <w:tc>
          <w:tcPr>
            <w:tcW w:w="1417"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rPr/>
            </w:pPr>
            <w:r>
              <w:rPr/>
            </w:r>
          </w:p>
        </w:tc>
        <w:tc>
          <w:tcPr>
            <w:tcW w:w="1488"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Ttulo4"/>
              <w:keepLines w:val="false"/>
              <w:numPr>
                <w:ilvl w:val="3"/>
                <w:numId w:val="9"/>
              </w:numPr>
              <w:tabs>
                <w:tab w:val="left" w:pos="708" w:leader="none"/>
                <w:tab w:val="left" w:pos="3600" w:leader="none"/>
              </w:tabs>
              <w:suppressAutoHyphens w:val="true"/>
              <w:spacing w:lineRule="exact" w:line="240" w:before="0" w:after="0"/>
              <w:ind w:left="0" w:right="0" w:hanging="0"/>
              <w:rPr/>
            </w:pPr>
            <w:r>
              <w:rPr/>
            </w:r>
          </w:p>
        </w:tc>
      </w:tr>
      <w:tr>
        <w:trPr>
          <w:trHeight w:val="279" w:hRule="atLeast"/>
          <w:cantSplit w:val="false"/>
        </w:trPr>
        <w:tc>
          <w:tcPr>
            <w:tcW w:w="1528" w:type="dxa"/>
            <w:vMerge w:val="restart"/>
            <w:tcBorders>
              <w:top w:val="single" w:sz="12" w:space="0" w:color="00000A"/>
              <w:left w:val="single" w:sz="12" w:space="0" w:color="00000A"/>
              <w:bottom w:val="nil"/>
              <w:insideH w:val="nil"/>
              <w:right w:val="single" w:sz="12" w:space="0" w:color="00000A"/>
              <w:insideV w:val="single" w:sz="12" w:space="0" w:color="00000A"/>
            </w:tcBorders>
            <w:shd w:fill="FFFFFF" w:val="clear"/>
            <w:tcMar>
              <w:left w:w="55" w:type="dxa"/>
            </w:tcMar>
            <w:vAlign w:val="center"/>
          </w:tcPr>
          <w:p>
            <w:pPr>
              <w:pStyle w:val="Padro"/>
              <w:jc w:val="center"/>
              <w:rPr>
                <w:sz w:val="22"/>
                <w:szCs w:val="22"/>
              </w:rPr>
            </w:pPr>
            <w:r>
              <w:rPr>
                <w:sz w:val="22"/>
                <w:szCs w:val="22"/>
              </w:rPr>
              <w:t>Material Didático</w:t>
            </w:r>
          </w:p>
          <w:p>
            <w:pPr>
              <w:pStyle w:val="Padro"/>
              <w:jc w:val="center"/>
              <w:rPr>
                <w:sz w:val="22"/>
                <w:szCs w:val="22"/>
              </w:rPr>
            </w:pPr>
            <w:r>
              <w:rPr>
                <w:sz w:val="22"/>
                <w:szCs w:val="22"/>
              </w:rPr>
            </w:r>
          </w:p>
        </w:tc>
        <w:tc>
          <w:tcPr>
            <w:tcW w:w="3431"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center"/>
          </w:tcPr>
          <w:p>
            <w:pPr>
              <w:pStyle w:val="Padro"/>
              <w:jc w:val="both"/>
              <w:rPr>
                <w:sz w:val="22"/>
                <w:szCs w:val="22"/>
              </w:rPr>
            </w:pPr>
            <w:r>
              <w:rPr>
                <w:sz w:val="22"/>
                <w:szCs w:val="22"/>
              </w:rPr>
              <w:t xml:space="preserve">7 - A apresentação visual dos </w:t>
            </w:r>
            <w:r>
              <w:rPr>
                <w:i/>
                <w:sz w:val="22"/>
                <w:szCs w:val="22"/>
                <w:rPrChange w:id="0" w:author="" w:date="0-00-00T00:00:00Z"/>
              </w:rPr>
              <w:t>slides</w:t>
            </w:r>
            <w:r>
              <w:rPr>
                <w:sz w:val="22"/>
                <w:szCs w:val="22"/>
              </w:rPr>
              <w:t xml:space="preserve"> foi agradável quando utilizado </w:t>
            </w:r>
            <w:r>
              <w:rPr>
                <w:i/>
                <w:iCs/>
                <w:sz w:val="22"/>
                <w:szCs w:val="22"/>
              </w:rPr>
              <w:t>datashow</w:t>
            </w:r>
            <w:r>
              <w:rPr>
                <w:sz w:val="22"/>
                <w:szCs w:val="22"/>
              </w:rPr>
              <w:t xml:space="preserve"> ou computador.</w:t>
            </w:r>
          </w:p>
        </w:tc>
        <w:tc>
          <w:tcPr>
            <w:tcW w:w="1417"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c>
          <w:tcPr>
            <w:tcW w:w="1417"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c>
          <w:tcPr>
            <w:tcW w:w="1488"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r>
      <w:tr>
        <w:trPr>
          <w:trHeight w:val="279" w:hRule="atLeast"/>
          <w:cantSplit w:val="false"/>
        </w:trPr>
        <w:tc>
          <w:tcPr>
            <w:tcW w:w="1528" w:type="dxa"/>
            <w:vMerge w:val="continue"/>
            <w:tcBorders>
              <w:top w:val="nil"/>
              <w:left w:val="single" w:sz="12" w:space="0" w:color="00000A"/>
              <w:bottom w:val="nil"/>
              <w:insideH w:val="nil"/>
              <w:right w:val="single" w:sz="12" w:space="0" w:color="00000A"/>
              <w:insideV w:val="single" w:sz="12" w:space="0" w:color="00000A"/>
            </w:tcBorders>
            <w:shd w:fill="FFFFFF" w:val="clear"/>
            <w:tcMar>
              <w:left w:w="55" w:type="dxa"/>
            </w:tcMar>
          </w:tcPr>
          <w:p>
            <w:pPr>
              <w:pStyle w:val="Padro"/>
              <w:ind w:left="0" w:right="0" w:firstLine="708"/>
              <w:rPr>
                <w:sz w:val="22"/>
                <w:szCs w:val="22"/>
              </w:rPr>
            </w:pPr>
            <w:r>
              <w:rPr>
                <w:sz w:val="22"/>
                <w:szCs w:val="22"/>
              </w:rPr>
            </w:r>
          </w:p>
        </w:tc>
        <w:tc>
          <w:tcPr>
            <w:tcW w:w="3431"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center"/>
          </w:tcPr>
          <w:p>
            <w:pPr>
              <w:pStyle w:val="Padro"/>
              <w:jc w:val="both"/>
              <w:rPr>
                <w:sz w:val="22"/>
                <w:szCs w:val="22"/>
              </w:rPr>
            </w:pPr>
            <w:r>
              <w:rPr>
                <w:sz w:val="22"/>
                <w:szCs w:val="22"/>
              </w:rPr>
              <w:t>8 - O material impresso foi de boa qualidade.</w:t>
            </w:r>
          </w:p>
        </w:tc>
        <w:tc>
          <w:tcPr>
            <w:tcW w:w="1417"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c>
          <w:tcPr>
            <w:tcW w:w="1417"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c>
          <w:tcPr>
            <w:tcW w:w="1488"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r>
      <w:tr>
        <w:trPr>
          <w:trHeight w:val="531" w:hRule="atLeast"/>
          <w:cantSplit w:val="false"/>
        </w:trPr>
        <w:tc>
          <w:tcPr>
            <w:tcW w:w="1528" w:type="dxa"/>
            <w:vMerge w:val="continue"/>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ind w:left="0" w:right="0" w:firstLine="708"/>
              <w:rPr>
                <w:sz w:val="22"/>
                <w:szCs w:val="22"/>
              </w:rPr>
            </w:pPr>
            <w:r>
              <w:rPr>
                <w:sz w:val="22"/>
                <w:szCs w:val="22"/>
              </w:rPr>
            </w:r>
          </w:p>
        </w:tc>
        <w:tc>
          <w:tcPr>
            <w:tcW w:w="3431"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center"/>
          </w:tcPr>
          <w:p>
            <w:pPr>
              <w:pStyle w:val="Padro"/>
              <w:jc w:val="both"/>
              <w:rPr>
                <w:sz w:val="22"/>
                <w:szCs w:val="22"/>
              </w:rPr>
            </w:pPr>
            <w:r>
              <w:rPr>
                <w:sz w:val="22"/>
                <w:szCs w:val="22"/>
              </w:rPr>
              <w:t>9 - Uso de recursos audiovisuais.</w:t>
            </w:r>
          </w:p>
        </w:tc>
        <w:tc>
          <w:tcPr>
            <w:tcW w:w="1417"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rPr/>
            </w:pPr>
            <w:r>
              <w:rPr/>
            </w:r>
          </w:p>
        </w:tc>
        <w:tc>
          <w:tcPr>
            <w:tcW w:w="1417"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rPr/>
            </w:pPr>
            <w:r>
              <w:rPr/>
            </w:r>
          </w:p>
        </w:tc>
        <w:tc>
          <w:tcPr>
            <w:tcW w:w="1488"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rPr/>
            </w:pPr>
            <w:r>
              <w:rPr/>
            </w:r>
          </w:p>
        </w:tc>
      </w:tr>
      <w:tr>
        <w:trPr>
          <w:trHeight w:val="279" w:hRule="atLeast"/>
          <w:cantSplit w:val="false"/>
        </w:trPr>
        <w:tc>
          <w:tcPr>
            <w:tcW w:w="1528" w:type="dxa"/>
            <w:vMerge w:val="restart"/>
            <w:tcBorders>
              <w:top w:val="single" w:sz="12" w:space="0" w:color="00000A"/>
              <w:left w:val="single" w:sz="12" w:space="0" w:color="00000A"/>
              <w:bottom w:val="nil"/>
              <w:insideH w:val="nil"/>
              <w:right w:val="single" w:sz="12" w:space="0" w:color="00000A"/>
              <w:insideV w:val="single" w:sz="12" w:space="0" w:color="00000A"/>
            </w:tcBorders>
            <w:shd w:fill="FFFFFF" w:val="clear"/>
            <w:tcMar>
              <w:left w:w="55" w:type="dxa"/>
            </w:tcMar>
            <w:vAlign w:val="center"/>
          </w:tcPr>
          <w:p>
            <w:pPr>
              <w:pStyle w:val="Padro"/>
              <w:jc w:val="center"/>
              <w:rPr>
                <w:sz w:val="22"/>
                <w:szCs w:val="22"/>
              </w:rPr>
            </w:pPr>
            <w:r>
              <w:rPr>
                <w:sz w:val="22"/>
                <w:szCs w:val="22"/>
              </w:rPr>
              <w:t>Avaliação</w:t>
            </w:r>
          </w:p>
          <w:p>
            <w:pPr>
              <w:pStyle w:val="Padro"/>
              <w:jc w:val="center"/>
              <w:rPr>
                <w:sz w:val="22"/>
                <w:szCs w:val="22"/>
              </w:rPr>
            </w:pPr>
            <w:r>
              <w:rPr>
                <w:sz w:val="22"/>
                <w:szCs w:val="22"/>
              </w:rPr>
            </w:r>
          </w:p>
        </w:tc>
        <w:tc>
          <w:tcPr>
            <w:tcW w:w="3431"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center"/>
          </w:tcPr>
          <w:p>
            <w:pPr>
              <w:pStyle w:val="Padro"/>
              <w:jc w:val="both"/>
              <w:rPr>
                <w:sz w:val="22"/>
                <w:szCs w:val="22"/>
              </w:rPr>
            </w:pPr>
            <w:r>
              <w:rPr>
                <w:sz w:val="22"/>
                <w:szCs w:val="22"/>
              </w:rPr>
              <w:t>10 - Relacionamento entre avaliações e conteúdos propostos no curso.</w:t>
            </w:r>
          </w:p>
        </w:tc>
        <w:tc>
          <w:tcPr>
            <w:tcW w:w="1417"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c>
          <w:tcPr>
            <w:tcW w:w="1417"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c>
          <w:tcPr>
            <w:tcW w:w="1488"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r>
      <w:tr>
        <w:trPr>
          <w:trHeight w:val="279" w:hRule="atLeast"/>
          <w:cantSplit w:val="false"/>
        </w:trPr>
        <w:tc>
          <w:tcPr>
            <w:tcW w:w="1528" w:type="dxa"/>
            <w:vMerge w:val="continue"/>
            <w:tcBorders>
              <w:top w:val="nil"/>
              <w:left w:val="single" w:sz="12" w:space="0" w:color="00000A"/>
              <w:bottom w:val="nil"/>
              <w:insideH w:val="nil"/>
              <w:right w:val="single" w:sz="12" w:space="0" w:color="00000A"/>
              <w:insideV w:val="single" w:sz="12" w:space="0" w:color="00000A"/>
            </w:tcBorders>
            <w:shd w:fill="FFFFFF" w:val="clear"/>
            <w:tcMar>
              <w:left w:w="55" w:type="dxa"/>
            </w:tcMar>
          </w:tcPr>
          <w:p>
            <w:pPr>
              <w:pStyle w:val="Padro"/>
              <w:jc w:val="center"/>
              <w:rPr>
                <w:sz w:val="22"/>
                <w:szCs w:val="22"/>
              </w:rPr>
            </w:pPr>
            <w:r>
              <w:rPr>
                <w:sz w:val="22"/>
                <w:szCs w:val="22"/>
              </w:rPr>
            </w:r>
          </w:p>
        </w:tc>
        <w:tc>
          <w:tcPr>
            <w:tcW w:w="3431"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center"/>
          </w:tcPr>
          <w:p>
            <w:pPr>
              <w:pStyle w:val="Padro"/>
              <w:jc w:val="both"/>
              <w:rPr>
                <w:sz w:val="22"/>
                <w:szCs w:val="22"/>
              </w:rPr>
            </w:pPr>
            <w:r>
              <w:rPr>
                <w:sz w:val="22"/>
                <w:szCs w:val="22"/>
              </w:rPr>
              <w:t>11 - Os tipos de avaliações utilizadas (prática e/ou teórica).</w:t>
            </w:r>
          </w:p>
        </w:tc>
        <w:tc>
          <w:tcPr>
            <w:tcW w:w="1417"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c>
          <w:tcPr>
            <w:tcW w:w="1417"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c>
          <w:tcPr>
            <w:tcW w:w="1488"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r>
      <w:tr>
        <w:trPr>
          <w:trHeight w:val="323" w:hRule="atLeast"/>
          <w:cantSplit w:val="false"/>
        </w:trPr>
        <w:tc>
          <w:tcPr>
            <w:tcW w:w="1528" w:type="dxa"/>
            <w:vMerge w:val="continue"/>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jc w:val="center"/>
              <w:rPr>
                <w:sz w:val="22"/>
                <w:szCs w:val="22"/>
              </w:rPr>
            </w:pPr>
            <w:r>
              <w:rPr>
                <w:sz w:val="22"/>
                <w:szCs w:val="22"/>
              </w:rPr>
            </w:r>
          </w:p>
        </w:tc>
        <w:tc>
          <w:tcPr>
            <w:tcW w:w="3431"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center"/>
          </w:tcPr>
          <w:p>
            <w:pPr>
              <w:pStyle w:val="Padro"/>
              <w:jc w:val="both"/>
              <w:rPr>
                <w:sz w:val="22"/>
                <w:szCs w:val="22"/>
              </w:rPr>
            </w:pPr>
            <w:r>
              <w:rPr>
                <w:sz w:val="22"/>
                <w:szCs w:val="22"/>
              </w:rPr>
              <w:t>12 - Discussão das provas.</w:t>
            </w:r>
          </w:p>
        </w:tc>
        <w:tc>
          <w:tcPr>
            <w:tcW w:w="1417"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rPr/>
            </w:pPr>
            <w:r>
              <w:rPr/>
            </w:r>
          </w:p>
        </w:tc>
        <w:tc>
          <w:tcPr>
            <w:tcW w:w="1417"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rPr/>
            </w:pPr>
            <w:r>
              <w:rPr/>
            </w:r>
          </w:p>
        </w:tc>
        <w:tc>
          <w:tcPr>
            <w:tcW w:w="1488"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rPr/>
            </w:pPr>
            <w:r>
              <w:rPr/>
            </w:r>
          </w:p>
        </w:tc>
      </w:tr>
      <w:tr>
        <w:trPr>
          <w:trHeight w:val="279" w:hRule="atLeast"/>
          <w:cantSplit w:val="false"/>
        </w:trPr>
        <w:tc>
          <w:tcPr>
            <w:tcW w:w="1528" w:type="dxa"/>
            <w:vMerge w:val="restart"/>
            <w:tcBorders>
              <w:top w:val="single" w:sz="12" w:space="0" w:color="00000A"/>
              <w:left w:val="single" w:sz="12" w:space="0" w:color="00000A"/>
              <w:bottom w:val="nil"/>
              <w:insideH w:val="nil"/>
              <w:right w:val="single" w:sz="12" w:space="0" w:color="00000A"/>
              <w:insideV w:val="single" w:sz="12" w:space="0" w:color="00000A"/>
            </w:tcBorders>
            <w:shd w:fill="FFFFFF" w:val="clear"/>
            <w:tcMar>
              <w:left w:w="55" w:type="dxa"/>
            </w:tcMar>
            <w:vAlign w:val="center"/>
          </w:tcPr>
          <w:p>
            <w:pPr>
              <w:pStyle w:val="Padro"/>
              <w:jc w:val="center"/>
              <w:rPr>
                <w:sz w:val="22"/>
                <w:szCs w:val="22"/>
              </w:rPr>
            </w:pPr>
            <w:r>
              <w:rPr>
                <w:sz w:val="22"/>
                <w:szCs w:val="22"/>
              </w:rPr>
              <w:t>Autoavaliação</w:t>
            </w:r>
          </w:p>
          <w:p>
            <w:pPr>
              <w:pStyle w:val="Padro"/>
              <w:jc w:val="center"/>
              <w:rPr>
                <w:sz w:val="22"/>
                <w:szCs w:val="22"/>
              </w:rPr>
            </w:pPr>
            <w:r>
              <w:rPr>
                <w:sz w:val="22"/>
                <w:szCs w:val="22"/>
              </w:rPr>
            </w:r>
          </w:p>
        </w:tc>
        <w:tc>
          <w:tcPr>
            <w:tcW w:w="3431" w:type="dxa"/>
            <w:tcBorders>
              <w:top w:val="single" w:sz="12" w:space="0" w:color="00000A"/>
              <w:left w:val="single" w:sz="12" w:space="0" w:color="00000A"/>
              <w:bottom w:val="nil"/>
              <w:insideH w:val="nil"/>
              <w:right w:val="single" w:sz="12" w:space="0" w:color="00000A"/>
              <w:insideV w:val="single" w:sz="12" w:space="0" w:color="00000A"/>
            </w:tcBorders>
            <w:shd w:fill="FFFFFF" w:val="clear"/>
            <w:tcMar>
              <w:left w:w="55" w:type="dxa"/>
            </w:tcMar>
            <w:vAlign w:val="center"/>
          </w:tcPr>
          <w:p>
            <w:pPr>
              <w:pStyle w:val="Padro"/>
              <w:jc w:val="both"/>
              <w:rPr>
                <w:sz w:val="22"/>
                <w:szCs w:val="22"/>
              </w:rPr>
            </w:pPr>
            <w:r>
              <w:rPr>
                <w:sz w:val="22"/>
                <w:szCs w:val="22"/>
              </w:rPr>
              <w:t>13 - Compreensão dos assuntos apresentados.</w:t>
            </w:r>
          </w:p>
        </w:tc>
        <w:tc>
          <w:tcPr>
            <w:tcW w:w="1417" w:type="dxa"/>
            <w:tcBorders>
              <w:top w:val="single" w:sz="12" w:space="0" w:color="00000A"/>
              <w:left w:val="single" w:sz="12" w:space="0" w:color="00000A"/>
              <w:bottom w:val="nil"/>
              <w:insideH w:val="nil"/>
              <w:right w:val="single" w:sz="12" w:space="0" w:color="00000A"/>
              <w:insideV w:val="single" w:sz="12" w:space="0" w:color="00000A"/>
            </w:tcBorders>
            <w:shd w:fill="FFFFFF" w:val="clear"/>
            <w:tcMar>
              <w:left w:w="55" w:type="dxa"/>
            </w:tcMar>
          </w:tcPr>
          <w:p>
            <w:pPr>
              <w:pStyle w:val="Padro"/>
              <w:rPr/>
            </w:pPr>
            <w:r>
              <w:rPr/>
            </w:r>
          </w:p>
        </w:tc>
        <w:tc>
          <w:tcPr>
            <w:tcW w:w="1417" w:type="dxa"/>
            <w:tcBorders>
              <w:top w:val="single" w:sz="12" w:space="0" w:color="00000A"/>
              <w:left w:val="single" w:sz="12" w:space="0" w:color="00000A"/>
              <w:bottom w:val="nil"/>
              <w:insideH w:val="nil"/>
              <w:right w:val="single" w:sz="12" w:space="0" w:color="00000A"/>
              <w:insideV w:val="single" w:sz="12" w:space="0" w:color="00000A"/>
            </w:tcBorders>
            <w:shd w:fill="FFFFFF" w:val="clear"/>
            <w:tcMar>
              <w:left w:w="55" w:type="dxa"/>
            </w:tcMar>
          </w:tcPr>
          <w:p>
            <w:pPr>
              <w:pStyle w:val="Padro"/>
              <w:rPr/>
            </w:pPr>
            <w:r>
              <w:rPr/>
            </w:r>
          </w:p>
        </w:tc>
        <w:tc>
          <w:tcPr>
            <w:tcW w:w="1488" w:type="dxa"/>
            <w:tcBorders>
              <w:top w:val="single" w:sz="12" w:space="0" w:color="00000A"/>
              <w:left w:val="single" w:sz="12" w:space="0" w:color="00000A"/>
              <w:bottom w:val="nil"/>
              <w:insideH w:val="nil"/>
              <w:right w:val="single" w:sz="12" w:space="0" w:color="00000A"/>
              <w:insideV w:val="single" w:sz="12" w:space="0" w:color="00000A"/>
            </w:tcBorders>
            <w:shd w:fill="FFFFFF" w:val="clear"/>
            <w:tcMar>
              <w:left w:w="55" w:type="dxa"/>
            </w:tcMar>
          </w:tcPr>
          <w:p>
            <w:pPr>
              <w:pStyle w:val="Padro"/>
              <w:rPr/>
            </w:pPr>
            <w:r>
              <w:rPr/>
            </w:r>
          </w:p>
        </w:tc>
      </w:tr>
      <w:tr>
        <w:trPr>
          <w:trHeight w:val="279" w:hRule="atLeast"/>
          <w:cantSplit w:val="false"/>
        </w:trPr>
        <w:tc>
          <w:tcPr>
            <w:tcW w:w="1528" w:type="dxa"/>
            <w:vMerge w:val="continue"/>
            <w:tcBorders>
              <w:top w:val="nil"/>
              <w:left w:val="single" w:sz="12" w:space="0" w:color="00000A"/>
              <w:bottom w:val="nil"/>
              <w:insideH w:val="nil"/>
              <w:right w:val="single" w:sz="12" w:space="0" w:color="00000A"/>
              <w:insideV w:val="single" w:sz="12" w:space="0" w:color="00000A"/>
            </w:tcBorders>
            <w:shd w:fill="FFFFFF" w:val="clear"/>
            <w:tcMar>
              <w:left w:w="55" w:type="dxa"/>
            </w:tcMar>
          </w:tcPr>
          <w:p>
            <w:pPr>
              <w:pStyle w:val="Padro"/>
              <w:rPr>
                <w:sz w:val="22"/>
                <w:szCs w:val="22"/>
              </w:rPr>
            </w:pPr>
            <w:r>
              <w:rPr>
                <w:sz w:val="22"/>
                <w:szCs w:val="22"/>
              </w:rPr>
            </w:r>
          </w:p>
        </w:tc>
        <w:tc>
          <w:tcPr>
            <w:tcW w:w="3431"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center"/>
          </w:tcPr>
          <w:p>
            <w:pPr>
              <w:pStyle w:val="Padro"/>
              <w:jc w:val="both"/>
              <w:rPr>
                <w:sz w:val="22"/>
                <w:szCs w:val="22"/>
              </w:rPr>
            </w:pPr>
            <w:r>
              <w:rPr>
                <w:sz w:val="22"/>
                <w:szCs w:val="22"/>
              </w:rPr>
              <w:t>14 - Interesse e participação no decorrer do curso.</w:t>
            </w:r>
          </w:p>
        </w:tc>
        <w:tc>
          <w:tcPr>
            <w:tcW w:w="1417"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c>
          <w:tcPr>
            <w:tcW w:w="1417"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c>
          <w:tcPr>
            <w:tcW w:w="1488"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Padro"/>
              <w:rPr/>
            </w:pPr>
            <w:r>
              <w:rPr/>
            </w:r>
          </w:p>
        </w:tc>
      </w:tr>
      <w:tr>
        <w:trPr>
          <w:trHeight w:val="279" w:hRule="atLeast"/>
          <w:cantSplit w:val="false"/>
        </w:trPr>
        <w:tc>
          <w:tcPr>
            <w:tcW w:w="1528" w:type="dxa"/>
            <w:vMerge w:val="continue"/>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rPr>
                <w:sz w:val="22"/>
                <w:szCs w:val="22"/>
              </w:rPr>
            </w:pPr>
            <w:r>
              <w:rPr>
                <w:sz w:val="22"/>
                <w:szCs w:val="22"/>
              </w:rPr>
            </w:r>
          </w:p>
        </w:tc>
        <w:tc>
          <w:tcPr>
            <w:tcW w:w="3431"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center"/>
          </w:tcPr>
          <w:p>
            <w:pPr>
              <w:pStyle w:val="Padro"/>
              <w:jc w:val="both"/>
              <w:rPr>
                <w:sz w:val="22"/>
                <w:szCs w:val="22"/>
              </w:rPr>
            </w:pPr>
            <w:r>
              <w:rPr>
                <w:sz w:val="22"/>
                <w:szCs w:val="22"/>
              </w:rPr>
              <w:t>15 - Sou capaz de aplicar os conhecimentos, habilidades ou atitudes ensinadas no curso em diferentes situações.</w:t>
            </w:r>
          </w:p>
        </w:tc>
        <w:tc>
          <w:tcPr>
            <w:tcW w:w="1417"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rPr/>
            </w:pPr>
            <w:r>
              <w:rPr/>
            </w:r>
          </w:p>
        </w:tc>
        <w:tc>
          <w:tcPr>
            <w:tcW w:w="1417"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rPr/>
            </w:pPr>
            <w:r>
              <w:rPr/>
            </w:r>
          </w:p>
        </w:tc>
        <w:tc>
          <w:tcPr>
            <w:tcW w:w="1488"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Padro"/>
              <w:rPr/>
            </w:pPr>
            <w:r>
              <w:rPr/>
            </w:r>
          </w:p>
        </w:tc>
      </w:tr>
    </w:tbl>
    <w:p>
      <w:pPr>
        <w:pStyle w:val="Normal"/>
        <w:tabs>
          <w:tab w:val="left" w:pos="709" w:leader="none"/>
        </w:tabs>
        <w:ind w:left="0" w:right="-1" w:hanging="0"/>
        <w:rPr>
          <w:sz w:val="24"/>
          <w:szCs w:val="24"/>
        </w:rPr>
      </w:pPr>
      <w:r>
        <w:rPr>
          <w:sz w:val="24"/>
          <w:szCs w:val="24"/>
        </w:rPr>
      </w:r>
    </w:p>
    <w:p>
      <w:pPr>
        <w:pStyle w:val="Normal"/>
        <w:pageBreakBefore/>
        <w:spacing w:lineRule="auto" w:line="240" w:before="0" w:after="240"/>
        <w:jc w:val="center"/>
        <w:rPr>
          <w:rFonts w:cs="Times New Roman" w:ascii="Times New Roman" w:hAnsi="Times New Roman"/>
          <w:b/>
          <w:sz w:val="24"/>
          <w:szCs w:val="24"/>
          <w:rPrChange w:id="0" w:author="" w:date="0-00-00T00:00:00Z"/>
        </w:rPr>
      </w:pPr>
      <w:bookmarkStart w:id="175" w:name="_Toc437201544"/>
      <w:r>
        <w:rPr>
          <w:rFonts w:cs="Times New Roman" w:ascii="Times New Roman" w:hAnsi="Times New Roman"/>
          <w:b/>
          <w:sz w:val="24"/>
          <w:szCs w:val="24"/>
          <w:rPrChange w:id="0" w:author="" w:date="0-00-00T00:00:00Z"/>
        </w:rPr>
        <w:t xml:space="preserve">Continuação do Anexo G </w:t>
      </w:r>
      <w:ins w:id="191" w:author="CV LUCIENE" w:date="2017-01-17T08:51:00Z">
        <w:r>
          <w:rPr>
            <w:rFonts w:cs="Times New Roman" w:ascii="Times New Roman" w:hAnsi="Times New Roman"/>
            <w:b/>
            <w:sz w:val="24"/>
            <w:szCs w:val="24"/>
          </w:rPr>
          <w:t>–</w:t>
        </w:r>
      </w:ins>
      <w:del w:id="192" w:author="CV LUCIENE" w:date="2017-01-17T08:51:00Z">
        <w:r>
          <w:rPr>
            <w:rFonts w:cs="Times New Roman" w:ascii="Times New Roman" w:hAnsi="Times New Roman"/>
            <w:b/>
            <w:sz w:val="24"/>
            <w:szCs w:val="24"/>
          </w:rPr>
          <w:delText>-</w:delText>
        </w:r>
      </w:del>
      <w:bookmarkEnd w:id="175"/>
      <w:r>
        <w:rPr>
          <w:rFonts w:cs="Times New Roman" w:ascii="Times New Roman" w:hAnsi="Times New Roman"/>
          <w:b/>
          <w:sz w:val="24"/>
          <w:szCs w:val="24"/>
          <w:rPrChange w:id="0" w:author="" w:date="0-00-00T00:00:00Z"/>
        </w:rPr>
        <w:t xml:space="preserve"> Ficha de crítica de final de curso pelo aluno</w:t>
      </w:r>
    </w:p>
    <w:p>
      <w:pPr>
        <w:pStyle w:val="ListParagraph"/>
        <w:numPr>
          <w:ilvl w:val="0"/>
          <w:numId w:val="13"/>
        </w:numPr>
        <w:tabs>
          <w:tab w:val="left" w:pos="284" w:leader="none"/>
        </w:tabs>
        <w:spacing w:lineRule="auto" w:line="240" w:before="0" w:after="0"/>
        <w:ind w:left="-28" w:right="0" w:hanging="360"/>
        <w:jc w:val="both"/>
        <w:rPr>
          <w:rFonts w:cs="Times New Roman" w:ascii="Times New Roman" w:hAnsi="Times New Roman"/>
          <w:sz w:val="20"/>
          <w:szCs w:val="20"/>
        </w:rPr>
      </w:pPr>
      <w:r>
        <w:rPr>
          <w:rFonts w:cs="Times New Roman" w:ascii="Times New Roman" w:hAnsi="Times New Roman"/>
          <w:sz w:val="20"/>
          <w:szCs w:val="20"/>
        </w:rPr>
        <w:t>Deixe uma linha em branco entre os comentários;</w:t>
      </w:r>
    </w:p>
    <w:p>
      <w:pPr>
        <w:pStyle w:val="ListParagraph"/>
        <w:numPr>
          <w:ilvl w:val="0"/>
          <w:numId w:val="13"/>
        </w:numPr>
        <w:tabs>
          <w:tab w:val="left" w:pos="284" w:leader="none"/>
        </w:tabs>
        <w:spacing w:lineRule="auto" w:line="240" w:before="0" w:after="0"/>
        <w:ind w:left="-28" w:right="0" w:hanging="360"/>
        <w:jc w:val="both"/>
        <w:rPr>
          <w:rFonts w:cs="Times New Roman" w:ascii="Times New Roman" w:hAnsi="Times New Roman"/>
          <w:sz w:val="20"/>
          <w:szCs w:val="20"/>
        </w:rPr>
      </w:pPr>
      <w:r>
        <w:rPr>
          <w:rFonts w:cs="Times New Roman" w:ascii="Times New Roman" w:hAnsi="Times New Roman"/>
          <w:sz w:val="20"/>
          <w:szCs w:val="20"/>
        </w:rPr>
        <w:t>Escreva com letra legível, permitindo-nos compreender e adotar as providências necessárias;</w:t>
      </w:r>
    </w:p>
    <w:p>
      <w:pPr>
        <w:pStyle w:val="ListParagraph"/>
        <w:numPr>
          <w:ilvl w:val="0"/>
          <w:numId w:val="13"/>
        </w:numPr>
        <w:tabs>
          <w:tab w:val="left" w:pos="284" w:leader="none"/>
        </w:tabs>
        <w:spacing w:lineRule="auto" w:line="240" w:before="0" w:after="0"/>
        <w:ind w:left="-28" w:right="0" w:hanging="360"/>
        <w:jc w:val="both"/>
        <w:rPr>
          <w:rFonts w:cs="Times New Roman" w:ascii="Times New Roman" w:hAnsi="Times New Roman"/>
          <w:sz w:val="20"/>
          <w:szCs w:val="20"/>
        </w:rPr>
      </w:pPr>
      <w:r>
        <w:rPr>
          <w:rFonts w:cs="Times New Roman" w:ascii="Times New Roman" w:hAnsi="Times New Roman"/>
          <w:sz w:val="20"/>
          <w:szCs w:val="20"/>
        </w:rPr>
        <w:t>Se possível, resuma algum fato concreto que ampare sua avaliação;</w:t>
      </w:r>
    </w:p>
    <w:p>
      <w:pPr>
        <w:pStyle w:val="ListParagraph"/>
        <w:numPr>
          <w:ilvl w:val="0"/>
          <w:numId w:val="13"/>
        </w:numPr>
        <w:tabs>
          <w:tab w:val="left" w:pos="284" w:leader="none"/>
        </w:tabs>
        <w:spacing w:lineRule="auto" w:line="240" w:before="0" w:after="0"/>
        <w:ind w:left="-28" w:right="0" w:hanging="360"/>
        <w:jc w:val="both"/>
        <w:rPr>
          <w:rFonts w:cs="Times New Roman" w:ascii="Times New Roman" w:hAnsi="Times New Roman"/>
          <w:sz w:val="20"/>
          <w:szCs w:val="20"/>
        </w:rPr>
      </w:pPr>
      <w:r>
        <w:rPr>
          <w:rFonts w:cs="Times New Roman" w:ascii="Times New Roman" w:hAnsi="Times New Roman"/>
          <w:sz w:val="20"/>
          <w:szCs w:val="20"/>
        </w:rPr>
        <w:t>A identificação do aluno não é obrigatória.</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065"/>
      </w:tblGrid>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r>
        <w:trPr>
          <w:trHeight w:val="340" w:hRule="atLeast"/>
          <w:cantSplit w:val="false"/>
        </w:trPr>
        <w:tc>
          <w:tcPr>
            <w:tcW w:w="10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307" w:leader="none"/>
              </w:tabs>
              <w:spacing w:before="0" w:after="0"/>
              <w:rPr>
                <w:rFonts w:eastAsia="Times New Roman" w:cs="Times New Roman" w:ascii="Times New Roman" w:hAnsi="Times New Roman"/>
                <w:szCs w:val="20"/>
                <w:lang w:eastAsia="pt-BR"/>
              </w:rPr>
            </w:pPr>
            <w:r>
              <w:rPr>
                <w:rFonts w:eastAsia="Times New Roman" w:cs="Times New Roman" w:ascii="Times New Roman" w:hAnsi="Times New Roman"/>
                <w:szCs w:val="20"/>
                <w:lang w:eastAsia="pt-BR"/>
              </w:rPr>
            </w:r>
          </w:p>
        </w:tc>
      </w:tr>
    </w:tbl>
    <w:p>
      <w:pPr>
        <w:pStyle w:val="Normal"/>
        <w:rPr/>
      </w:pPr>
      <w:r>
        <w:rPr/>
      </w:r>
    </w:p>
    <w:p>
      <w:pPr>
        <w:pStyle w:val="Anexos"/>
        <w:pageBreakBefore/>
        <w:rPr>
          <w:rPrChange w:id="0" w:author="" w:date="0-00-00T00:00:00Z"/>
        </w:rPr>
      </w:pPr>
      <w:bookmarkStart w:id="176" w:name="_Toc472421801"/>
      <w:bookmarkStart w:id="177" w:name="_Toc472418622"/>
      <w:r>
        <w:rPr>
          <w:rPrChange w:id="0" w:author="" w:date="0-00-00T00:00:00Z"/>
        </w:rPr>
        <w:t xml:space="preserve">Anexo H </w:t>
      </w:r>
      <w:ins w:id="195" w:author="CV LUCIENE" w:date="2017-01-17T08:51:00Z">
        <w:r>
          <w:rPr/>
          <w:t>–</w:t>
        </w:r>
      </w:ins>
      <w:del w:id="196" w:author="CV LUCIENE" w:date="2017-01-17T08:51:00Z">
        <w:r>
          <w:rPr/>
          <w:delText>-</w:delText>
        </w:r>
      </w:del>
      <w:bookmarkEnd w:id="176"/>
      <w:bookmarkEnd w:id="177"/>
      <w:r>
        <w:rPr>
          <w:rPrChange w:id="0" w:author="" w:date="0-00-00T00:00:00Z"/>
        </w:rPr>
        <w:t xml:space="preserve"> Ficha de opinião – preenchida pelo docente</w:t>
      </w:r>
    </w:p>
    <w:p>
      <w:pPr>
        <w:pStyle w:val="Padro"/>
        <w:tabs>
          <w:tab w:val="left" w:pos="709" w:leader="none"/>
        </w:tabs>
        <w:ind w:left="0" w:right="-1" w:hanging="0"/>
        <w:jc w:val="center"/>
        <w:rPr>
          <w:b/>
          <w:sz w:val="24"/>
          <w:szCs w:val="24"/>
        </w:rPr>
      </w:pPr>
      <w:r>
        <w:rPr>
          <w:b/>
          <w:sz w:val="24"/>
          <w:szCs w:val="24"/>
        </w:rPr>
      </w:r>
    </w:p>
    <w:p>
      <w:pPr>
        <w:pStyle w:val="Padro"/>
        <w:tabs>
          <w:tab w:val="left" w:pos="709" w:leader="none"/>
        </w:tabs>
        <w:ind w:left="0" w:right="-1" w:hanging="0"/>
        <w:jc w:val="center"/>
        <w:rPr>
          <w:b/>
          <w:sz w:val="24"/>
          <w:szCs w:val="24"/>
        </w:rPr>
      </w:pPr>
      <w:r>
        <w:rPr>
          <w:b/>
          <w:sz w:val="24"/>
          <w:szCs w:val="24"/>
        </w:rPr>
        <w:t>SETOR DE AVALIAÇÃO</w:t>
      </w:r>
    </w:p>
    <w:p>
      <w:pPr>
        <w:pStyle w:val="Padro"/>
        <w:tabs>
          <w:tab w:val="left" w:pos="709" w:leader="none"/>
        </w:tabs>
        <w:ind w:left="0" w:right="-1" w:hanging="0"/>
        <w:rPr/>
      </w:pPr>
      <w:r>
        <w:rPr/>
      </w:r>
    </w:p>
    <w:p>
      <w:pPr>
        <w:pStyle w:val="Padro"/>
        <w:tabs>
          <w:tab w:val="left" w:pos="0" w:leader="none"/>
          <w:tab w:val="left" w:pos="360" w:leader="none"/>
          <w:tab w:val="left" w:pos="720" w:leader="none"/>
          <w:tab w:val="left" w:pos="1080" w:leader="none"/>
          <w:tab w:val="left" w:pos="1620" w:leader="none"/>
          <w:tab w:val="left" w:pos="2160" w:leader="none"/>
          <w:tab w:val="left" w:pos="2700" w:leader="none"/>
          <w:tab w:val="left" w:pos="3240" w:leader="none"/>
          <w:tab w:val="left" w:pos="3780" w:leader="none"/>
          <w:tab w:val="left" w:pos="4500" w:leader="none"/>
          <w:tab w:val="left" w:pos="5040" w:leader="none"/>
          <w:tab w:val="left" w:pos="5580" w:leader="none"/>
          <w:tab w:val="left" w:pos="6120" w:leader="none"/>
          <w:tab w:val="left" w:pos="6480" w:leader="none"/>
          <w:tab w:val="left" w:pos="7200" w:leader="none"/>
          <w:tab w:val="left" w:pos="7920" w:leader="none"/>
          <w:tab w:val="left" w:pos="8280" w:leader="none"/>
          <w:tab w:val="left" w:pos="8640" w:leader="none"/>
        </w:tabs>
        <w:spacing w:before="120" w:after="120"/>
        <w:rPr>
          <w:sz w:val="24"/>
          <w:szCs w:val="24"/>
        </w:rPr>
      </w:pPr>
      <w:r>
        <w:rPr>
          <w:sz w:val="24"/>
          <w:szCs w:val="24"/>
        </w:rPr>
        <w:t>CURSO: ______________________________________________________________</w:t>
      </w:r>
    </w:p>
    <w:p>
      <w:pPr>
        <w:pStyle w:val="Padro"/>
        <w:tabs>
          <w:tab w:val="left" w:pos="0" w:leader="none"/>
          <w:tab w:val="left" w:pos="708" w:leader="none"/>
        </w:tabs>
        <w:spacing w:before="120" w:after="120"/>
        <w:rPr>
          <w:sz w:val="24"/>
          <w:szCs w:val="24"/>
        </w:rPr>
      </w:pPr>
      <w:r>
        <w:rPr>
          <w:sz w:val="24"/>
          <w:szCs w:val="24"/>
        </w:rPr>
        <w:t>DISCIPLINA: __________________________________________________________</w:t>
      </w:r>
    </w:p>
    <w:p>
      <w:pPr>
        <w:pStyle w:val="Padro"/>
        <w:tabs>
          <w:tab w:val="left" w:pos="0" w:leader="none"/>
          <w:tab w:val="left" w:pos="708" w:leader="none"/>
        </w:tabs>
        <w:spacing w:before="120" w:after="120"/>
        <w:rPr>
          <w:sz w:val="24"/>
          <w:szCs w:val="24"/>
        </w:rPr>
      </w:pPr>
      <w:r>
        <w:rPr>
          <w:sz w:val="24"/>
          <w:szCs w:val="24"/>
        </w:rPr>
        <w:t xml:space="preserve">DATA: ______/______/_______   CARGA HORÁRIA: ________________________      </w:t>
      </w:r>
    </w:p>
    <w:p>
      <w:pPr>
        <w:pStyle w:val="Padro"/>
        <w:tabs>
          <w:tab w:val="left" w:pos="0" w:leader="none"/>
          <w:tab w:val="left" w:pos="708" w:leader="none"/>
        </w:tabs>
        <w:spacing w:before="120" w:after="120"/>
        <w:rPr>
          <w:b/>
          <w:sz w:val="24"/>
          <w:szCs w:val="24"/>
        </w:rPr>
      </w:pPr>
      <w:r>
        <w:rPr>
          <w:sz w:val="24"/>
          <w:szCs w:val="24"/>
        </w:rPr>
        <w:t>TÉCNICA APLICADA NA AULA:</w:t>
      </w:r>
      <w:r>
        <w:rPr>
          <w:b/>
          <w:sz w:val="24"/>
          <w:szCs w:val="24"/>
        </w:rPr>
        <w:t xml:space="preserve"> ________________________________________</w:t>
      </w:r>
    </w:p>
    <w:p>
      <w:pPr>
        <w:pStyle w:val="Padro"/>
        <w:tabs>
          <w:tab w:val="left" w:pos="0" w:leader="none"/>
          <w:tab w:val="left" w:pos="708" w:leader="none"/>
        </w:tabs>
        <w:spacing w:before="120" w:after="120"/>
        <w:rPr>
          <w:sz w:val="24"/>
          <w:szCs w:val="24"/>
        </w:rPr>
      </w:pPr>
      <w:r>
        <w:rPr>
          <w:sz w:val="24"/>
          <w:szCs w:val="24"/>
        </w:rPr>
        <w:t>INSTRUTOR: _________________________________________________________</w:t>
      </w:r>
    </w:p>
    <w:p>
      <w:pPr>
        <w:pStyle w:val="Ttulo3"/>
        <w:keepLines w:val="false"/>
        <w:numPr>
          <w:ilvl w:val="2"/>
          <w:numId w:val="11"/>
        </w:numPr>
        <w:tabs>
          <w:tab w:val="left" w:pos="708" w:leader="none"/>
        </w:tabs>
        <w:suppressAutoHyphens w:val="true"/>
        <w:spacing w:lineRule="atLeast" w:line="100" w:before="0" w:after="0"/>
        <w:jc w:val="center"/>
        <w:rPr/>
      </w:pPr>
      <w:r>
        <w:rPr/>
      </w:r>
    </w:p>
    <w:p>
      <w:pPr>
        <w:pStyle w:val="Ttulo3"/>
        <w:keepLines w:val="false"/>
        <w:numPr>
          <w:ilvl w:val="2"/>
          <w:numId w:val="11"/>
        </w:numPr>
        <w:tabs>
          <w:tab w:val="left" w:pos="708" w:leader="none"/>
        </w:tabs>
        <w:suppressAutoHyphens w:val="true"/>
        <w:spacing w:lineRule="atLeast" w:line="100" w:before="0" w:after="0"/>
        <w:jc w:val="center"/>
        <w:rPr>
          <w:rFonts w:ascii="Times New Roman" w:hAnsi="Times New Roman"/>
          <w:color w:val="00000A"/>
          <w:szCs w:val="24"/>
        </w:rPr>
      </w:pPr>
      <w:bookmarkStart w:id="178" w:name="_Toc472418623"/>
      <w:bookmarkStart w:id="179" w:name="_Toc437466164"/>
      <w:bookmarkStart w:id="180" w:name="_Toc437201550"/>
      <w:bookmarkEnd w:id="178"/>
      <w:bookmarkEnd w:id="179"/>
      <w:bookmarkEnd w:id="180"/>
      <w:r>
        <w:rPr>
          <w:rFonts w:ascii="Times New Roman" w:hAnsi="Times New Roman"/>
          <w:color w:val="00000A"/>
          <w:szCs w:val="24"/>
        </w:rPr>
        <w:t>INSTRUÇÕES</w:t>
      </w:r>
    </w:p>
    <w:p>
      <w:pPr>
        <w:pStyle w:val="Cabealho"/>
        <w:ind w:left="0" w:right="360" w:hanging="0"/>
        <w:rPr/>
      </w:pPr>
      <w:r>
        <w:rPr/>
      </w:r>
    </w:p>
    <w:p>
      <w:pPr>
        <w:pStyle w:val="Padro"/>
        <w:ind w:left="0" w:right="140" w:hanging="0"/>
        <w:jc w:val="both"/>
        <w:rPr>
          <w:sz w:val="24"/>
          <w:szCs w:val="24"/>
        </w:rPr>
      </w:pPr>
      <w:r>
        <w:rPr>
          <w:sz w:val="24"/>
          <w:szCs w:val="24"/>
        </w:rPr>
        <w:tab/>
        <w:t>Solicitamos sua colaboração no sentido de preencher esta ficha com a máxima clareza e objetividade, considerando os quesitos abaixo.</w:t>
      </w:r>
    </w:p>
    <w:p>
      <w:pPr>
        <w:pStyle w:val="Padro"/>
        <w:ind w:left="0" w:right="140" w:firstLine="728"/>
        <w:jc w:val="both"/>
        <w:rPr>
          <w:sz w:val="24"/>
          <w:szCs w:val="24"/>
        </w:rPr>
      </w:pPr>
      <w:r>
        <w:rPr>
          <w:sz w:val="24"/>
          <w:szCs w:val="24"/>
        </w:rPr>
        <w:t>O instrutor deverá entregar a ficha preenchida ao setor de avaliação após o término da sua instrução. Complemente com os comentários que julgar pertinentes, no campo apropriado.</w:t>
      </w:r>
    </w:p>
    <w:p>
      <w:pPr>
        <w:pStyle w:val="Padro"/>
        <w:rPr>
          <w:sz w:val="24"/>
          <w:szCs w:val="24"/>
        </w:rPr>
      </w:pPr>
      <w:r>
        <w:rPr>
          <w:sz w:val="24"/>
          <w:szCs w:val="24"/>
        </w:rPr>
        <w:tab/>
        <w:t>Como você avalia:</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64"/>
        <w:gridCol w:w="4046"/>
        <w:gridCol w:w="1313"/>
        <w:gridCol w:w="1312"/>
        <w:gridCol w:w="1261"/>
      </w:tblGrid>
      <w:tr>
        <w:trPr>
          <w:cantSplit w:val="false"/>
        </w:trPr>
        <w:tc>
          <w:tcPr>
            <w:tcW w:w="55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b/>
                <w:sz w:val="18"/>
                <w:szCs w:val="18"/>
              </w:rPr>
            </w:pPr>
            <w:r>
              <w:rPr>
                <w:b/>
                <w:sz w:val="18"/>
                <w:szCs w:val="18"/>
              </w:rPr>
              <w:t>QUESITOS</w:t>
            </w:r>
          </w:p>
        </w:tc>
        <w:tc>
          <w:tcPr>
            <w:tcW w:w="13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Ttulo5"/>
              <w:keepLines w:val="false"/>
              <w:numPr>
                <w:ilvl w:val="4"/>
                <w:numId w:val="11"/>
              </w:numPr>
              <w:tabs>
                <w:tab w:val="left" w:pos="708" w:leader="none"/>
                <w:tab w:val="left" w:pos="3578" w:leader="none"/>
              </w:tabs>
              <w:suppressAutoHyphens w:val="true"/>
              <w:spacing w:lineRule="exact" w:line="240" w:before="0" w:after="0"/>
              <w:ind w:left="0" w:right="0" w:hanging="0"/>
              <w:jc w:val="center"/>
              <w:rPr>
                <w:rFonts w:ascii="Times New Roman" w:hAnsi="Times New Roman"/>
                <w:b/>
                <w:color w:val="00000A"/>
                <w:sz w:val="18"/>
                <w:szCs w:val="18"/>
              </w:rPr>
            </w:pPr>
            <w:r>
              <w:rPr>
                <w:rFonts w:ascii="Times New Roman" w:hAnsi="Times New Roman"/>
                <w:b/>
                <w:color w:val="00000A"/>
                <w:sz w:val="18"/>
                <w:szCs w:val="18"/>
              </w:rPr>
              <w:t>ABAIXO DO ESPERADO</w:t>
            </w:r>
          </w:p>
        </w:tc>
        <w:tc>
          <w:tcPr>
            <w:tcW w:w="1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Ttulo5"/>
              <w:keepLines w:val="false"/>
              <w:numPr>
                <w:ilvl w:val="4"/>
                <w:numId w:val="11"/>
              </w:numPr>
              <w:tabs>
                <w:tab w:val="left" w:pos="708" w:leader="none"/>
                <w:tab w:val="left" w:pos="3578" w:leader="none"/>
              </w:tabs>
              <w:suppressAutoHyphens w:val="true"/>
              <w:spacing w:lineRule="exact" w:line="240" w:before="0" w:after="0"/>
              <w:ind w:left="0" w:right="0" w:hanging="0"/>
              <w:jc w:val="center"/>
              <w:rPr>
                <w:rFonts w:ascii="Times New Roman" w:hAnsi="Times New Roman"/>
                <w:b/>
                <w:color w:val="00000A"/>
                <w:sz w:val="18"/>
                <w:szCs w:val="18"/>
              </w:rPr>
            </w:pPr>
            <w:r>
              <w:rPr>
                <w:rFonts w:ascii="Times New Roman" w:hAnsi="Times New Roman"/>
                <w:b/>
                <w:color w:val="00000A"/>
                <w:sz w:val="18"/>
                <w:szCs w:val="18"/>
              </w:rPr>
              <w:t>ATINGIU O ESPERADO</w:t>
            </w:r>
          </w:p>
        </w:tc>
        <w:tc>
          <w:tcPr>
            <w:tcW w:w="1261"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Ttulo5"/>
              <w:keepLines w:val="false"/>
              <w:numPr>
                <w:ilvl w:val="4"/>
                <w:numId w:val="11"/>
              </w:numPr>
              <w:tabs>
                <w:tab w:val="left" w:pos="708" w:leader="none"/>
                <w:tab w:val="left" w:pos="3578" w:leader="none"/>
              </w:tabs>
              <w:suppressAutoHyphens w:val="true"/>
              <w:spacing w:lineRule="exact" w:line="240" w:before="0" w:after="0"/>
              <w:ind w:left="0" w:right="0" w:hanging="0"/>
              <w:jc w:val="center"/>
              <w:rPr>
                <w:rFonts w:ascii="Times New Roman" w:hAnsi="Times New Roman"/>
                <w:b/>
                <w:color w:val="00000A"/>
                <w:sz w:val="18"/>
                <w:szCs w:val="18"/>
              </w:rPr>
            </w:pPr>
            <w:r>
              <w:rPr>
                <w:rFonts w:ascii="Times New Roman" w:hAnsi="Times New Roman"/>
                <w:b/>
                <w:color w:val="00000A"/>
                <w:sz w:val="18"/>
                <w:szCs w:val="18"/>
              </w:rPr>
              <w:t>ACIMA DO ESPERADO</w:t>
            </w:r>
          </w:p>
        </w:tc>
      </w:tr>
      <w:tr>
        <w:trPr>
          <w:trHeight w:val="511" w:hRule="atLeast"/>
          <w:cantSplit w:val="false"/>
        </w:trPr>
        <w:tc>
          <w:tcPr>
            <w:tcW w:w="1464" w:type="dxa"/>
            <w:vMerge w:val="restart"/>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Padro"/>
              <w:jc w:val="center"/>
              <w:rPr/>
            </w:pPr>
            <w:r>
              <w:rPr/>
            </w:r>
          </w:p>
          <w:p>
            <w:pPr>
              <w:pStyle w:val="Padro"/>
              <w:jc w:val="center"/>
              <w:rPr>
                <w:sz w:val="24"/>
                <w:szCs w:val="24"/>
              </w:rPr>
            </w:pPr>
            <w:r>
              <w:rPr>
                <w:sz w:val="24"/>
                <w:szCs w:val="24"/>
              </w:rPr>
              <w:t>Disciplina</w:t>
            </w:r>
          </w:p>
        </w:tc>
        <w:tc>
          <w:tcPr>
            <w:tcW w:w="4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both"/>
              <w:rPr>
                <w:sz w:val="24"/>
                <w:szCs w:val="24"/>
              </w:rPr>
            </w:pPr>
            <w:r>
              <w:rPr>
                <w:sz w:val="24"/>
                <w:szCs w:val="24"/>
              </w:rPr>
              <w:t>1 - Relevante aos objetivos do curso.</w:t>
            </w:r>
          </w:p>
        </w:tc>
        <w:tc>
          <w:tcPr>
            <w:tcW w:w="13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c>
          <w:tcPr>
            <w:tcW w:w="1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c>
          <w:tcPr>
            <w:tcW w:w="1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r>
      <w:tr>
        <w:trPr>
          <w:cantSplit w:val="false"/>
        </w:trPr>
        <w:tc>
          <w:tcPr>
            <w:tcW w:w="1464" w:type="dxa"/>
            <w:vMerge w:val="continue"/>
            <w:tcBorders>
              <w:top w:val="single" w:sz="2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Padro"/>
              <w:jc w:val="center"/>
              <w:rPr/>
            </w:pPr>
            <w:r>
              <w:rPr/>
            </w:r>
          </w:p>
        </w:tc>
        <w:tc>
          <w:tcPr>
            <w:tcW w:w="4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both"/>
              <w:rPr>
                <w:sz w:val="24"/>
                <w:szCs w:val="24"/>
              </w:rPr>
            </w:pPr>
            <w:r>
              <w:rPr>
                <w:sz w:val="24"/>
                <w:szCs w:val="24"/>
              </w:rPr>
              <w:t>2 - Carga horária adequada ao alcance dos objetivos.</w:t>
            </w:r>
          </w:p>
        </w:tc>
        <w:tc>
          <w:tcPr>
            <w:tcW w:w="13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c>
          <w:tcPr>
            <w:tcW w:w="1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c>
          <w:tcPr>
            <w:tcW w:w="1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r>
      <w:tr>
        <w:trPr>
          <w:cantSplit w:val="false"/>
        </w:trPr>
        <w:tc>
          <w:tcPr>
            <w:tcW w:w="1464" w:type="dxa"/>
            <w:vMerge w:val="continue"/>
            <w:tcBorders>
              <w:top w:val="single" w:sz="2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404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both"/>
              <w:rPr>
                <w:sz w:val="24"/>
                <w:szCs w:val="24"/>
              </w:rPr>
            </w:pPr>
            <w:r>
              <w:rPr>
                <w:sz w:val="24"/>
                <w:szCs w:val="24"/>
              </w:rPr>
              <w:t>3 - Conteúdo selecionado permite a obtenção dos objetivos da subunidade.</w:t>
            </w:r>
          </w:p>
        </w:tc>
        <w:tc>
          <w:tcPr>
            <w:tcW w:w="13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c>
          <w:tcPr>
            <w:tcW w:w="13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c>
          <w:tcPr>
            <w:tcW w:w="126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r>
      <w:tr>
        <w:trPr>
          <w:cantSplit w:val="false"/>
        </w:trPr>
        <w:tc>
          <w:tcPr>
            <w:tcW w:w="1464" w:type="dxa"/>
            <w:vMerge w:val="restart"/>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Padro"/>
              <w:jc w:val="center"/>
              <w:rPr>
                <w:sz w:val="24"/>
                <w:szCs w:val="24"/>
              </w:rPr>
            </w:pPr>
            <w:r>
              <w:rPr>
                <w:sz w:val="24"/>
                <w:szCs w:val="24"/>
              </w:rPr>
              <w:t>Execução</w:t>
            </w:r>
          </w:p>
        </w:tc>
        <w:tc>
          <w:tcPr>
            <w:tcW w:w="4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both"/>
              <w:rPr>
                <w:sz w:val="24"/>
                <w:szCs w:val="24"/>
              </w:rPr>
            </w:pPr>
            <w:r>
              <w:rPr>
                <w:sz w:val="24"/>
                <w:szCs w:val="24"/>
              </w:rPr>
              <w:t>4 - Os objetivos operacionalizados foram atingidos.</w:t>
            </w:r>
          </w:p>
        </w:tc>
        <w:tc>
          <w:tcPr>
            <w:tcW w:w="13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c>
          <w:tcPr>
            <w:tcW w:w="1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c>
          <w:tcPr>
            <w:tcW w:w="1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r>
      <w:tr>
        <w:trPr>
          <w:cantSplit w:val="false"/>
        </w:trPr>
        <w:tc>
          <w:tcPr>
            <w:tcW w:w="1464" w:type="dxa"/>
            <w:vMerge w:val="continue"/>
            <w:tcBorders>
              <w:top w:val="single" w:sz="2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Padro"/>
              <w:jc w:val="center"/>
              <w:rPr/>
            </w:pPr>
            <w:r>
              <w:rPr/>
            </w:r>
          </w:p>
        </w:tc>
        <w:tc>
          <w:tcPr>
            <w:tcW w:w="4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both"/>
              <w:rPr>
                <w:sz w:val="24"/>
                <w:szCs w:val="24"/>
              </w:rPr>
            </w:pPr>
            <w:r>
              <w:rPr>
                <w:sz w:val="24"/>
                <w:szCs w:val="24"/>
              </w:rPr>
              <w:t>5 - O material didático abrange todo o conteúdo abordado.</w:t>
            </w:r>
          </w:p>
        </w:tc>
        <w:tc>
          <w:tcPr>
            <w:tcW w:w="13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c>
          <w:tcPr>
            <w:tcW w:w="1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c>
          <w:tcPr>
            <w:tcW w:w="1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r>
      <w:tr>
        <w:trPr>
          <w:cantSplit w:val="false"/>
        </w:trPr>
        <w:tc>
          <w:tcPr>
            <w:tcW w:w="1464" w:type="dxa"/>
            <w:vMerge w:val="continue"/>
            <w:tcBorders>
              <w:top w:val="single" w:sz="2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4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both"/>
              <w:rPr>
                <w:sz w:val="24"/>
                <w:szCs w:val="24"/>
              </w:rPr>
            </w:pPr>
            <w:r>
              <w:rPr>
                <w:sz w:val="24"/>
                <w:szCs w:val="24"/>
              </w:rPr>
              <w:t>6 - Os alunos possuíam os pré-requisitos necessários à compreensão do conteúdo.</w:t>
            </w:r>
          </w:p>
        </w:tc>
        <w:tc>
          <w:tcPr>
            <w:tcW w:w="13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c>
          <w:tcPr>
            <w:tcW w:w="1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c>
          <w:tcPr>
            <w:tcW w:w="1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adro"/>
              <w:rPr/>
            </w:pPr>
            <w:r>
              <w:rPr/>
            </w:r>
          </w:p>
        </w:tc>
      </w:tr>
    </w:tbl>
    <w:p>
      <w:pPr>
        <w:pStyle w:val="Cabealho"/>
        <w:ind w:left="0" w:right="360" w:hanging="0"/>
        <w:jc w:val="center"/>
        <w:rPr/>
      </w:pPr>
      <w:r>
        <w:rPr/>
      </w:r>
    </w:p>
    <w:p>
      <w:pPr>
        <w:pStyle w:val="Padro"/>
        <w:rPr>
          <w:sz w:val="24"/>
          <w:szCs w:val="24"/>
        </w:rPr>
      </w:pPr>
      <w:r>
        <w:rPr>
          <w:sz w:val="24"/>
          <w:szCs w:val="24"/>
        </w:rPr>
        <w:t>Comentários e sugestões (continue no verso, se necessário):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Padro"/>
        <w:rPr>
          <w:sz w:val="24"/>
          <w:szCs w:val="24"/>
        </w:rPr>
      </w:pPr>
      <w:r>
        <w:rPr>
          <w:sz w:val="24"/>
          <w:szCs w:val="24"/>
        </w:rPr>
        <w:t>___________________________________________________________________________</w:t>
      </w:r>
    </w:p>
    <w:p>
      <w:pPr>
        <w:pStyle w:val="Padro"/>
        <w:rPr>
          <w:sz w:val="24"/>
          <w:szCs w:val="24"/>
        </w:rPr>
      </w:pPr>
      <w:r>
        <w:rPr>
          <w:sz w:val="24"/>
          <w:szCs w:val="24"/>
        </w:rPr>
      </w:r>
    </w:p>
    <w:p>
      <w:pPr>
        <w:pStyle w:val="Anexos"/>
        <w:rPr>
          <w:rPrChange w:id="0" w:author="" w:date="0-00-00T00:00:00Z"/>
        </w:rPr>
      </w:pPr>
      <w:bookmarkStart w:id="181" w:name="_Toc472421802"/>
      <w:bookmarkStart w:id="182" w:name="_Toc472418624"/>
      <w:r>
        <w:rPr>
          <w:rPrChange w:id="0" w:author="" w:date="0-00-00T00:00:00Z"/>
        </w:rPr>
        <w:t xml:space="preserve">Anexo I </w:t>
      </w:r>
      <w:ins w:id="199" w:author="CV LUCIENE" w:date="2017-01-17T08:52:00Z">
        <w:r>
          <w:rPr/>
          <w:t>–</w:t>
        </w:r>
      </w:ins>
      <w:del w:id="200" w:author="CV LUCIENE" w:date="2017-01-17T08:52:00Z">
        <w:r>
          <w:rPr/>
          <w:delText>-</w:delText>
        </w:r>
      </w:del>
      <w:r>
        <w:rPr>
          <w:rPrChange w:id="0" w:author="" w:date="0-00-00T00:00:00Z"/>
        </w:rPr>
        <w:t xml:space="preserve"> Relatório de avaliação de final de curso </w:t>
      </w:r>
      <w:ins w:id="202" w:author="CV LUCIENE" w:date="2017-01-17T08:52:00Z">
        <w:r>
          <w:rPr/>
          <w:t>–</w:t>
        </w:r>
      </w:ins>
      <w:del w:id="203" w:author="CV LUCIENE" w:date="2017-01-17T08:52:00Z">
        <w:r>
          <w:rPr/>
          <w:delText>-</w:delText>
        </w:r>
      </w:del>
      <w:r>
        <w:rPr>
          <w:rPrChange w:id="0" w:author="" w:date="0-00-00T00:00:00Z"/>
        </w:rPr>
        <w:t xml:space="preserve"> preenchido pelo </w:t>
      </w:r>
      <w:r>
        <w:rPr/>
        <w:br/>
      </w:r>
      <w:bookmarkEnd w:id="181"/>
      <w:bookmarkEnd w:id="182"/>
      <w:r>
        <w:rPr>
          <w:rPrChange w:id="0" w:author="" w:date="0-00-00T00:00:00Z"/>
        </w:rPr>
        <w:t>instrutor responsável</w:t>
      </w:r>
    </w:p>
    <w:p>
      <w:pPr>
        <w:pStyle w:val="Padro"/>
        <w:tabs>
          <w:tab w:val="left" w:pos="709" w:leader="none"/>
        </w:tabs>
        <w:ind w:left="0" w:right="-1" w:hanging="0"/>
        <w:jc w:val="center"/>
        <w:rPr>
          <w:b/>
          <w:sz w:val="24"/>
          <w:szCs w:val="24"/>
        </w:rPr>
      </w:pPr>
      <w:r>
        <w:rPr>
          <w:b/>
          <w:sz w:val="24"/>
          <w:szCs w:val="24"/>
        </w:rPr>
      </w:r>
    </w:p>
    <w:p>
      <w:pPr>
        <w:pStyle w:val="Padro"/>
        <w:ind w:left="0" w:right="-1" w:hanging="0"/>
        <w:jc w:val="center"/>
        <w:rPr>
          <w:b/>
          <w:sz w:val="24"/>
          <w:szCs w:val="24"/>
        </w:rPr>
      </w:pPr>
      <w:r>
        <w:rPr>
          <w:b/>
          <w:sz w:val="24"/>
          <w:szCs w:val="24"/>
        </w:rPr>
        <w:t>SETOR DE AVALIAÇÃO</w:t>
      </w:r>
    </w:p>
    <w:p>
      <w:pPr>
        <w:pStyle w:val="Cabealho"/>
        <w:ind w:left="0" w:right="360" w:hanging="0"/>
        <w:jc w:val="center"/>
        <w:rPr>
          <w:b/>
          <w:sz w:val="24"/>
          <w:szCs w:val="24"/>
        </w:rPr>
      </w:pPr>
      <w:r>
        <w:rPr>
          <w:b/>
          <w:sz w:val="24"/>
          <w:szCs w:val="24"/>
        </w:rPr>
      </w:r>
    </w:p>
    <w:p>
      <w:pPr>
        <w:pStyle w:val="Padro"/>
        <w:rPr>
          <w:sz w:val="24"/>
          <w:szCs w:val="24"/>
        </w:rPr>
      </w:pPr>
      <w:r>
        <w:rPr>
          <w:sz w:val="24"/>
          <w:szCs w:val="24"/>
        </w:rPr>
        <w:t>CURSO: _____________________________________DATA: ____/_____/_________</w:t>
      </w:r>
    </w:p>
    <w:p>
      <w:pPr>
        <w:pStyle w:val="Padro"/>
        <w:rPr/>
      </w:pPr>
      <w:r>
        <w:rPr/>
      </w:r>
    </w:p>
    <w:p>
      <w:pPr>
        <w:pStyle w:val="Padro"/>
        <w:rPr>
          <w:sz w:val="24"/>
          <w:szCs w:val="24"/>
        </w:rPr>
      </w:pPr>
      <w:r>
        <w:rPr>
          <w:sz w:val="24"/>
          <w:szCs w:val="24"/>
        </w:rPr>
        <w:t>INSTRUTOR RESPONSÁVEL: ___________________________________________</w:t>
      </w:r>
    </w:p>
    <w:p>
      <w:pPr>
        <w:pStyle w:val="Padro"/>
        <w:jc w:val="center"/>
        <w:rPr/>
      </w:pPr>
      <w:r>
        <w:rPr/>
      </w:r>
    </w:p>
    <w:p>
      <w:pPr>
        <w:pStyle w:val="Corpodetextorecuado"/>
        <w:ind w:left="283" w:right="282" w:hanging="0"/>
        <w:rPr>
          <w:szCs w:val="24"/>
        </w:rPr>
      </w:pPr>
      <w:r>
        <w:rPr>
          <w:szCs w:val="24"/>
        </w:rPr>
        <w:tab/>
        <w:t>Neste questionário você irá avaliar o curso em sua totalidade (planejamento, execução e avaliação). Complemente com os comentários que julgar pertinentes, no campo apropriado.</w:t>
      </w:r>
    </w:p>
    <w:p>
      <w:pPr>
        <w:pStyle w:val="Corpodetextorecuado"/>
        <w:spacing w:before="60" w:after="120"/>
        <w:ind w:left="283" w:right="-284" w:hanging="0"/>
        <w:rPr>
          <w:szCs w:val="24"/>
        </w:rPr>
      </w:pPr>
      <w:r>
        <w:rPr>
          <w:szCs w:val="24"/>
        </w:rPr>
        <w:tab/>
        <w:t>Como você avalia:</w:t>
      </w:r>
    </w:p>
    <w:tbl>
      <w:tblPr>
        <w:jc w:val="left"/>
        <w:tblInd w:w="196"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1592"/>
        <w:gridCol w:w="3544"/>
        <w:gridCol w:w="1227"/>
        <w:gridCol w:w="1227"/>
        <w:gridCol w:w="1232"/>
      </w:tblGrid>
      <w:tr>
        <w:trPr>
          <w:trHeight w:val="557" w:hRule="atLeast"/>
          <w:cantSplit w:val="false"/>
        </w:trPr>
        <w:tc>
          <w:tcPr>
            <w:tcW w:w="5136"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Padro"/>
              <w:jc w:val="center"/>
              <w:rPr>
                <w:b/>
              </w:rPr>
            </w:pPr>
            <w:r>
              <w:rPr>
                <w:b/>
              </w:rPr>
              <w:t>QUESITO</w:t>
            </w:r>
          </w:p>
        </w:tc>
        <w:tc>
          <w:tcPr>
            <w:tcW w:w="1227"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Padro"/>
              <w:jc w:val="center"/>
              <w:rPr>
                <w:b/>
                <w:sz w:val="16"/>
                <w:szCs w:val="16"/>
              </w:rPr>
            </w:pPr>
            <w:r>
              <w:rPr>
                <w:b/>
                <w:sz w:val="16"/>
                <w:szCs w:val="16"/>
              </w:rPr>
              <w:t>ABAIXO DO ESPERADO</w:t>
            </w:r>
          </w:p>
        </w:tc>
        <w:tc>
          <w:tcPr>
            <w:tcW w:w="1227"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Padro"/>
              <w:ind w:left="0" w:right="-108" w:hanging="0"/>
              <w:jc w:val="center"/>
              <w:rPr>
                <w:b/>
                <w:sz w:val="16"/>
                <w:szCs w:val="16"/>
              </w:rPr>
            </w:pPr>
            <w:r>
              <w:rPr>
                <w:b/>
                <w:sz w:val="16"/>
                <w:szCs w:val="16"/>
              </w:rPr>
              <w:t>ATINGIU O ESPERADO</w:t>
            </w:r>
          </w:p>
        </w:tc>
        <w:tc>
          <w:tcPr>
            <w:tcW w:w="1232"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5" w:type="dxa"/>
              <w:right w:w="10" w:type="dxa"/>
            </w:tcMar>
            <w:vAlign w:val="center"/>
          </w:tcPr>
          <w:p>
            <w:pPr>
              <w:pStyle w:val="Padro"/>
              <w:ind w:left="0" w:right="-108" w:hanging="0"/>
              <w:jc w:val="center"/>
              <w:rPr>
                <w:b/>
                <w:sz w:val="16"/>
                <w:szCs w:val="16"/>
              </w:rPr>
            </w:pPr>
            <w:r>
              <w:rPr>
                <w:b/>
                <w:sz w:val="16"/>
                <w:szCs w:val="16"/>
              </w:rPr>
              <w:t>ACIMA DO ESPERADO</w:t>
            </w:r>
          </w:p>
        </w:tc>
      </w:tr>
      <w:tr>
        <w:trPr>
          <w:trHeight w:val="1118" w:hRule="atLeast"/>
          <w:cantSplit w:val="false"/>
        </w:trPr>
        <w:tc>
          <w:tcPr>
            <w:tcW w:w="1592" w:type="dxa"/>
            <w:vMerge w:val="restart"/>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Padro"/>
              <w:jc w:val="center"/>
              <w:rPr>
                <w:sz w:val="24"/>
                <w:szCs w:val="24"/>
              </w:rPr>
            </w:pPr>
            <w:r>
              <w:rPr>
                <w:sz w:val="24"/>
                <w:szCs w:val="24"/>
              </w:rPr>
              <w:t>Planejamento</w:t>
            </w:r>
          </w:p>
        </w:tc>
        <w:tc>
          <w:tcPr>
            <w:tcW w:w="3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both"/>
              <w:rPr>
                <w:sz w:val="24"/>
                <w:szCs w:val="24"/>
              </w:rPr>
            </w:pPr>
            <w:r>
              <w:rPr>
                <w:sz w:val="24"/>
                <w:szCs w:val="24"/>
              </w:rPr>
              <w:t>1 - Os objetivos específicos e operacionalizados atendem às necessidades de aprendizagem dos alunos.</w:t>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10" w:type="dxa"/>
            </w:tcMar>
            <w:vAlign w:val="center"/>
          </w:tcPr>
          <w:p>
            <w:pPr>
              <w:pStyle w:val="Padro"/>
              <w:jc w:val="center"/>
              <w:rPr/>
            </w:pPr>
            <w:r>
              <w:rPr/>
            </w:r>
          </w:p>
        </w:tc>
      </w:tr>
      <w:tr>
        <w:trPr>
          <w:trHeight w:val="827" w:hRule="atLeast"/>
          <w:cantSplit w:val="false"/>
        </w:trPr>
        <w:tc>
          <w:tcPr>
            <w:tcW w:w="1592" w:type="dxa"/>
            <w:vMerge w:val="continue"/>
            <w:tcBorders>
              <w:top w:val="nil"/>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Padro"/>
              <w:jc w:val="center"/>
              <w:rPr/>
            </w:pPr>
            <w:r>
              <w:rPr/>
            </w:r>
          </w:p>
        </w:tc>
        <w:tc>
          <w:tcPr>
            <w:tcW w:w="3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both"/>
              <w:rPr>
                <w:sz w:val="24"/>
                <w:szCs w:val="24"/>
              </w:rPr>
            </w:pPr>
            <w:r>
              <w:rPr>
                <w:sz w:val="24"/>
                <w:szCs w:val="24"/>
              </w:rPr>
              <w:t>2 - Carga horária prevista para cada disciplina.</w:t>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10" w:type="dxa"/>
            </w:tcMar>
            <w:vAlign w:val="center"/>
          </w:tcPr>
          <w:p>
            <w:pPr>
              <w:pStyle w:val="Padro"/>
              <w:jc w:val="center"/>
              <w:rPr/>
            </w:pPr>
            <w:r>
              <w:rPr/>
            </w:r>
          </w:p>
        </w:tc>
      </w:tr>
      <w:tr>
        <w:trPr>
          <w:trHeight w:val="827" w:hRule="atLeast"/>
          <w:cantSplit w:val="false"/>
        </w:trPr>
        <w:tc>
          <w:tcPr>
            <w:tcW w:w="1592" w:type="dxa"/>
            <w:vMerge w:val="continue"/>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3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both"/>
              <w:rPr>
                <w:sz w:val="24"/>
                <w:szCs w:val="24"/>
              </w:rPr>
            </w:pPr>
            <w:r>
              <w:rPr>
                <w:sz w:val="24"/>
                <w:szCs w:val="24"/>
              </w:rPr>
              <w:t>3 - Sequência da apresentação dos assuntos.</w:t>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10" w:type="dxa"/>
            </w:tcMar>
            <w:vAlign w:val="center"/>
          </w:tcPr>
          <w:p>
            <w:pPr>
              <w:pStyle w:val="Padro"/>
              <w:jc w:val="center"/>
              <w:rPr/>
            </w:pPr>
            <w:r>
              <w:rPr/>
            </w:r>
          </w:p>
        </w:tc>
      </w:tr>
      <w:tr>
        <w:trPr>
          <w:trHeight w:val="761" w:hRule="atLeast"/>
          <w:cantSplit w:val="false"/>
        </w:trPr>
        <w:tc>
          <w:tcPr>
            <w:tcW w:w="1592" w:type="dxa"/>
            <w:vMerge w:val="restart"/>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Padro"/>
              <w:jc w:val="center"/>
              <w:rPr>
                <w:sz w:val="24"/>
                <w:szCs w:val="24"/>
              </w:rPr>
            </w:pPr>
            <w:r>
              <w:rPr>
                <w:sz w:val="24"/>
                <w:szCs w:val="24"/>
              </w:rPr>
              <w:t>Execução</w:t>
            </w:r>
          </w:p>
          <w:p>
            <w:pPr>
              <w:pStyle w:val="Padro"/>
              <w:jc w:val="center"/>
              <w:rPr/>
            </w:pPr>
            <w:r>
              <w:rPr/>
            </w:r>
          </w:p>
        </w:tc>
        <w:tc>
          <w:tcPr>
            <w:tcW w:w="3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both"/>
              <w:rPr>
                <w:sz w:val="24"/>
                <w:szCs w:val="24"/>
              </w:rPr>
            </w:pPr>
            <w:r>
              <w:rPr>
                <w:sz w:val="24"/>
                <w:szCs w:val="24"/>
              </w:rPr>
              <w:t>4 - Material didático.</w:t>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10" w:type="dxa"/>
            </w:tcMar>
            <w:vAlign w:val="center"/>
          </w:tcPr>
          <w:p>
            <w:pPr>
              <w:pStyle w:val="Padro"/>
              <w:jc w:val="center"/>
              <w:rPr/>
            </w:pPr>
            <w:r>
              <w:rPr/>
            </w:r>
          </w:p>
        </w:tc>
      </w:tr>
      <w:tr>
        <w:trPr>
          <w:trHeight w:val="843" w:hRule="atLeast"/>
          <w:cantSplit w:val="false"/>
        </w:trPr>
        <w:tc>
          <w:tcPr>
            <w:tcW w:w="1592" w:type="dxa"/>
            <w:vMerge w:val="continue"/>
            <w:tcBorders>
              <w:top w:val="nil"/>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Padro"/>
              <w:jc w:val="center"/>
              <w:rPr/>
            </w:pPr>
            <w:r>
              <w:rPr/>
            </w:r>
          </w:p>
        </w:tc>
        <w:tc>
          <w:tcPr>
            <w:tcW w:w="3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both"/>
              <w:rPr>
                <w:sz w:val="24"/>
                <w:szCs w:val="24"/>
              </w:rPr>
            </w:pPr>
            <w:r>
              <w:rPr>
                <w:sz w:val="24"/>
                <w:szCs w:val="24"/>
              </w:rPr>
              <w:t>5 - Disponibilização de recursos didáticos.</w:t>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10" w:type="dxa"/>
            </w:tcMar>
            <w:vAlign w:val="center"/>
          </w:tcPr>
          <w:p>
            <w:pPr>
              <w:pStyle w:val="Padro"/>
              <w:jc w:val="center"/>
              <w:rPr/>
            </w:pPr>
            <w:r>
              <w:rPr/>
            </w:r>
          </w:p>
        </w:tc>
      </w:tr>
      <w:tr>
        <w:trPr>
          <w:trHeight w:val="891" w:hRule="atLeast"/>
          <w:cantSplit w:val="false"/>
        </w:trPr>
        <w:tc>
          <w:tcPr>
            <w:tcW w:w="1592" w:type="dxa"/>
            <w:vMerge w:val="continue"/>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3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rPr>
                <w:sz w:val="24"/>
                <w:szCs w:val="24"/>
              </w:rPr>
            </w:pPr>
            <w:r>
              <w:rPr>
                <w:sz w:val="24"/>
                <w:szCs w:val="24"/>
              </w:rPr>
              <w:t>6 - Instalações (sala de aula, auditório, laboratórios, simuladores).</w:t>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10" w:type="dxa"/>
            </w:tcMar>
            <w:vAlign w:val="center"/>
          </w:tcPr>
          <w:p>
            <w:pPr>
              <w:pStyle w:val="Padro"/>
              <w:jc w:val="center"/>
              <w:rPr/>
            </w:pPr>
            <w:r>
              <w:rPr/>
            </w:r>
          </w:p>
        </w:tc>
      </w:tr>
      <w:tr>
        <w:trPr>
          <w:trHeight w:val="557" w:hRule="atLeast"/>
          <w:cantSplit w:val="false"/>
        </w:trPr>
        <w:tc>
          <w:tcPr>
            <w:tcW w:w="1592" w:type="dxa"/>
            <w:vMerge w:val="restart"/>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Padro"/>
              <w:jc w:val="center"/>
              <w:rPr>
                <w:sz w:val="24"/>
                <w:szCs w:val="24"/>
              </w:rPr>
            </w:pPr>
            <w:r>
              <w:rPr>
                <w:sz w:val="24"/>
                <w:szCs w:val="24"/>
              </w:rPr>
              <w:t>Avaliação</w:t>
            </w:r>
          </w:p>
          <w:p>
            <w:pPr>
              <w:pStyle w:val="Padro"/>
              <w:jc w:val="center"/>
              <w:rPr/>
            </w:pPr>
            <w:r>
              <w:rPr/>
            </w:r>
          </w:p>
        </w:tc>
        <w:tc>
          <w:tcPr>
            <w:tcW w:w="3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both"/>
              <w:rPr>
                <w:sz w:val="24"/>
                <w:szCs w:val="24"/>
              </w:rPr>
            </w:pPr>
            <w:r>
              <w:rPr>
                <w:sz w:val="24"/>
                <w:szCs w:val="24"/>
              </w:rPr>
              <w:t>7 - Sistema de avaliação.</w:t>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10" w:type="dxa"/>
            </w:tcMar>
            <w:vAlign w:val="center"/>
          </w:tcPr>
          <w:p>
            <w:pPr>
              <w:pStyle w:val="Padro"/>
              <w:jc w:val="center"/>
              <w:rPr/>
            </w:pPr>
            <w:r>
              <w:rPr/>
            </w:r>
          </w:p>
        </w:tc>
      </w:tr>
      <w:tr>
        <w:trPr>
          <w:trHeight w:val="541" w:hRule="atLeast"/>
          <w:cantSplit w:val="false"/>
        </w:trPr>
        <w:tc>
          <w:tcPr>
            <w:tcW w:w="1592" w:type="dxa"/>
            <w:vMerge w:val="continue"/>
            <w:tcBorders>
              <w:top w:val="nil"/>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Padro"/>
              <w:jc w:val="center"/>
              <w:rPr/>
            </w:pPr>
            <w:r>
              <w:rPr/>
            </w:r>
          </w:p>
        </w:tc>
        <w:tc>
          <w:tcPr>
            <w:tcW w:w="3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both"/>
              <w:rPr>
                <w:sz w:val="24"/>
                <w:szCs w:val="24"/>
              </w:rPr>
            </w:pPr>
            <w:r>
              <w:rPr>
                <w:sz w:val="24"/>
                <w:szCs w:val="24"/>
              </w:rPr>
              <w:t>8 - Bateria de questões.</w:t>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10" w:type="dxa"/>
            </w:tcMar>
            <w:vAlign w:val="center"/>
          </w:tcPr>
          <w:p>
            <w:pPr>
              <w:pStyle w:val="Padro"/>
              <w:jc w:val="center"/>
              <w:rPr/>
            </w:pPr>
            <w:r>
              <w:rPr/>
            </w:r>
          </w:p>
        </w:tc>
      </w:tr>
      <w:tr>
        <w:trPr>
          <w:trHeight w:val="653" w:hRule="atLeast"/>
          <w:cantSplit w:val="false"/>
        </w:trPr>
        <w:tc>
          <w:tcPr>
            <w:tcW w:w="1592" w:type="dxa"/>
            <w:vMerge w:val="continue"/>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3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both"/>
              <w:rPr>
                <w:sz w:val="24"/>
                <w:szCs w:val="24"/>
              </w:rPr>
            </w:pPr>
            <w:r>
              <w:rPr>
                <w:sz w:val="24"/>
                <w:szCs w:val="24"/>
              </w:rPr>
              <w:t>9 - Processo de discussão das provas.</w:t>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adro"/>
              <w:jc w:val="center"/>
              <w:rPr/>
            </w:pPr>
            <w:r>
              <w:rPr/>
            </w:r>
          </w:p>
        </w:tc>
        <w:tc>
          <w:tcPr>
            <w:tcW w:w="1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10" w:type="dxa"/>
            </w:tcMar>
            <w:vAlign w:val="center"/>
          </w:tcPr>
          <w:p>
            <w:pPr>
              <w:pStyle w:val="Padro"/>
              <w:jc w:val="center"/>
              <w:rPr/>
            </w:pPr>
            <w:r>
              <w:rPr/>
            </w:r>
          </w:p>
        </w:tc>
      </w:tr>
    </w:tbl>
    <w:p>
      <w:pPr>
        <w:pStyle w:val="Padro"/>
        <w:rPr/>
      </w:pPr>
      <w:r>
        <w:rPr/>
      </w:r>
    </w:p>
    <w:p>
      <w:pPr>
        <w:pStyle w:val="Padro"/>
        <w:ind w:left="0" w:right="140" w:hanging="0"/>
        <w:rPr>
          <w:sz w:val="24"/>
          <w:szCs w:val="24"/>
        </w:rPr>
      </w:pPr>
      <w:r>
        <w:rPr>
          <w:sz w:val="24"/>
          <w:szCs w:val="24"/>
        </w:rPr>
        <w:t>Comentários e sugestões (continue no verso, se necessário): __________________________________________________________________________</w:t>
      </w:r>
    </w:p>
    <w:p>
      <w:pPr>
        <w:pStyle w:val="Padro"/>
        <w:ind w:left="0" w:right="140" w:hanging="0"/>
        <w:rPr>
          <w:sz w:val="24"/>
          <w:szCs w:val="24"/>
        </w:rPr>
      </w:pPr>
      <w:r>
        <w:rPr>
          <w:sz w:val="24"/>
          <w:szCs w:val="24"/>
        </w:rPr>
        <w:t>__________________________________________________________________________</w:t>
      </w:r>
    </w:p>
    <w:p>
      <w:pPr>
        <w:pStyle w:val="Padro"/>
        <w:ind w:left="0" w:right="140" w:hanging="0"/>
        <w:rPr>
          <w:sz w:val="24"/>
          <w:szCs w:val="24"/>
        </w:rPr>
      </w:pPr>
      <w:r>
        <w:rPr>
          <w:sz w:val="24"/>
          <w:szCs w:val="24"/>
        </w:rPr>
        <w:t>__________________________________________________________________________</w:t>
      </w:r>
    </w:p>
    <w:p>
      <w:pPr>
        <w:pStyle w:val="Padro"/>
        <w:ind w:left="0" w:right="140" w:hanging="0"/>
        <w:rPr/>
      </w:pPr>
      <w:r>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Anexos"/>
        <w:rPr>
          <w:rPrChange w:id="0" w:author="" w:date="0-00-00T00:00:00Z"/>
        </w:rPr>
      </w:pPr>
      <w:bookmarkStart w:id="183" w:name="_Toc472421803"/>
      <w:bookmarkStart w:id="184" w:name="_Toc472418625"/>
      <w:r>
        <w:rPr>
          <w:rPrChange w:id="0" w:author="" w:date="0-00-00T00:00:00Z"/>
        </w:rPr>
        <w:t xml:space="preserve">Anexo J – Ficha de observação do docente em instrução </w:t>
      </w:r>
      <w:ins w:id="207" w:author="CV LUCIENE" w:date="2017-01-17T08:53:00Z">
        <w:r>
          <w:rPr/>
          <w:t>–</w:t>
        </w:r>
      </w:ins>
      <w:del w:id="208" w:author="CV LUCIENE" w:date="2017-01-17T08:53:00Z">
        <w:r>
          <w:rPr/>
          <w:delText>-</w:delText>
        </w:r>
      </w:del>
      <w:bookmarkEnd w:id="183"/>
      <w:bookmarkEnd w:id="184"/>
      <w:r>
        <w:rPr>
          <w:rPrChange w:id="0" w:author="" w:date="0-00-00T00:00:00Z"/>
        </w:rPr>
        <w:t xml:space="preserve"> preenchida pelo representante da Divisão de Ensino ou SIAT</w:t>
      </w:r>
    </w:p>
    <w:p>
      <w:pPr>
        <w:pStyle w:val="Padro"/>
        <w:tabs>
          <w:tab w:val="left" w:pos="709" w:leader="none"/>
        </w:tabs>
        <w:ind w:left="0" w:right="-1" w:hanging="0"/>
        <w:jc w:val="center"/>
        <w:rPr>
          <w:b/>
          <w:sz w:val="24"/>
          <w:szCs w:val="24"/>
        </w:rPr>
      </w:pPr>
      <w:r>
        <w:rPr>
          <w:b/>
          <w:sz w:val="24"/>
          <w:szCs w:val="24"/>
        </w:rPr>
      </w:r>
    </w:p>
    <w:p>
      <w:pPr>
        <w:pStyle w:val="Padro"/>
        <w:tabs>
          <w:tab w:val="left" w:pos="709" w:leader="none"/>
        </w:tabs>
        <w:ind w:left="0" w:right="-1" w:hanging="0"/>
        <w:jc w:val="center"/>
        <w:rPr>
          <w:b/>
          <w:sz w:val="24"/>
          <w:szCs w:val="24"/>
        </w:rPr>
      </w:pPr>
      <w:r>
        <w:rPr>
          <w:b/>
          <w:sz w:val="24"/>
          <w:szCs w:val="24"/>
        </w:rPr>
        <w:t>SETOR DE AVALIAÇÃO</w:t>
      </w:r>
    </w:p>
    <w:p>
      <w:pPr>
        <w:pStyle w:val="Ttulo2"/>
        <w:keepLines w:val="false"/>
        <w:numPr>
          <w:ilvl w:val="1"/>
          <w:numId w:val="10"/>
        </w:numPr>
        <w:tabs>
          <w:tab w:val="left" w:pos="708" w:leader="none"/>
          <w:tab w:val="left" w:pos="3119" w:leader="none"/>
        </w:tabs>
        <w:suppressAutoHyphens w:val="true"/>
        <w:spacing w:lineRule="atLeast" w:line="100" w:before="0" w:after="0"/>
        <w:ind w:left="0" w:right="-1085" w:hanging="426"/>
        <w:jc w:val="both"/>
        <w:rPr/>
      </w:pPr>
      <w:r>
        <w:rPr/>
      </w:r>
    </w:p>
    <w:p>
      <w:pPr>
        <w:pStyle w:val="Padro"/>
        <w:rPr>
          <w:sz w:val="24"/>
          <w:szCs w:val="24"/>
        </w:rPr>
      </w:pPr>
      <w:bookmarkStart w:id="185" w:name="_Toc472418626"/>
      <w:bookmarkStart w:id="186" w:name="_Toc437466167"/>
      <w:bookmarkStart w:id="187" w:name="_Toc437201552"/>
      <w:bookmarkEnd w:id="185"/>
      <w:bookmarkEnd w:id="186"/>
      <w:bookmarkEnd w:id="187"/>
      <w:r>
        <w:rPr>
          <w:sz w:val="24"/>
          <w:szCs w:val="24"/>
        </w:rPr>
        <w:t>CURSO: ______________________________________       DATA: _____/_____/_____</w:t>
      </w:r>
    </w:p>
    <w:p>
      <w:pPr>
        <w:pStyle w:val="Padro"/>
        <w:rPr>
          <w:sz w:val="24"/>
          <w:szCs w:val="24"/>
        </w:rPr>
      </w:pPr>
      <w:r>
        <w:rPr>
          <w:sz w:val="24"/>
          <w:szCs w:val="24"/>
        </w:rPr>
        <w:t xml:space="preserve">DISCIPLINA: __________________________________________________________ </w:t>
      </w:r>
    </w:p>
    <w:p>
      <w:pPr>
        <w:pStyle w:val="Padro"/>
        <w:tabs>
          <w:tab w:val="left" w:pos="0" w:leader="none"/>
          <w:tab w:val="left" w:pos="708" w:leader="none"/>
          <w:tab w:val="left" w:pos="3119" w:leader="none"/>
        </w:tabs>
        <w:rPr>
          <w:sz w:val="24"/>
          <w:szCs w:val="24"/>
        </w:rPr>
      </w:pPr>
      <w:r>
        <w:rPr>
          <w:sz w:val="24"/>
          <w:szCs w:val="24"/>
        </w:rPr>
      </w:r>
    </w:p>
    <w:p>
      <w:pPr>
        <w:pStyle w:val="Ttulo3"/>
        <w:keepLines w:val="false"/>
        <w:numPr>
          <w:ilvl w:val="2"/>
          <w:numId w:val="10"/>
        </w:numPr>
        <w:tabs>
          <w:tab w:val="left" w:pos="708" w:leader="none"/>
        </w:tabs>
        <w:suppressAutoHyphens w:val="true"/>
        <w:spacing w:lineRule="atLeast" w:line="100" w:before="0" w:after="0"/>
        <w:jc w:val="center"/>
        <w:rPr>
          <w:rFonts w:cs="Times New Roman" w:ascii="Times New Roman" w:hAnsi="Times New Roman"/>
          <w:color w:val="00000A"/>
          <w:sz w:val="24"/>
          <w:szCs w:val="24"/>
        </w:rPr>
      </w:pPr>
      <w:bookmarkStart w:id="188" w:name="_Toc472418627"/>
      <w:bookmarkStart w:id="189" w:name="_Toc437466168"/>
      <w:bookmarkStart w:id="190" w:name="_Toc437201553"/>
      <w:bookmarkEnd w:id="188"/>
      <w:bookmarkEnd w:id="189"/>
      <w:bookmarkEnd w:id="190"/>
      <w:r>
        <w:rPr>
          <w:rFonts w:cs="Times New Roman" w:ascii="Times New Roman" w:hAnsi="Times New Roman"/>
          <w:color w:val="00000A"/>
          <w:sz w:val="24"/>
          <w:szCs w:val="24"/>
        </w:rPr>
        <w:t>INSTRUÇÕES</w:t>
      </w:r>
    </w:p>
    <w:p>
      <w:pPr>
        <w:pStyle w:val="Corpodetextorecuado"/>
        <w:spacing w:before="60" w:after="0"/>
        <w:ind w:left="283" w:right="424" w:hanging="0"/>
        <w:rPr>
          <w:szCs w:val="24"/>
        </w:rPr>
      </w:pPr>
      <w:r>
        <w:rPr>
          <w:szCs w:val="24"/>
        </w:rPr>
        <w:tab/>
        <w:t>O objetivo desta avaliação é subsidiar a decisão de efetivação de instrutor para composição do corpo docente do PAEAT, considerando os quesitos apresentados abaixo. Complemente com os comentários que julgar pertinentes, no campo apropriado.</w:t>
      </w:r>
    </w:p>
    <w:p>
      <w:pPr>
        <w:pStyle w:val="Corpodetextorecuado"/>
        <w:spacing w:before="60" w:after="60"/>
        <w:ind w:left="283" w:right="424" w:hanging="0"/>
        <w:rPr>
          <w:szCs w:val="24"/>
        </w:rPr>
      </w:pPr>
      <w:r>
        <w:rPr>
          <w:b/>
          <w:szCs w:val="24"/>
        </w:rPr>
        <w:t>Instrutor I: Nome</w:t>
      </w:r>
      <w:r>
        <w:rPr>
          <w:szCs w:val="24"/>
        </w:rPr>
        <w:t>______________________________________________________</w:t>
      </w:r>
    </w:p>
    <w:p>
      <w:pPr>
        <w:pStyle w:val="Corpodetextorecuado"/>
        <w:spacing w:before="60" w:after="60"/>
        <w:ind w:left="283" w:right="424" w:hanging="0"/>
        <w:rPr>
          <w:szCs w:val="24"/>
        </w:rPr>
      </w:pPr>
      <w:r>
        <w:rPr>
          <w:b/>
          <w:szCs w:val="24"/>
        </w:rPr>
        <w:t>Instrutor II: Nome</w:t>
      </w:r>
      <w:r>
        <w:rPr>
          <w:szCs w:val="24"/>
        </w:rPr>
        <w:t>_____________________________________________________</w:t>
      </w:r>
    </w:p>
    <w:p>
      <w:pPr>
        <w:pStyle w:val="Corpodetextorecuado"/>
        <w:spacing w:before="60" w:after="60"/>
        <w:ind w:left="283" w:right="424" w:hanging="0"/>
        <w:rPr>
          <w:szCs w:val="24"/>
        </w:rPr>
      </w:pPr>
      <w:r>
        <w:rPr>
          <w:b/>
          <w:szCs w:val="24"/>
        </w:rPr>
        <w:t>Instrutor III: Nome</w:t>
      </w:r>
      <w:r>
        <w:rPr>
          <w:szCs w:val="24"/>
        </w:rPr>
        <w:t>____________________________________________________</w:t>
      </w:r>
    </w:p>
    <w:p>
      <w:pPr>
        <w:pStyle w:val="Corpodetextorecuado"/>
        <w:spacing w:before="60" w:after="60"/>
        <w:ind w:left="283" w:right="424" w:hanging="0"/>
        <w:rPr>
          <w:szCs w:val="24"/>
        </w:rPr>
      </w:pPr>
      <w:r>
        <w:rPr>
          <w:b/>
          <w:szCs w:val="24"/>
        </w:rPr>
        <w:t>Instrutor IV: Nome</w:t>
      </w:r>
      <w:r>
        <w:rPr>
          <w:szCs w:val="24"/>
        </w:rPr>
        <w:t>____________________________________________________</w:t>
      </w:r>
    </w:p>
    <w:p>
      <w:pPr>
        <w:pStyle w:val="Corpodetextorecuado"/>
        <w:spacing w:before="120" w:after="120"/>
        <w:ind w:left="283" w:right="-1083" w:hanging="0"/>
        <w:rPr>
          <w:szCs w:val="24"/>
        </w:rPr>
      </w:pPr>
      <w:r>
        <w:rPr>
          <w:szCs w:val="24"/>
        </w:rPr>
        <w:t>Como você avalia:</w:t>
      </w:r>
    </w:p>
    <w:tbl>
      <w:tblPr>
        <w:jc w:val="center"/>
        <w:tblInd w:w="0"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65" w:type="dxa"/>
          <w:bottom w:w="0" w:type="dxa"/>
          <w:right w:w="70" w:type="dxa"/>
        </w:tblCellMar>
      </w:tblPr>
      <w:tblGrid>
        <w:gridCol w:w="4429"/>
        <w:gridCol w:w="398"/>
        <w:gridCol w:w="396"/>
        <w:gridCol w:w="396"/>
        <w:gridCol w:w="396"/>
        <w:gridCol w:w="2"/>
        <w:gridCol w:w="394"/>
        <w:gridCol w:w="396"/>
        <w:gridCol w:w="396"/>
        <w:gridCol w:w="396"/>
        <w:gridCol w:w="5"/>
        <w:gridCol w:w="392"/>
        <w:gridCol w:w="396"/>
        <w:gridCol w:w="396"/>
        <w:gridCol w:w="423"/>
      </w:tblGrid>
      <w:tr>
        <w:trPr>
          <w:trHeight w:val="794" w:hRule="atLeast"/>
          <w:cantSplit w:val="false"/>
        </w:trPr>
        <w:tc>
          <w:tcPr>
            <w:tcW w:w="4429" w:type="dxa"/>
            <w:vMerge w:val="restart"/>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vAlign w:val="center"/>
          </w:tcPr>
          <w:p>
            <w:pPr>
              <w:pStyle w:val="Padro"/>
              <w:suppressAutoHyphens w:val="false"/>
              <w:jc w:val="center"/>
              <w:rPr>
                <w:b/>
                <w:sz w:val="18"/>
                <w:szCs w:val="18"/>
              </w:rPr>
            </w:pPr>
            <w:r>
              <w:rPr>
                <w:b/>
                <w:sz w:val="18"/>
                <w:szCs w:val="18"/>
              </w:rPr>
              <w:t>QUESITOS</w:t>
            </w:r>
          </w:p>
        </w:tc>
        <w:tc>
          <w:tcPr>
            <w:tcW w:w="1588" w:type="dxa"/>
            <w:gridSpan w:val="5"/>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vAlign w:val="center"/>
          </w:tcPr>
          <w:p>
            <w:pPr>
              <w:pStyle w:val="Padro"/>
              <w:suppressAutoHyphens w:val="false"/>
              <w:spacing w:before="0" w:after="160"/>
              <w:jc w:val="center"/>
              <w:rPr>
                <w:b/>
                <w:sz w:val="18"/>
                <w:szCs w:val="18"/>
              </w:rPr>
            </w:pPr>
            <w:r>
              <w:rPr>
                <w:b/>
                <w:sz w:val="18"/>
                <w:szCs w:val="18"/>
              </w:rPr>
              <w:t>ABAIXO DO ESPERADO</w:t>
            </w:r>
          </w:p>
        </w:tc>
        <w:tc>
          <w:tcPr>
            <w:tcW w:w="1587" w:type="dxa"/>
            <w:gridSpan w:val="5"/>
            <w:tcBorders>
              <w:top w:val="single" w:sz="4" w:space="0" w:color="00000A"/>
              <w:left w:val="single" w:sz="4" w:space="0" w:color="00000A"/>
              <w:bottom w:val="nil"/>
              <w:insideH w:val="nil"/>
              <w:right w:val="single" w:sz="4" w:space="0" w:color="00000A"/>
              <w:insideV w:val="single" w:sz="4" w:space="0" w:color="00000A"/>
            </w:tcBorders>
            <w:shd w:fill="FFFFFF" w:val="clear"/>
            <w:tcMar>
              <w:left w:w="10" w:type="dxa"/>
              <w:right w:w="10" w:type="dxa"/>
            </w:tcMar>
            <w:vAlign w:val="center"/>
          </w:tcPr>
          <w:p>
            <w:pPr>
              <w:pStyle w:val="Padro"/>
              <w:suppressAutoHyphens w:val="false"/>
              <w:spacing w:before="0" w:after="160"/>
              <w:jc w:val="center"/>
              <w:rPr>
                <w:b/>
                <w:sz w:val="18"/>
                <w:szCs w:val="18"/>
              </w:rPr>
            </w:pPr>
            <w:r>
              <w:rPr>
                <w:b/>
                <w:sz w:val="18"/>
                <w:szCs w:val="18"/>
              </w:rPr>
              <w:t>ATINGE O ESPERADO</w:t>
            </w:r>
          </w:p>
        </w:tc>
        <w:tc>
          <w:tcPr>
            <w:tcW w:w="1607" w:type="dxa"/>
            <w:gridSpan w:val="4"/>
            <w:tcBorders>
              <w:top w:val="single" w:sz="4" w:space="0" w:color="00000A"/>
              <w:left w:val="single" w:sz="4" w:space="0" w:color="00000A"/>
              <w:bottom w:val="nil"/>
              <w:insideH w:val="nil"/>
              <w:right w:val="single" w:sz="4" w:space="0" w:color="00000A"/>
              <w:insideV w:val="single" w:sz="4" w:space="0" w:color="00000A"/>
            </w:tcBorders>
            <w:shd w:fill="FFFFFF" w:val="clear"/>
            <w:tcMar>
              <w:left w:w="10" w:type="dxa"/>
              <w:right w:w="10" w:type="dxa"/>
            </w:tcMar>
            <w:vAlign w:val="center"/>
          </w:tcPr>
          <w:p>
            <w:pPr>
              <w:pStyle w:val="Padro"/>
              <w:suppressAutoHyphens w:val="false"/>
              <w:jc w:val="center"/>
              <w:rPr>
                <w:b/>
                <w:sz w:val="18"/>
                <w:szCs w:val="18"/>
              </w:rPr>
            </w:pPr>
            <w:r>
              <w:rPr>
                <w:b/>
                <w:sz w:val="18"/>
                <w:szCs w:val="18"/>
              </w:rPr>
              <w:t>ACIMA DO</w:t>
            </w:r>
          </w:p>
          <w:p>
            <w:pPr>
              <w:pStyle w:val="Padro"/>
              <w:suppressAutoHyphens w:val="false"/>
              <w:spacing w:before="0" w:after="160"/>
              <w:jc w:val="center"/>
              <w:rPr>
                <w:b/>
                <w:sz w:val="18"/>
                <w:szCs w:val="18"/>
              </w:rPr>
            </w:pPr>
            <w:r>
              <w:rPr>
                <w:b/>
                <w:sz w:val="18"/>
                <w:szCs w:val="18"/>
              </w:rPr>
              <w:t>ESPERADO</w:t>
            </w:r>
          </w:p>
        </w:tc>
      </w:tr>
      <w:tr>
        <w:trPr>
          <w:trHeight w:val="377" w:hRule="atLeast"/>
          <w:cantSplit w:val="false"/>
        </w:trPr>
        <w:tc>
          <w:tcPr>
            <w:tcW w:w="4429" w:type="dxa"/>
            <w:vMerge w:val="continue"/>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Padro"/>
              <w:suppressAutoHyphens w:val="false"/>
              <w:spacing w:lineRule="atLeast" w:line="259" w:before="0" w:after="160"/>
              <w:jc w:val="center"/>
              <w:rPr>
                <w:b/>
                <w:sz w:val="18"/>
                <w:szCs w:val="18"/>
              </w:rPr>
            </w:pPr>
            <w:r>
              <w:rPr>
                <w:b/>
                <w:sz w:val="18"/>
                <w:szCs w:val="18"/>
              </w:rPr>
            </w:r>
          </w:p>
        </w:tc>
        <w:tc>
          <w:tcPr>
            <w:tcW w:w="3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Padro"/>
              <w:suppressAutoHyphens w:val="false"/>
              <w:spacing w:lineRule="atLeast" w:line="259" w:before="0" w:after="160"/>
              <w:jc w:val="center"/>
              <w:rPr>
                <w:b/>
                <w:sz w:val="18"/>
                <w:szCs w:val="18"/>
              </w:rPr>
            </w:pPr>
            <w:r>
              <w:rPr>
                <w:b/>
                <w:sz w:val="18"/>
                <w:szCs w:val="18"/>
              </w:rPr>
              <w:t>I</w:t>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right w:w="10" w:type="dxa"/>
            </w:tcMar>
            <w:vAlign w:val="bottom"/>
          </w:tcPr>
          <w:p>
            <w:pPr>
              <w:pStyle w:val="Padro"/>
              <w:suppressAutoHyphens w:val="false"/>
              <w:spacing w:lineRule="atLeast" w:line="259" w:before="0" w:after="160"/>
              <w:jc w:val="center"/>
              <w:rPr>
                <w:b/>
                <w:sz w:val="18"/>
                <w:szCs w:val="18"/>
              </w:rPr>
            </w:pPr>
            <w:r>
              <w:rPr>
                <w:b/>
                <w:sz w:val="18"/>
                <w:szCs w:val="18"/>
              </w:rPr>
              <w:t>II</w:t>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Padro"/>
              <w:suppressAutoHyphens w:val="false"/>
              <w:spacing w:lineRule="atLeast" w:line="259" w:before="0" w:after="160"/>
              <w:jc w:val="center"/>
              <w:rPr>
                <w:b/>
                <w:sz w:val="18"/>
                <w:szCs w:val="18"/>
              </w:rPr>
            </w:pPr>
            <w:r>
              <w:rPr>
                <w:b/>
                <w:sz w:val="18"/>
                <w:szCs w:val="18"/>
              </w:rPr>
              <w:t>II</w:t>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Padro"/>
              <w:suppressAutoHyphens w:val="false"/>
              <w:spacing w:lineRule="atLeast" w:line="259" w:before="0" w:after="160"/>
              <w:jc w:val="center"/>
              <w:rPr>
                <w:b/>
                <w:sz w:val="18"/>
                <w:szCs w:val="18"/>
              </w:rPr>
            </w:pPr>
            <w:r>
              <w:rPr>
                <w:b/>
                <w:sz w:val="18"/>
                <w:szCs w:val="18"/>
              </w:rPr>
              <w:t>IV</w:t>
            </w:r>
          </w:p>
        </w:tc>
        <w:tc>
          <w:tcPr>
            <w:tcW w:w="39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Padro"/>
              <w:suppressAutoHyphens w:val="false"/>
              <w:spacing w:lineRule="atLeast" w:line="259" w:before="0" w:after="160"/>
              <w:jc w:val="center"/>
              <w:rPr>
                <w:b/>
                <w:sz w:val="18"/>
                <w:szCs w:val="18"/>
              </w:rPr>
            </w:pPr>
            <w:r>
              <w:rPr>
                <w:b/>
                <w:sz w:val="18"/>
                <w:szCs w:val="18"/>
              </w:rPr>
              <w:t>I</w:t>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Padro"/>
              <w:suppressAutoHyphens w:val="false"/>
              <w:spacing w:lineRule="atLeast" w:line="259" w:before="0" w:after="160"/>
              <w:jc w:val="center"/>
              <w:rPr>
                <w:b/>
                <w:sz w:val="18"/>
                <w:szCs w:val="18"/>
              </w:rPr>
            </w:pPr>
            <w:r>
              <w:rPr>
                <w:b/>
                <w:sz w:val="18"/>
                <w:szCs w:val="18"/>
              </w:rPr>
              <w:t>II</w:t>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Padro"/>
              <w:suppressAutoHyphens w:val="false"/>
              <w:spacing w:lineRule="atLeast" w:line="259" w:before="0" w:after="160"/>
              <w:jc w:val="center"/>
              <w:rPr>
                <w:b/>
                <w:sz w:val="18"/>
                <w:szCs w:val="18"/>
              </w:rPr>
            </w:pPr>
            <w:r>
              <w:rPr>
                <w:b/>
                <w:sz w:val="18"/>
                <w:szCs w:val="18"/>
              </w:rPr>
              <w:t>II</w:t>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Padro"/>
              <w:suppressAutoHyphens w:val="false"/>
              <w:spacing w:lineRule="atLeast" w:line="259" w:before="0" w:after="160"/>
              <w:jc w:val="center"/>
              <w:rPr>
                <w:b/>
                <w:sz w:val="18"/>
                <w:szCs w:val="18"/>
              </w:rPr>
            </w:pPr>
            <w:r>
              <w:rPr>
                <w:b/>
                <w:sz w:val="18"/>
                <w:szCs w:val="18"/>
              </w:rPr>
              <w:t>IV</w:t>
            </w:r>
          </w:p>
        </w:tc>
        <w:tc>
          <w:tcPr>
            <w:tcW w:w="3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Padro"/>
              <w:suppressAutoHyphens w:val="false"/>
              <w:spacing w:lineRule="atLeast" w:line="259" w:before="0" w:after="160"/>
              <w:jc w:val="center"/>
              <w:rPr>
                <w:b/>
                <w:sz w:val="18"/>
                <w:szCs w:val="18"/>
              </w:rPr>
            </w:pPr>
            <w:r>
              <w:rPr>
                <w:b/>
                <w:sz w:val="18"/>
                <w:szCs w:val="18"/>
              </w:rPr>
              <w:t>I</w:t>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Padro"/>
              <w:suppressAutoHyphens w:val="false"/>
              <w:spacing w:lineRule="atLeast" w:line="259" w:before="0" w:after="160"/>
              <w:jc w:val="center"/>
              <w:rPr>
                <w:b/>
                <w:sz w:val="18"/>
                <w:szCs w:val="18"/>
              </w:rPr>
            </w:pPr>
            <w:r>
              <w:rPr>
                <w:b/>
                <w:sz w:val="18"/>
                <w:szCs w:val="18"/>
              </w:rPr>
              <w:t>II</w:t>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Padro"/>
              <w:suppressAutoHyphens w:val="false"/>
              <w:spacing w:lineRule="atLeast" w:line="259" w:before="0" w:after="160"/>
              <w:jc w:val="center"/>
              <w:rPr>
                <w:b/>
                <w:sz w:val="18"/>
                <w:szCs w:val="18"/>
              </w:rPr>
            </w:pPr>
            <w:r>
              <w:rPr>
                <w:b/>
                <w:sz w:val="18"/>
                <w:szCs w:val="18"/>
              </w:rPr>
              <w:t>II</w:t>
            </w:r>
          </w:p>
        </w:tc>
        <w:tc>
          <w:tcPr>
            <w:tcW w:w="4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Padro"/>
              <w:suppressAutoHyphens w:val="false"/>
              <w:spacing w:lineRule="atLeast" w:line="259" w:before="0" w:after="160"/>
              <w:jc w:val="center"/>
              <w:rPr>
                <w:b/>
                <w:sz w:val="18"/>
                <w:szCs w:val="18"/>
              </w:rPr>
            </w:pPr>
            <w:r>
              <w:rPr>
                <w:b/>
                <w:sz w:val="18"/>
                <w:szCs w:val="18"/>
              </w:rPr>
              <w:t>IV</w:t>
            </w:r>
          </w:p>
        </w:tc>
      </w:tr>
      <w:tr>
        <w:trPr>
          <w:trHeight w:val="982" w:hRule="atLeast"/>
          <w:cantSplit w:val="false"/>
        </w:trPr>
        <w:tc>
          <w:tcPr>
            <w:tcW w:w="4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Padro"/>
              <w:suppressAutoHyphens w:val="false"/>
              <w:spacing w:lineRule="atLeast" w:line="259" w:before="0" w:after="160"/>
              <w:jc w:val="both"/>
              <w:rPr>
                <w:sz w:val="24"/>
                <w:szCs w:val="24"/>
              </w:rPr>
            </w:pPr>
            <w:r>
              <w:rPr>
                <w:sz w:val="24"/>
                <w:szCs w:val="24"/>
              </w:rPr>
              <w:t>1 – Conhecimento e domínio do assunto.</w:t>
            </w:r>
          </w:p>
        </w:tc>
        <w:tc>
          <w:tcPr>
            <w:tcW w:w="3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Padro"/>
              <w:suppressAutoHyphens w:val="false"/>
              <w:spacing w:lineRule="atLeast" w:line="259" w:before="0" w:after="160"/>
              <w:rPr/>
            </w:pPr>
            <w:r>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right w:w="10" w:type="dxa"/>
            </w:tcMar>
          </w:tcPr>
          <w:p>
            <w:pPr>
              <w:pStyle w:val="Padro"/>
              <w:suppressAutoHyphens w:val="false"/>
              <w:spacing w:lineRule="atLeast" w:line="259" w:before="0" w:after="160"/>
              <w:rPr/>
            </w:pPr>
            <w:r>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Padro"/>
              <w:suppressAutoHyphens w:val="false"/>
              <w:spacing w:lineRule="atLeast" w:line="259" w:before="0" w:after="160"/>
              <w:rPr/>
            </w:pPr>
            <w:r>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Padro"/>
              <w:suppressAutoHyphens w:val="false"/>
              <w:spacing w:lineRule="atLeast" w:line="259" w:before="0" w:after="160"/>
              <w:rPr/>
            </w:pPr>
            <w:r>
              <w:rPr/>
            </w:r>
          </w:p>
        </w:tc>
        <w:tc>
          <w:tcPr>
            <w:tcW w:w="39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Padro"/>
              <w:suppressAutoHyphens w:val="false"/>
              <w:spacing w:lineRule="atLeast" w:line="259" w:before="0" w:after="160"/>
              <w:rPr/>
            </w:pPr>
            <w:r>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Padro"/>
              <w:suppressAutoHyphens w:val="false"/>
              <w:spacing w:lineRule="atLeast" w:line="259" w:before="0" w:after="160"/>
              <w:rPr/>
            </w:pPr>
            <w:r>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Padro"/>
              <w:suppressAutoHyphens w:val="false"/>
              <w:spacing w:lineRule="atLeast" w:line="259" w:before="0" w:after="160"/>
              <w:rPr/>
            </w:pPr>
            <w:r>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Padro"/>
              <w:suppressAutoHyphens w:val="false"/>
              <w:spacing w:lineRule="atLeast" w:line="259" w:before="0" w:after="160"/>
              <w:rPr/>
            </w:pPr>
            <w:r>
              <w:rPr/>
            </w:r>
          </w:p>
        </w:tc>
        <w:tc>
          <w:tcPr>
            <w:tcW w:w="3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Padro"/>
              <w:suppressAutoHyphens w:val="false"/>
              <w:spacing w:lineRule="atLeast" w:line="259" w:before="0" w:after="160"/>
              <w:ind w:left="128" w:right="-360" w:hanging="0"/>
              <w:rPr/>
            </w:pPr>
            <w:r>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Padro"/>
              <w:suppressAutoHyphens w:val="false"/>
              <w:spacing w:lineRule="atLeast" w:line="259" w:before="0" w:after="160"/>
              <w:ind w:left="128" w:right="-360" w:hanging="0"/>
              <w:rPr/>
            </w:pPr>
            <w:r>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Padro"/>
              <w:suppressAutoHyphens w:val="false"/>
              <w:spacing w:lineRule="atLeast" w:line="259" w:before="0" w:after="160"/>
              <w:ind w:left="128" w:right="-360" w:hanging="0"/>
              <w:rPr/>
            </w:pPr>
            <w:r>
              <w:rPr/>
            </w:r>
          </w:p>
        </w:tc>
        <w:tc>
          <w:tcPr>
            <w:tcW w:w="4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Padro"/>
              <w:suppressAutoHyphens w:val="false"/>
              <w:spacing w:lineRule="atLeast" w:line="259" w:before="0" w:after="160"/>
              <w:ind w:left="128" w:right="-360" w:hanging="0"/>
              <w:rPr/>
            </w:pPr>
            <w:r>
              <w:rPr/>
            </w:r>
          </w:p>
        </w:tc>
      </w:tr>
      <w:tr>
        <w:trPr>
          <w:trHeight w:val="982" w:hRule="atLeast"/>
          <w:cantSplit w:val="false"/>
        </w:trPr>
        <w:tc>
          <w:tcPr>
            <w:tcW w:w="4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Padro"/>
              <w:suppressAutoHyphens w:val="false"/>
              <w:spacing w:lineRule="atLeast" w:line="259" w:before="0" w:after="160"/>
              <w:jc w:val="both"/>
              <w:rPr>
                <w:sz w:val="24"/>
                <w:szCs w:val="24"/>
              </w:rPr>
            </w:pPr>
            <w:r>
              <w:rPr>
                <w:sz w:val="24"/>
                <w:szCs w:val="24"/>
              </w:rPr>
              <w:t xml:space="preserve">2 – Clareza nas explicações. </w:t>
            </w:r>
          </w:p>
        </w:tc>
        <w:tc>
          <w:tcPr>
            <w:tcW w:w="3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right w:w="10"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792" w:right="0" w:hanging="0"/>
              <w:rPr>
                <w:rFonts w:cs="Times New Roman" w:ascii="Times New Roman" w:hAnsi="Times New Roman"/>
                <w:b w:val="false"/>
                <w:i w:val="false"/>
                <w:color w:val="00000A"/>
              </w:rPr>
            </w:pPr>
            <w:r>
              <w:rPr>
                <w:rFonts w:cs="Times New Roman" w:ascii="Times New Roman" w:hAnsi="Times New Roman"/>
                <w:b w:val="false"/>
                <w:i w:val="false"/>
                <w:color w:val="00000A"/>
              </w:rPr>
            </w:r>
          </w:p>
          <w:p>
            <w:pPr>
              <w:pStyle w:val="Normal"/>
              <w:jc w:val="center"/>
              <w:rPr>
                <w:rFonts w:cs="Times New Roman" w:ascii="Times New Roman" w:hAnsi="Times New Roman"/>
              </w:rPr>
            </w:pPr>
            <w:r>
              <w:rPr>
                <w:rFonts w:cs="Times New Roman" w:ascii="Times New Roman" w:hAnsi="Times New Roman"/>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52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4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r>
      <w:tr>
        <w:trPr>
          <w:trHeight w:val="982" w:hRule="atLeast"/>
          <w:cantSplit w:val="false"/>
        </w:trPr>
        <w:tc>
          <w:tcPr>
            <w:tcW w:w="4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Padro"/>
              <w:suppressAutoHyphens w:val="false"/>
              <w:spacing w:lineRule="atLeast" w:line="259" w:before="0" w:after="160"/>
              <w:jc w:val="both"/>
              <w:rPr>
                <w:sz w:val="24"/>
                <w:szCs w:val="24"/>
              </w:rPr>
            </w:pPr>
            <w:r>
              <w:rPr>
                <w:sz w:val="24"/>
                <w:szCs w:val="24"/>
              </w:rPr>
              <w:t>3 – Facilidade de comunicação e de relacionamento com a turma.</w:t>
            </w:r>
          </w:p>
        </w:tc>
        <w:tc>
          <w:tcPr>
            <w:tcW w:w="3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right w:w="10"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rPr>
                <w:rFonts w:cs="Times New Roman" w:ascii="Times New Roman" w:hAnsi="Times New Roman"/>
              </w:rPr>
            </w:pPr>
            <w:r>
              <w:rPr>
                <w:rFonts w:cs="Times New Roman" w:ascii="Times New Roman" w:hAnsi="Times New Roman"/>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4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r>
      <w:tr>
        <w:trPr>
          <w:trHeight w:val="982" w:hRule="atLeast"/>
          <w:cantSplit w:val="false"/>
        </w:trPr>
        <w:tc>
          <w:tcPr>
            <w:tcW w:w="4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tabs>
                <w:tab w:val="left" w:pos="1824" w:leader="none"/>
              </w:tabs>
              <w:spacing w:before="200" w:after="0"/>
              <w:jc w:val="both"/>
              <w:rPr>
                <w:rFonts w:cs="Times New Roman" w:ascii="Times New Roman" w:hAnsi="Times New Roman"/>
                <w:b w:val="false"/>
                <w:i w:val="false"/>
                <w:color w:val="00000A"/>
                <w:szCs w:val="24"/>
              </w:rPr>
            </w:pPr>
            <w:r>
              <w:rPr>
                <w:rFonts w:cs="Times New Roman" w:ascii="Times New Roman" w:hAnsi="Times New Roman"/>
                <w:b w:val="false"/>
                <w:i w:val="false"/>
                <w:color w:val="00000A"/>
                <w:szCs w:val="24"/>
              </w:rPr>
              <w:t xml:space="preserve">4 </w:t>
            </w:r>
            <w:r>
              <w:rPr>
                <w:b w:val="false"/>
                <w:i w:val="false"/>
                <w:color w:val="00000A"/>
                <w:sz w:val="24"/>
                <w:szCs w:val="24"/>
              </w:rPr>
              <w:t>–</w:t>
            </w:r>
            <w:r>
              <w:rPr>
                <w:rFonts w:cs="Times New Roman" w:ascii="Times New Roman" w:hAnsi="Times New Roman"/>
                <w:b w:val="false"/>
                <w:i w:val="false"/>
                <w:color w:val="00000A"/>
                <w:szCs w:val="24"/>
              </w:rPr>
              <w:t xml:space="preserve"> Capacidade de incentivar a troca de experiências e conhecimentos.</w:t>
            </w:r>
          </w:p>
        </w:tc>
        <w:tc>
          <w:tcPr>
            <w:tcW w:w="3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1824" w:leader="none"/>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right w:w="10" w:type="dxa"/>
            </w:tcMar>
          </w:tcPr>
          <w:p>
            <w:pPr>
              <w:pStyle w:val="Ttulo4"/>
              <w:keepLines w:val="false"/>
              <w:numPr>
                <w:ilvl w:val="3"/>
                <w:numId w:val="3"/>
              </w:numPr>
              <w:tabs>
                <w:tab w:val="left" w:pos="1824" w:leader="none"/>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tabs>
                <w:tab w:val="left" w:pos="1824" w:leader="none"/>
              </w:tabs>
              <w:spacing w:before="200" w:after="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1824" w:leader="none"/>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1824" w:leader="none"/>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1824" w:leader="none"/>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1824" w:leader="none"/>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1824" w:leader="none"/>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tabs>
                <w:tab w:val="left" w:pos="512" w:leader="none"/>
                <w:tab w:val="left" w:pos="2288" w:leader="none"/>
              </w:tabs>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tabs>
                <w:tab w:val="left" w:pos="512" w:leader="none"/>
                <w:tab w:val="left" w:pos="2288" w:leader="none"/>
              </w:tabs>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tabs>
                <w:tab w:val="left" w:pos="512" w:leader="none"/>
                <w:tab w:val="left" w:pos="2288" w:leader="none"/>
              </w:tabs>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4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tabs>
                <w:tab w:val="left" w:pos="512" w:leader="none"/>
                <w:tab w:val="left" w:pos="2288" w:leader="none"/>
              </w:tabs>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r>
      <w:tr>
        <w:trPr>
          <w:trHeight w:val="982" w:hRule="atLeast"/>
          <w:cantSplit w:val="false"/>
        </w:trPr>
        <w:tc>
          <w:tcPr>
            <w:tcW w:w="4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spacing w:before="200" w:after="0"/>
              <w:jc w:val="both"/>
              <w:rPr>
                <w:rFonts w:cs="Times New Roman" w:ascii="Times New Roman" w:hAnsi="Times New Roman"/>
                <w:b w:val="false"/>
                <w:i w:val="false"/>
                <w:color w:val="00000A"/>
                <w:szCs w:val="24"/>
              </w:rPr>
            </w:pPr>
            <w:r>
              <w:rPr>
                <w:rFonts w:cs="Times New Roman" w:ascii="Times New Roman" w:hAnsi="Times New Roman"/>
                <w:b w:val="false"/>
                <w:i w:val="false"/>
                <w:color w:val="00000A"/>
                <w:szCs w:val="24"/>
              </w:rPr>
              <w:t xml:space="preserve">5 </w:t>
            </w:r>
            <w:r>
              <w:rPr>
                <w:b w:val="false"/>
                <w:i w:val="false"/>
                <w:color w:val="00000A"/>
                <w:sz w:val="24"/>
                <w:szCs w:val="24"/>
              </w:rPr>
              <w:t>–</w:t>
            </w:r>
            <w:r>
              <w:rPr>
                <w:rFonts w:cs="Times New Roman" w:ascii="Times New Roman" w:hAnsi="Times New Roman"/>
                <w:b w:val="false"/>
                <w:i w:val="false"/>
                <w:color w:val="00000A"/>
                <w:szCs w:val="24"/>
              </w:rPr>
              <w:t xml:space="preserve"> Capacidade de incentivar a participação dos alunos.</w:t>
            </w:r>
          </w:p>
        </w:tc>
        <w:tc>
          <w:tcPr>
            <w:tcW w:w="3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right w:w="10"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4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r>
      <w:tr>
        <w:trPr>
          <w:trHeight w:val="982" w:hRule="atLeast"/>
          <w:cantSplit w:val="false"/>
        </w:trPr>
        <w:tc>
          <w:tcPr>
            <w:tcW w:w="4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spacing w:before="200" w:after="0"/>
              <w:jc w:val="both"/>
              <w:rPr>
                <w:rFonts w:cs="Times New Roman" w:ascii="Times New Roman" w:hAnsi="Times New Roman"/>
                <w:b w:val="false"/>
                <w:i w:val="false"/>
                <w:color w:val="00000A"/>
                <w:szCs w:val="24"/>
              </w:rPr>
            </w:pPr>
            <w:r>
              <w:rPr>
                <w:rFonts w:cs="Times New Roman" w:ascii="Times New Roman" w:hAnsi="Times New Roman"/>
                <w:b w:val="false"/>
                <w:i w:val="false"/>
                <w:color w:val="00000A"/>
                <w:szCs w:val="24"/>
              </w:rPr>
              <w:t xml:space="preserve">6 </w:t>
            </w:r>
            <w:r>
              <w:rPr>
                <w:b w:val="false"/>
                <w:i w:val="false"/>
                <w:color w:val="00000A"/>
                <w:sz w:val="24"/>
                <w:szCs w:val="24"/>
              </w:rPr>
              <w:t>–</w:t>
            </w:r>
            <w:r>
              <w:rPr>
                <w:rFonts w:cs="Times New Roman" w:ascii="Times New Roman" w:hAnsi="Times New Roman"/>
                <w:b w:val="false"/>
                <w:i w:val="false"/>
                <w:color w:val="00000A"/>
                <w:szCs w:val="24"/>
              </w:rPr>
              <w:t xml:space="preserve"> Dinâmicas e técnicas de trabalho utilizadas.</w:t>
            </w:r>
          </w:p>
        </w:tc>
        <w:tc>
          <w:tcPr>
            <w:tcW w:w="3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right w:w="10"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4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r>
    </w:tbl>
    <w:p>
      <w:pPr>
        <w:pStyle w:val="Normal"/>
        <w:rPr/>
      </w:pPr>
      <w:r>
        <w:rPr/>
      </w:r>
    </w:p>
    <w:p>
      <w:pPr>
        <w:pStyle w:val="Normal"/>
        <w:rPr/>
      </w:pPr>
      <w:r>
        <w:rPr/>
      </w:r>
    </w:p>
    <w:p>
      <w:pPr>
        <w:pStyle w:val="Normal"/>
        <w:rPr>
          <w:rFonts w:cs="Times New Roman" w:ascii="Times New Roman" w:hAnsi="Times New Roman"/>
          <w:b/>
          <w:sz w:val="24"/>
          <w:szCs w:val="24"/>
        </w:rPr>
      </w:pPr>
      <w:r>
        <w:rPr>
          <w:rFonts w:cs="Times New Roman" w:ascii="Times New Roman" w:hAnsi="Times New Roman"/>
          <w:b/>
          <w:sz w:val="24"/>
          <w:szCs w:val="24"/>
        </w:rPr>
      </w:r>
    </w:p>
    <w:p>
      <w:pPr>
        <w:pStyle w:val="Normal"/>
        <w:pageBreakBefore/>
        <w:spacing w:lineRule="auto" w:line="240" w:before="0" w:after="240"/>
        <w:jc w:val="center"/>
        <w:rPr>
          <w:rFonts w:cs="Times New Roman" w:ascii="Times New Roman" w:hAnsi="Times New Roman"/>
          <w:b/>
          <w:sz w:val="24"/>
          <w:szCs w:val="24"/>
          <w:rPrChange w:id="0" w:author="" w:date="0-00-00T00:00:00Z"/>
        </w:rPr>
      </w:pPr>
      <w:r>
        <w:rPr>
          <w:rFonts w:cs="Times New Roman" w:ascii="Times New Roman" w:hAnsi="Times New Roman"/>
          <w:b/>
          <w:sz w:val="24"/>
          <w:szCs w:val="24"/>
          <w:rPrChange w:id="0" w:author="" w:date="0-00-00T00:00:00Z"/>
        </w:rPr>
        <w:t>Continuação do Anexo J – Ficha de observação do docente em instrução</w:t>
      </w:r>
    </w:p>
    <w:tbl>
      <w:tblPr>
        <w:jc w:val="left"/>
        <w:tblInd w:w="-15"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65" w:type="dxa"/>
          <w:bottom w:w="0" w:type="dxa"/>
          <w:right w:w="70" w:type="dxa"/>
        </w:tblCellMar>
      </w:tblPr>
      <w:tblGrid>
        <w:gridCol w:w="4429"/>
        <w:gridCol w:w="398"/>
        <w:gridCol w:w="396"/>
        <w:gridCol w:w="396"/>
        <w:gridCol w:w="396"/>
        <w:gridCol w:w="396"/>
        <w:gridCol w:w="396"/>
        <w:gridCol w:w="396"/>
        <w:gridCol w:w="396"/>
        <w:gridCol w:w="397"/>
        <w:gridCol w:w="396"/>
        <w:gridCol w:w="396"/>
        <w:gridCol w:w="423"/>
      </w:tblGrid>
      <w:tr>
        <w:trPr>
          <w:trHeight w:val="982" w:hRule="atLeast"/>
          <w:cantSplit w:val="false"/>
        </w:trPr>
        <w:tc>
          <w:tcPr>
            <w:tcW w:w="4429"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vAlign w:val="center"/>
          </w:tcPr>
          <w:p>
            <w:pPr>
              <w:pStyle w:val="Ttulo4"/>
              <w:spacing w:before="200" w:after="0"/>
              <w:jc w:val="both"/>
              <w:rPr>
                <w:rFonts w:cs="Times New Roman" w:ascii="Times New Roman" w:hAnsi="Times New Roman"/>
                <w:b w:val="false"/>
                <w:i w:val="false"/>
                <w:color w:val="00000A"/>
                <w:szCs w:val="24"/>
              </w:rPr>
            </w:pPr>
            <w:r>
              <w:rPr>
                <w:rFonts w:cs="Times New Roman" w:ascii="Times New Roman" w:hAnsi="Times New Roman"/>
                <w:b w:val="false"/>
                <w:i w:val="false"/>
                <w:color w:val="00000A"/>
                <w:szCs w:val="24"/>
              </w:rPr>
              <w:t>7 – Disponibilidade para solucionar dúvidas e lidar com problemas surgidos no curso.</w:t>
            </w:r>
          </w:p>
        </w:tc>
        <w:tc>
          <w:tcPr>
            <w:tcW w:w="398"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 w:type="dxa"/>
              <w:right w:w="10"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tcPr>
          <w:p>
            <w:pPr>
              <w:pStyle w:val="Ttulo4"/>
              <w:spacing w:before="200" w:after="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7"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423"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r>
      <w:tr>
        <w:trPr>
          <w:trHeight w:val="982" w:hRule="atLeast"/>
          <w:cantSplit w:val="false"/>
        </w:trPr>
        <w:tc>
          <w:tcPr>
            <w:tcW w:w="4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spacing w:before="200" w:after="0"/>
              <w:jc w:val="both"/>
              <w:rPr>
                <w:rFonts w:cs="Times New Roman" w:ascii="Times New Roman" w:hAnsi="Times New Roman"/>
                <w:b w:val="false"/>
                <w:i w:val="false"/>
                <w:color w:val="00000A"/>
                <w:szCs w:val="24"/>
              </w:rPr>
            </w:pPr>
            <w:r>
              <w:rPr>
                <w:rFonts w:cs="Times New Roman" w:ascii="Times New Roman" w:hAnsi="Times New Roman"/>
                <w:b w:val="false"/>
                <w:i w:val="false"/>
                <w:color w:val="00000A"/>
                <w:szCs w:val="24"/>
              </w:rPr>
              <w:t>8 – Cuidado na preparação das atividades didáticas (aulas, exercícios e provas).</w:t>
            </w:r>
          </w:p>
        </w:tc>
        <w:tc>
          <w:tcPr>
            <w:tcW w:w="3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right w:w="10"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4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r>
      <w:tr>
        <w:trPr>
          <w:trHeight w:val="982" w:hRule="atLeast"/>
          <w:cantSplit w:val="false"/>
        </w:trPr>
        <w:tc>
          <w:tcPr>
            <w:tcW w:w="4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spacing w:before="200" w:after="0"/>
              <w:jc w:val="both"/>
              <w:rPr>
                <w:rFonts w:cs="Times New Roman" w:ascii="Times New Roman" w:hAnsi="Times New Roman"/>
                <w:b w:val="false"/>
                <w:i w:val="false"/>
                <w:color w:val="00000A"/>
                <w:szCs w:val="24"/>
              </w:rPr>
            </w:pPr>
            <w:r>
              <w:rPr>
                <w:rFonts w:cs="Times New Roman" w:ascii="Times New Roman" w:hAnsi="Times New Roman"/>
                <w:b w:val="false"/>
                <w:i w:val="false"/>
                <w:color w:val="00000A"/>
                <w:szCs w:val="24"/>
              </w:rPr>
              <w:t>9 – Adequação do tempo alocado para a instrução.</w:t>
            </w:r>
          </w:p>
        </w:tc>
        <w:tc>
          <w:tcPr>
            <w:tcW w:w="3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right w:w="10"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4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r>
      <w:tr>
        <w:trPr>
          <w:trHeight w:val="982" w:hRule="atLeast"/>
          <w:cantSplit w:val="false"/>
        </w:trPr>
        <w:tc>
          <w:tcPr>
            <w:tcW w:w="4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Ttulo4"/>
              <w:keepNext/>
              <w:keepLines/>
              <w:spacing w:before="200" w:after="0"/>
              <w:outlineLvl w:val="3"/>
              <w:rPr>
                <w:rFonts w:cs="Times New Roman" w:ascii="Times New Roman" w:hAnsi="Times New Roman"/>
                <w:b w:val="false"/>
                <w:i w:val="false"/>
                <w:color w:val="00000A"/>
                <w:szCs w:val="24"/>
              </w:rPr>
            </w:pPr>
            <w:r>
              <w:rPr>
                <w:rFonts w:cs="Times New Roman" w:ascii="Times New Roman" w:hAnsi="Times New Roman"/>
                <w:b w:val="false"/>
                <w:i w:val="false"/>
                <w:color w:val="00000A"/>
                <w:szCs w:val="24"/>
              </w:rPr>
              <w:t>10 – Qualidade geral das aulas.</w:t>
            </w:r>
          </w:p>
        </w:tc>
        <w:tc>
          <w:tcPr>
            <w:tcW w:w="3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right w:w="10"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keepLines w:val="false"/>
              <w:numPr>
                <w:ilvl w:val="3"/>
                <w:numId w:val="3"/>
              </w:numPr>
              <w:tabs>
                <w:tab w:val="left" w:pos="2160" w:leader="none"/>
              </w:tabs>
              <w:suppressAutoHyphens w:val="true"/>
              <w:spacing w:lineRule="exact" w:line="240" w:before="0" w:after="0"/>
              <w:ind w:left="1440" w:right="0" w:hanging="648"/>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c>
          <w:tcPr>
            <w:tcW w:w="4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Ttulo4"/>
              <w:spacing w:before="200" w:after="0"/>
              <w:ind w:left="0" w:right="-360" w:hanging="0"/>
              <w:rPr>
                <w:rFonts w:cs="Times New Roman" w:ascii="Times New Roman" w:hAnsi="Times New Roman"/>
                <w:b w:val="false"/>
                <w:i w:val="false"/>
                <w:color w:val="00000A"/>
              </w:rPr>
            </w:pPr>
            <w:r>
              <w:rPr>
                <w:rFonts w:cs="Times New Roman" w:ascii="Times New Roman" w:hAnsi="Times New Roman"/>
                <w:b w:val="false"/>
                <w:i w:val="false"/>
                <w:color w:val="00000A"/>
              </w:rPr>
            </w:r>
          </w:p>
        </w:tc>
      </w:tr>
    </w:tbl>
    <w:p>
      <w:pPr>
        <w:pStyle w:val="Padro"/>
        <w:tabs>
          <w:tab w:val="left" w:pos="709" w:leader="none"/>
          <w:tab w:val="left" w:pos="2160" w:leader="none"/>
        </w:tabs>
        <w:ind w:left="0" w:right="-1" w:hanging="0"/>
        <w:jc w:val="center"/>
        <w:rPr/>
      </w:pPr>
      <w:r>
        <w:rPr/>
      </w:r>
    </w:p>
    <w:p>
      <w:pPr>
        <w:pStyle w:val="Padro"/>
        <w:spacing w:lineRule="auto" w:line="360"/>
        <w:ind w:left="0" w:right="-1" w:hanging="0"/>
        <w:rPr>
          <w:sz w:val="24"/>
          <w:szCs w:val="24"/>
        </w:rPr>
      </w:pPr>
      <w:r>
        <w:rPr>
          <w:sz w:val="24"/>
          <w:szCs w:val="24"/>
        </w:rPr>
        <w:t>Comentários e sugestões (continue no verso, se necessário): ___________________________________________________________________________</w:t>
      </w:r>
    </w:p>
    <w:p>
      <w:pPr>
        <w:pStyle w:val="Padro"/>
        <w:tabs>
          <w:tab w:val="left" w:pos="0" w:leader="none"/>
        </w:tabs>
        <w:spacing w:lineRule="auto" w:line="360"/>
        <w:ind w:left="0" w:right="-1" w:hanging="0"/>
        <w:rPr>
          <w:sz w:val="24"/>
          <w:szCs w:val="24"/>
        </w:rPr>
      </w:pPr>
      <w:r>
        <w:rPr>
          <w:sz w:val="24"/>
          <w:szCs w:val="24"/>
        </w:rPr>
        <w:t>___________________________________________________________________________</w:t>
      </w:r>
    </w:p>
    <w:p>
      <w:pPr>
        <w:pStyle w:val="Padro"/>
        <w:tabs>
          <w:tab w:val="left" w:pos="0" w:leader="none"/>
        </w:tabs>
        <w:spacing w:lineRule="auto" w:line="360"/>
        <w:ind w:left="0" w:right="-1" w:hanging="0"/>
        <w:rPr/>
      </w:pPr>
      <w:r>
        <w:rPr>
          <w:sz w:val="24"/>
          <w:szCs w:val="24"/>
        </w:rPr>
        <w:t>_____________________________________________________________________________</w:t>
      </w:r>
      <w: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Padro"/>
        <w:spacing w:lineRule="auto" w:line="360"/>
        <w:ind w:left="0" w:right="-1" w:hanging="0"/>
        <w:rPr>
          <w:sz w:val="24"/>
          <w:szCs w:val="24"/>
        </w:rPr>
      </w:pPr>
      <w:r>
        <w:rPr>
          <w:sz w:val="24"/>
          <w:szCs w:val="24"/>
        </w:rPr>
        <w:t>___________________________________________________________________________</w:t>
      </w:r>
    </w:p>
    <w:p>
      <w:pPr>
        <w:pStyle w:val="Padro"/>
        <w:tabs>
          <w:tab w:val="left" w:pos="0" w:leader="none"/>
        </w:tabs>
        <w:spacing w:lineRule="auto" w:line="360"/>
        <w:ind w:left="0" w:right="-1" w:hanging="0"/>
        <w:rPr>
          <w:sz w:val="24"/>
          <w:szCs w:val="24"/>
        </w:rPr>
      </w:pPr>
      <w:r>
        <w:rPr>
          <w:sz w:val="24"/>
          <w:szCs w:val="24"/>
        </w:rPr>
        <w:t>___________________________________________________________________________</w:t>
      </w:r>
    </w:p>
    <w:p>
      <w:pPr>
        <w:pStyle w:val="Padro"/>
        <w:tabs>
          <w:tab w:val="left" w:pos="0" w:leader="none"/>
        </w:tabs>
        <w:spacing w:lineRule="auto" w:line="360"/>
        <w:ind w:left="0" w:right="-1" w:hanging="0"/>
        <w:rPr>
          <w:sz w:val="24"/>
          <w:szCs w:val="24"/>
        </w:rPr>
      </w:pPr>
      <w:r>
        <w:rPr>
          <w:sz w:val="24"/>
          <w:szCs w:val="24"/>
        </w:rPr>
        <w:t>___________________________________________________________________________</w:t>
      </w:r>
    </w:p>
    <w:p>
      <w:pPr>
        <w:pStyle w:val="Padro"/>
        <w:tabs>
          <w:tab w:val="left" w:pos="0" w:leader="none"/>
        </w:tabs>
        <w:spacing w:lineRule="auto" w:line="360"/>
        <w:ind w:left="0" w:right="-1" w:hanging="0"/>
        <w:rPr/>
      </w:pPr>
      <w: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Padro"/>
        <w:spacing w:lineRule="auto" w:line="360"/>
        <w:ind w:left="0" w:right="-1" w:hanging="0"/>
        <w:rPr>
          <w:sz w:val="24"/>
          <w:szCs w:val="24"/>
        </w:rPr>
      </w:pPr>
      <w:r>
        <w:rPr>
          <w:sz w:val="24"/>
          <w:szCs w:val="24"/>
        </w:rPr>
        <w:t>___________________________________________________________________________</w:t>
      </w:r>
    </w:p>
    <w:p>
      <w:pPr>
        <w:pStyle w:val="Padro"/>
        <w:tabs>
          <w:tab w:val="left" w:pos="0" w:leader="none"/>
        </w:tabs>
        <w:spacing w:lineRule="auto" w:line="360"/>
        <w:ind w:left="0" w:right="-1" w:hanging="0"/>
        <w:rPr>
          <w:sz w:val="24"/>
          <w:szCs w:val="24"/>
        </w:rPr>
      </w:pPr>
      <w:r>
        <w:rPr>
          <w:sz w:val="24"/>
          <w:szCs w:val="24"/>
        </w:rPr>
        <w:t>___________________________________________________________________________</w:t>
      </w:r>
    </w:p>
    <w:p>
      <w:pPr>
        <w:pStyle w:val="Padro"/>
        <w:tabs>
          <w:tab w:val="left" w:pos="0" w:leader="none"/>
        </w:tabs>
        <w:spacing w:lineRule="auto" w:line="360"/>
        <w:ind w:left="0" w:right="-1" w:hanging="0"/>
        <w:rPr>
          <w:sz w:val="24"/>
          <w:szCs w:val="24"/>
        </w:rPr>
      </w:pPr>
      <w:r>
        <w:rPr>
          <w:sz w:val="24"/>
          <w:szCs w:val="24"/>
        </w:rPr>
        <w:t>___________________________________________________________________________</w:t>
      </w:r>
    </w:p>
    <w:p>
      <w:pPr>
        <w:pStyle w:val="Padro"/>
        <w:tabs>
          <w:tab w:val="left" w:pos="0" w:leader="none"/>
        </w:tabs>
        <w:spacing w:lineRule="auto" w:line="360"/>
        <w:ind w:left="0" w:right="-1" w:hanging="0"/>
        <w:rPr/>
      </w:pPr>
      <w:r>
        <w:rPr/>
        <w:t>__________________________________________________________________________________________</w:t>
      </w:r>
    </w:p>
    <w:p>
      <w:pPr>
        <w:pStyle w:val="Anexos"/>
        <w:rPr>
          <w:rPrChange w:id="0" w:author="" w:date="0-00-00T00:00:00Z"/>
        </w:rPr>
      </w:pPr>
      <w:bookmarkStart w:id="191" w:name="_Toc472421804"/>
      <w:bookmarkStart w:id="192" w:name="_Toc472418628"/>
      <w:bookmarkEnd w:id="191"/>
      <w:bookmarkEnd w:id="192"/>
      <w:r>
        <w:rPr>
          <w:rPrChange w:id="0" w:author="" w:date="0-00-00T00:00:00Z"/>
        </w:rPr>
        <w:t>Anexo K – Relatório de crítica final de curso – preenchido pelo setor de avaliação</w:t>
      </w:r>
    </w:p>
    <w:p>
      <w:pPr>
        <w:pStyle w:val="Padro"/>
        <w:tabs>
          <w:tab w:val="left" w:pos="709" w:leader="none"/>
        </w:tabs>
        <w:ind w:left="0" w:right="-1" w:hanging="0"/>
        <w:jc w:val="center"/>
        <w:rPr>
          <w:b/>
          <w:sz w:val="24"/>
          <w:szCs w:val="24"/>
        </w:rPr>
      </w:pPr>
      <w:r>
        <w:rPr>
          <w:b/>
          <w:sz w:val="24"/>
          <w:szCs w:val="24"/>
        </w:rPr>
      </w:r>
    </w:p>
    <w:p>
      <w:pPr>
        <w:pStyle w:val="Padro"/>
        <w:ind w:left="0" w:right="-1" w:hanging="0"/>
        <w:jc w:val="center"/>
        <w:rPr>
          <w:b/>
          <w:sz w:val="24"/>
          <w:szCs w:val="24"/>
        </w:rPr>
      </w:pPr>
      <w:r>
        <w:rPr>
          <w:b/>
          <w:sz w:val="24"/>
          <w:szCs w:val="24"/>
        </w:rPr>
        <w:t>SETOR DE AVALIAÇÃO</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81"/>
        <w:gridCol w:w="1441"/>
        <w:gridCol w:w="1439"/>
        <w:gridCol w:w="2884"/>
      </w:tblGrid>
      <w:tr>
        <w:trPr>
          <w:cantSplit w:val="false"/>
        </w:trPr>
        <w:tc>
          <w:tcPr>
            <w:tcW w:w="8645"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NOME DO CURSO:</w:t>
            </w:r>
          </w:p>
        </w:tc>
      </w:tr>
      <w:tr>
        <w:trPr>
          <w:cantSplit w:val="false"/>
        </w:trPr>
        <w:tc>
          <w:tcPr>
            <w:tcW w:w="28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 xml:space="preserve">TURMA:                                  </w:t>
            </w:r>
          </w:p>
        </w:tc>
        <w:tc>
          <w:tcPr>
            <w:tcW w:w="28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 xml:space="preserve">INÍCIO:       /        /20    </w:t>
            </w:r>
          </w:p>
        </w:tc>
        <w:tc>
          <w:tcPr>
            <w:tcW w:w="2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 xml:space="preserve">TÉRMINO:        /        /20                            </w:t>
            </w:r>
          </w:p>
        </w:tc>
      </w:tr>
      <w:tr>
        <w:trPr>
          <w:cantSplit w:val="false"/>
        </w:trPr>
        <w:tc>
          <w:tcPr>
            <w:tcW w:w="8645"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LOCAL DO CURSO:</w:t>
            </w:r>
          </w:p>
        </w:tc>
      </w:tr>
      <w:tr>
        <w:trPr>
          <w:cantSplit w:val="false"/>
        </w:trPr>
        <w:tc>
          <w:tcPr>
            <w:tcW w:w="432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 xml:space="preserve">QUANTIDADE DE ALUNOS:                                </w:t>
            </w:r>
          </w:p>
        </w:tc>
        <w:tc>
          <w:tcPr>
            <w:tcW w:w="432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DATA DA AVALIAÇÃO:        /      /20</w:t>
            </w:r>
          </w:p>
        </w:tc>
      </w:tr>
    </w:tbl>
    <w:p>
      <w:pPr>
        <w:pStyle w:val="Normal"/>
        <w:rPr>
          <w:sz w:val="8"/>
          <w:szCs w:val="8"/>
        </w:rPr>
      </w:pPr>
      <w:r>
        <w:rPr>
          <w:sz w:val="8"/>
          <w:szCs w:val="8"/>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8684"/>
      </w:tblGrid>
      <w:tr>
        <w:trPr>
          <w:trHeight w:val="283" w:hRule="atLeast"/>
          <w:cantSplit w:val="false"/>
        </w:trPr>
        <w:tc>
          <w:tcPr>
            <w:tcW w:w="8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jc w:val="both"/>
              <w:rPr>
                <w:rFonts w:cs="Times New Roman" w:ascii="Times New Roman" w:hAnsi="Times New Roman"/>
                <w:sz w:val="24"/>
                <w:szCs w:val="24"/>
              </w:rPr>
            </w:pPr>
            <w:r>
              <w:rPr>
                <w:rFonts w:cs="Times New Roman" w:ascii="Times New Roman" w:hAnsi="Times New Roman"/>
                <w:sz w:val="24"/>
                <w:szCs w:val="24"/>
              </w:rPr>
              <w:t>1 – DISCIPLINA</w:t>
            </w:r>
          </w:p>
        </w:tc>
      </w:tr>
      <w:tr>
        <w:trPr>
          <w:trHeight w:val="1365" w:hRule="atLeast"/>
          <w:cantSplit w:val="false"/>
        </w:trPr>
        <w:tc>
          <w:tcPr>
            <w:tcW w:w="8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jc w:val="both"/>
              <w:rPr>
                <w:rFonts w:cs="Times New Roman" w:ascii="Times New Roman" w:hAnsi="Times New Roman"/>
                <w:sz w:val="24"/>
                <w:szCs w:val="24"/>
              </w:rPr>
            </w:pPr>
            <w:r>
              <w:rPr>
                <w:rFonts w:cs="Times New Roman" w:ascii="Times New Roman" w:hAnsi="Times New Roman"/>
                <w:sz w:val="24"/>
                <w:szCs w:val="24"/>
              </w:rPr>
              <w:t>* Este campo deverá ser preenchido com a síntese das ocorrências encontradas nas fichas de avaliação.</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tc>
      </w:tr>
    </w:tbl>
    <w:p>
      <w:pPr>
        <w:pStyle w:val="Normal"/>
        <w:jc w:val="center"/>
        <w:rPr>
          <w:sz w:val="8"/>
          <w:szCs w:val="8"/>
        </w:rPr>
      </w:pPr>
      <w:r>
        <w:rPr>
          <w:sz w:val="8"/>
          <w:szCs w:val="8"/>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8684"/>
      </w:tblGrid>
      <w:tr>
        <w:trPr>
          <w:trHeight w:val="300" w:hRule="atLeast"/>
          <w:cantSplit w:val="false"/>
        </w:trPr>
        <w:tc>
          <w:tcPr>
            <w:tcW w:w="8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jc w:val="both"/>
              <w:rPr>
                <w:rFonts w:cs="Times New Roman" w:ascii="Times New Roman" w:hAnsi="Times New Roman"/>
                <w:sz w:val="24"/>
                <w:szCs w:val="24"/>
              </w:rPr>
            </w:pPr>
            <w:r>
              <w:rPr>
                <w:rFonts w:cs="Times New Roman" w:ascii="Times New Roman" w:hAnsi="Times New Roman"/>
                <w:sz w:val="24"/>
                <w:szCs w:val="24"/>
              </w:rPr>
              <w:t>2 – DOCENTES</w:t>
            </w:r>
          </w:p>
        </w:tc>
      </w:tr>
      <w:tr>
        <w:trPr>
          <w:trHeight w:val="1365" w:hRule="atLeast"/>
          <w:cantSplit w:val="false"/>
        </w:trPr>
        <w:tc>
          <w:tcPr>
            <w:tcW w:w="8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jc w:val="both"/>
              <w:rPr>
                <w:rFonts w:cs="Times New Roman" w:ascii="Times New Roman" w:hAnsi="Times New Roman"/>
                <w:sz w:val="24"/>
                <w:szCs w:val="24"/>
              </w:rPr>
            </w:pPr>
            <w:r>
              <w:rPr>
                <w:rFonts w:cs="Times New Roman" w:ascii="Times New Roman" w:hAnsi="Times New Roman"/>
                <w:sz w:val="24"/>
                <w:szCs w:val="24"/>
              </w:rPr>
              <w:t>* Este campo deverá ser preenchido com a síntese das ocorrências encontradas nas fichas de avaliação.</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tc>
      </w:tr>
    </w:tbl>
    <w:p>
      <w:pPr>
        <w:pStyle w:val="Normal"/>
        <w:jc w:val="center"/>
        <w:rPr>
          <w:sz w:val="8"/>
          <w:szCs w:val="8"/>
        </w:rPr>
      </w:pPr>
      <w:r>
        <w:rPr>
          <w:sz w:val="8"/>
          <w:szCs w:val="8"/>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8684"/>
      </w:tblGrid>
      <w:tr>
        <w:trPr>
          <w:trHeight w:val="300" w:hRule="atLeast"/>
          <w:cantSplit w:val="false"/>
        </w:trPr>
        <w:tc>
          <w:tcPr>
            <w:tcW w:w="8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jc w:val="both"/>
              <w:rPr>
                <w:rFonts w:cs="Times New Roman" w:ascii="Times New Roman" w:hAnsi="Times New Roman"/>
                <w:sz w:val="24"/>
                <w:szCs w:val="24"/>
              </w:rPr>
            </w:pPr>
            <w:r>
              <w:rPr>
                <w:rFonts w:cs="Times New Roman" w:ascii="Times New Roman" w:hAnsi="Times New Roman"/>
                <w:sz w:val="24"/>
                <w:szCs w:val="24"/>
              </w:rPr>
              <w:t>3 – AVALIAÇÃO</w:t>
            </w:r>
          </w:p>
        </w:tc>
      </w:tr>
      <w:tr>
        <w:trPr>
          <w:trHeight w:val="1365" w:hRule="atLeast"/>
          <w:cantSplit w:val="false"/>
        </w:trPr>
        <w:tc>
          <w:tcPr>
            <w:tcW w:w="8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jc w:val="both"/>
              <w:rPr>
                <w:rFonts w:cs="Times New Roman" w:ascii="Times New Roman" w:hAnsi="Times New Roman"/>
                <w:sz w:val="24"/>
                <w:szCs w:val="24"/>
              </w:rPr>
            </w:pPr>
            <w:r>
              <w:rPr>
                <w:rFonts w:cs="Times New Roman" w:ascii="Times New Roman" w:hAnsi="Times New Roman"/>
                <w:sz w:val="24"/>
                <w:szCs w:val="24"/>
              </w:rPr>
              <w:t>* Este campo deverá ser preenchido com a síntese das ocorrências encontradas nas fichas de avaliação.</w:t>
            </w:r>
          </w:p>
          <w:p>
            <w:pPr>
              <w:pStyle w:val="Normal"/>
              <w:jc w:val="both"/>
              <w:rPr>
                <w:rFonts w:cs="Times New Roman" w:ascii="Times New Roman" w:hAnsi="Times New Roman"/>
              </w:rPr>
            </w:pPr>
            <w:r>
              <w:rPr>
                <w:rFonts w:cs="Times New Roman" w:ascii="Times New Roman" w:hAnsi="Times New Roman"/>
              </w:rPr>
            </w:r>
          </w:p>
        </w:tc>
      </w:tr>
    </w:tbl>
    <w:p>
      <w:pPr>
        <w:pStyle w:val="Normal"/>
        <w:jc w:val="center"/>
        <w:rPr>
          <w:sz w:val="8"/>
          <w:szCs w:val="8"/>
        </w:rPr>
      </w:pPr>
      <w:r>
        <w:rPr>
          <w:sz w:val="8"/>
          <w:szCs w:val="8"/>
        </w:rPr>
      </w:r>
    </w:p>
    <w:p>
      <w:pPr>
        <w:pStyle w:val="Normal"/>
        <w:jc w:val="center"/>
        <w:rPr>
          <w:rFonts w:cs="Times New Roman" w:ascii="Times New Roman" w:hAnsi="Times New Roman"/>
          <w:sz w:val="24"/>
          <w:szCs w:val="24"/>
        </w:rPr>
      </w:pPr>
      <w:bookmarkStart w:id="193" w:name="_Toc437201555"/>
      <w:bookmarkStart w:id="194" w:name="_Toc437201555"/>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40"/>
        <w:jc w:val="center"/>
        <w:rPr>
          <w:rFonts w:cs="Times New Roman" w:ascii="Times New Roman" w:hAnsi="Times New Roman"/>
          <w:b/>
          <w:sz w:val="24"/>
          <w:szCs w:val="24"/>
          <w:rPrChange w:id="0" w:author="" w:date="0-00-00T00:00:00Z"/>
        </w:rPr>
      </w:pPr>
      <w:bookmarkStart w:id="195" w:name="_Toc437201555"/>
      <w:r>
        <w:rPr>
          <w:rFonts w:cs="Times New Roman" w:ascii="Times New Roman" w:hAnsi="Times New Roman"/>
          <w:b/>
          <w:sz w:val="24"/>
          <w:szCs w:val="24"/>
          <w:rPrChange w:id="0" w:author="" w:date="0-00-00T00:00:00Z"/>
        </w:rPr>
        <w:t xml:space="preserve">Continuação do Anexo K – </w:t>
      </w:r>
      <w:bookmarkEnd w:id="195"/>
      <w:r>
        <w:rPr>
          <w:rFonts w:cs="Times New Roman" w:ascii="Times New Roman" w:hAnsi="Times New Roman"/>
          <w:b/>
          <w:sz w:val="24"/>
          <w:szCs w:val="24"/>
          <w:rPrChange w:id="0" w:author="" w:date="0-00-00T00:00:00Z"/>
        </w:rPr>
        <w:t>Relatório de crítica final de curso</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8684"/>
      </w:tblGrid>
      <w:tr>
        <w:trPr>
          <w:trHeight w:val="300" w:hRule="atLeast"/>
          <w:cantSplit w:val="false"/>
        </w:trPr>
        <w:tc>
          <w:tcPr>
            <w:tcW w:w="8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jc w:val="both"/>
              <w:rPr>
                <w:rFonts w:cs="Times New Roman" w:ascii="Times New Roman" w:hAnsi="Times New Roman"/>
                <w:sz w:val="24"/>
                <w:szCs w:val="24"/>
              </w:rPr>
            </w:pPr>
            <w:r>
              <w:rPr>
                <w:rFonts w:cs="Times New Roman" w:ascii="Times New Roman" w:hAnsi="Times New Roman"/>
                <w:sz w:val="24"/>
                <w:szCs w:val="24"/>
              </w:rPr>
              <w:t xml:space="preserve">4 </w:t>
            </w:r>
            <w:ins w:id="214" w:author="CV LUCIENE" w:date="2017-01-17T08:55:00Z">
              <w:r>
                <w:rPr>
                  <w:rFonts w:cs="Times New Roman" w:ascii="Times New Roman" w:hAnsi="Times New Roman"/>
                  <w:sz w:val="24"/>
                  <w:szCs w:val="24"/>
                </w:rPr>
                <w:t>–</w:t>
              </w:r>
            </w:ins>
            <w:del w:id="215" w:author="CV LUCIENE" w:date="2017-01-17T08:55:00Z">
              <w:r>
                <w:rPr>
                  <w:rFonts w:cs="Times New Roman" w:ascii="Times New Roman" w:hAnsi="Times New Roman"/>
                  <w:sz w:val="24"/>
                  <w:szCs w:val="24"/>
                </w:rPr>
                <w:delText>-</w:delText>
              </w:r>
            </w:del>
            <w:r>
              <w:rPr>
                <w:rFonts w:cs="Times New Roman" w:ascii="Times New Roman" w:hAnsi="Times New Roman"/>
                <w:sz w:val="24"/>
                <w:szCs w:val="24"/>
              </w:rPr>
              <w:t xml:space="preserve"> MATERIAL DIDÁTICO </w:t>
            </w:r>
          </w:p>
        </w:tc>
      </w:tr>
      <w:tr>
        <w:trPr>
          <w:trHeight w:val="1365" w:hRule="atLeast"/>
          <w:cantSplit w:val="false"/>
        </w:trPr>
        <w:tc>
          <w:tcPr>
            <w:tcW w:w="8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jc w:val="both"/>
              <w:rPr>
                <w:rFonts w:cs="Times New Roman" w:ascii="Times New Roman" w:hAnsi="Times New Roman"/>
                <w:sz w:val="24"/>
                <w:szCs w:val="24"/>
              </w:rPr>
            </w:pPr>
            <w:r>
              <w:rPr>
                <w:rFonts w:cs="Times New Roman" w:ascii="Times New Roman" w:hAnsi="Times New Roman"/>
                <w:sz w:val="24"/>
                <w:szCs w:val="24"/>
              </w:rPr>
              <w:t>* Este campo deverá ser preenchido com a síntese das ocorrências encontradas nas fichas de avaliação.</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tc>
      </w:tr>
    </w:tbl>
    <w:p>
      <w:pPr>
        <w:pStyle w:val="Normal"/>
        <w:jc w:val="center"/>
        <w:rPr>
          <w:sz w:val="8"/>
          <w:szCs w:val="8"/>
        </w:rPr>
      </w:pPr>
      <w:r>
        <w:rPr>
          <w:sz w:val="8"/>
          <w:szCs w:val="8"/>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8684"/>
      </w:tblGrid>
      <w:tr>
        <w:trPr>
          <w:trHeight w:val="300" w:hRule="atLeast"/>
          <w:cantSplit w:val="false"/>
        </w:trPr>
        <w:tc>
          <w:tcPr>
            <w:tcW w:w="8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jc w:val="both"/>
              <w:rPr>
                <w:rFonts w:cs="Times New Roman" w:ascii="Times New Roman" w:hAnsi="Times New Roman"/>
                <w:sz w:val="24"/>
                <w:szCs w:val="24"/>
              </w:rPr>
            </w:pPr>
            <w:r>
              <w:rPr>
                <w:rFonts w:cs="Times New Roman" w:ascii="Times New Roman" w:hAnsi="Times New Roman"/>
                <w:sz w:val="24"/>
                <w:szCs w:val="24"/>
              </w:rPr>
              <w:t>5 – OBSERVAÇÕES</w:t>
            </w:r>
          </w:p>
        </w:tc>
      </w:tr>
      <w:tr>
        <w:trPr>
          <w:trHeight w:val="1365" w:hRule="atLeast"/>
          <w:cantSplit w:val="false"/>
        </w:trPr>
        <w:tc>
          <w:tcPr>
            <w:tcW w:w="8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jc w:val="both"/>
              <w:rPr>
                <w:rFonts w:cs="Times New Roman" w:ascii="Times New Roman" w:hAnsi="Times New Roman"/>
                <w:sz w:val="24"/>
                <w:szCs w:val="24"/>
              </w:rPr>
            </w:pPr>
            <w:r>
              <w:rPr>
                <w:rFonts w:cs="Times New Roman" w:ascii="Times New Roman" w:hAnsi="Times New Roman"/>
                <w:sz w:val="24"/>
                <w:szCs w:val="24"/>
              </w:rPr>
              <w:t>* Este campo deverá ser preenchido com os comentários pertinentes dos instrutores, alunos e instrutores responsáveis.</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tc>
      </w:tr>
    </w:tbl>
    <w:p>
      <w:pPr>
        <w:pStyle w:val="Normal"/>
        <w:rPr>
          <w:sz w:val="8"/>
          <w:szCs w:val="8"/>
        </w:rPr>
      </w:pPr>
      <w:r>
        <w:rPr>
          <w:sz w:val="8"/>
          <w:szCs w:val="8"/>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8684"/>
      </w:tblGrid>
      <w:tr>
        <w:trPr>
          <w:trHeight w:val="300" w:hRule="atLeast"/>
          <w:cantSplit w:val="false"/>
        </w:trPr>
        <w:tc>
          <w:tcPr>
            <w:tcW w:w="8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jc w:val="both"/>
              <w:rPr>
                <w:rFonts w:cs="Times New Roman" w:ascii="Times New Roman" w:hAnsi="Times New Roman"/>
                <w:sz w:val="24"/>
                <w:szCs w:val="24"/>
              </w:rPr>
            </w:pPr>
            <w:r>
              <w:rPr>
                <w:rFonts w:cs="Times New Roman" w:ascii="Times New Roman" w:hAnsi="Times New Roman"/>
                <w:sz w:val="24"/>
                <w:szCs w:val="24"/>
              </w:rPr>
              <w:t xml:space="preserve">6 </w:t>
            </w:r>
            <w:ins w:id="216" w:author="CV LUCIENE" w:date="2017-01-17T08:55:00Z">
              <w:r>
                <w:rPr>
                  <w:rFonts w:cs="Times New Roman" w:ascii="Times New Roman" w:hAnsi="Times New Roman"/>
                  <w:sz w:val="24"/>
                  <w:szCs w:val="24"/>
                </w:rPr>
                <w:t>–</w:t>
              </w:r>
            </w:ins>
            <w:del w:id="217" w:author="CV LUCIENE" w:date="2017-01-17T08:55:00Z">
              <w:r>
                <w:rPr>
                  <w:rFonts w:cs="Times New Roman" w:ascii="Times New Roman" w:hAnsi="Times New Roman"/>
                  <w:sz w:val="24"/>
                  <w:szCs w:val="24"/>
                </w:rPr>
                <w:delText>-</w:delText>
              </w:r>
            </w:del>
            <w:r>
              <w:rPr>
                <w:rFonts w:cs="Times New Roman" w:ascii="Times New Roman" w:hAnsi="Times New Roman"/>
                <w:sz w:val="24"/>
                <w:szCs w:val="24"/>
              </w:rPr>
              <w:t xml:space="preserve"> AÇÕES DE RESPONSABILIDADE DA OM EXECUTORA DO CURSO</w:t>
            </w:r>
          </w:p>
        </w:tc>
      </w:tr>
      <w:tr>
        <w:trPr>
          <w:trHeight w:val="1365" w:hRule="atLeast"/>
          <w:cantSplit w:val="false"/>
        </w:trPr>
        <w:tc>
          <w:tcPr>
            <w:tcW w:w="8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jc w:val="both"/>
              <w:rPr>
                <w:rFonts w:cs="Times New Roman" w:ascii="Times New Roman" w:hAnsi="Times New Roman"/>
                <w:sz w:val="24"/>
                <w:szCs w:val="24"/>
              </w:rPr>
            </w:pPr>
            <w:r>
              <w:rPr>
                <w:rFonts w:cs="Times New Roman" w:ascii="Times New Roman" w:hAnsi="Times New Roman"/>
                <w:sz w:val="24"/>
                <w:szCs w:val="24"/>
              </w:rPr>
              <w:t xml:space="preserve">* Este campo deverá ser preenchido com as providências cabíveis à OM executora para melhorias no curso. </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tc>
      </w:tr>
    </w:tbl>
    <w:p>
      <w:pPr>
        <w:pStyle w:val="Normal"/>
        <w:jc w:val="center"/>
        <w:rPr>
          <w:sz w:val="8"/>
          <w:szCs w:val="8"/>
        </w:rPr>
      </w:pPr>
      <w:r>
        <w:rPr>
          <w:sz w:val="8"/>
          <w:szCs w:val="8"/>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8684"/>
      </w:tblGrid>
      <w:tr>
        <w:trPr>
          <w:trHeight w:val="300" w:hRule="atLeast"/>
          <w:cantSplit w:val="false"/>
        </w:trPr>
        <w:tc>
          <w:tcPr>
            <w:tcW w:w="8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jc w:val="both"/>
              <w:rPr>
                <w:rFonts w:cs="Times New Roman" w:ascii="Times New Roman" w:hAnsi="Times New Roman"/>
                <w:sz w:val="24"/>
                <w:szCs w:val="24"/>
              </w:rPr>
            </w:pPr>
            <w:r>
              <w:rPr>
                <w:rFonts w:cs="Times New Roman" w:ascii="Times New Roman" w:hAnsi="Times New Roman"/>
                <w:sz w:val="24"/>
                <w:szCs w:val="24"/>
              </w:rPr>
              <w:t xml:space="preserve">7 </w:t>
            </w:r>
            <w:ins w:id="218" w:author="CV LUCIENE" w:date="2017-01-17T08:55:00Z">
              <w:r>
                <w:rPr>
                  <w:rFonts w:cs="Times New Roman" w:ascii="Times New Roman" w:hAnsi="Times New Roman"/>
                  <w:sz w:val="24"/>
                  <w:szCs w:val="24"/>
                </w:rPr>
                <w:t>–</w:t>
              </w:r>
            </w:ins>
            <w:del w:id="219" w:author="CV LUCIENE" w:date="2017-01-17T08:55:00Z">
              <w:r>
                <w:rPr>
                  <w:rFonts w:cs="Times New Roman" w:ascii="Times New Roman" w:hAnsi="Times New Roman"/>
                  <w:sz w:val="24"/>
                  <w:szCs w:val="24"/>
                </w:rPr>
                <w:delText>-</w:delText>
              </w:r>
            </w:del>
            <w:r>
              <w:rPr>
                <w:rFonts w:cs="Times New Roman" w:ascii="Times New Roman" w:hAnsi="Times New Roman"/>
                <w:sz w:val="24"/>
                <w:szCs w:val="24"/>
              </w:rPr>
              <w:t xml:space="preserve"> AÇÕES DE RESPONSABILIDADE DA DCTP</w:t>
            </w:r>
          </w:p>
        </w:tc>
      </w:tr>
      <w:tr>
        <w:trPr>
          <w:trHeight w:val="1406" w:hRule="atLeast"/>
          <w:cantSplit w:val="false"/>
        </w:trPr>
        <w:tc>
          <w:tcPr>
            <w:tcW w:w="86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jc w:val="both"/>
              <w:rPr>
                <w:rFonts w:cs="Times New Roman" w:ascii="Times New Roman" w:hAnsi="Times New Roman"/>
                <w:sz w:val="24"/>
                <w:szCs w:val="24"/>
              </w:rPr>
            </w:pPr>
            <w:r>
              <w:rPr>
                <w:rFonts w:cs="Times New Roman" w:ascii="Times New Roman" w:hAnsi="Times New Roman"/>
                <w:sz w:val="24"/>
                <w:szCs w:val="24"/>
              </w:rPr>
              <w:t>* Este campo deverá ser preenchido com as providências da alçada da DCTP, caso haja, para melhorias no curso.</w:t>
            </w:r>
          </w:p>
          <w:p>
            <w:pPr>
              <w:pStyle w:val="Normal"/>
              <w:jc w:val="both"/>
              <w:rPr>
                <w:rFonts w:cs="Times New Roman" w:ascii="Times New Roman" w:hAnsi="Times New Roman"/>
              </w:rPr>
            </w:pPr>
            <w:r>
              <w:rPr>
                <w:rFonts w:cs="Times New Roman" w:ascii="Times New Roman" w:hAnsi="Times New Roman"/>
              </w:rPr>
            </w:r>
          </w:p>
        </w:tc>
      </w:tr>
    </w:tbl>
    <w:p>
      <w:pPr>
        <w:pStyle w:val="Ttulo1"/>
        <w:spacing w:lineRule="auto" w:line="240"/>
        <w:ind w:left="1440" w:right="822" w:hanging="0"/>
        <w:rPr>
          <w:rFonts w:cs="Times New Roman" w:ascii="Times New Roman" w:hAnsi="Times New Roman"/>
          <w:b w:val="false"/>
          <w:color w:val="00000A"/>
          <w:sz w:val="24"/>
          <w:szCs w:val="24"/>
        </w:rPr>
      </w:pPr>
      <w:r>
        <w:rPr>
          <w:rFonts w:cs="Times New Roman" w:ascii="Times New Roman" w:hAnsi="Times New Roman"/>
          <w:b w:val="false"/>
          <w:color w:val="00000A"/>
          <w:sz w:val="24"/>
          <w:szCs w:val="24"/>
        </w:rPr>
      </w:r>
    </w:p>
    <w:p>
      <w:pPr>
        <w:pStyle w:val="Normal"/>
        <w:rPr>
          <w:rFonts w:cs="Times New Roman" w:ascii="Times New Roman" w:hAnsi="Times New Roman"/>
          <w:sz w:val="24"/>
          <w:szCs w:val="24"/>
        </w:rPr>
      </w:pPr>
      <w:ins w:id="220" w:author="CV LUCIENE" w:date="2017-01-17T08:55:00Z">
        <w:r>
          <w:rPr>
            <w:rFonts w:cs="Times New Roman" w:ascii="Times New Roman" w:hAnsi="Times New Roman"/>
            <w:sz w:val="24"/>
            <w:szCs w:val="24"/>
          </w:rPr>
        </w:r>
      </w:ins>
    </w:p>
    <w:p>
      <w:pPr>
        <w:pStyle w:val="Normal"/>
        <w:pageBreakBefore/>
        <w:spacing w:lineRule="auto" w:line="240" w:before="0" w:after="240"/>
        <w:jc w:val="center"/>
        <w:rPr>
          <w:rFonts w:cs="Times New Roman" w:ascii="Times New Roman" w:hAnsi="Times New Roman"/>
          <w:b/>
          <w:sz w:val="24"/>
          <w:szCs w:val="24"/>
          <w:rPrChange w:id="0" w:author="" w:date="0-00-00T00:00:00Z"/>
        </w:rPr>
      </w:pPr>
      <w:r>
        <w:rPr>
          <w:rFonts w:cs="Times New Roman" w:ascii="Times New Roman" w:hAnsi="Times New Roman"/>
          <w:b/>
          <w:sz w:val="24"/>
          <w:szCs w:val="24"/>
          <w:rPrChange w:id="0" w:author="" w:date="0-00-00T00:00:00Z"/>
        </w:rPr>
        <w:t>Continuação do Anexo K – Relatório de crítica final de curso</w:t>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t>GRÁFICO</w:t>
      </w:r>
    </w:p>
    <w:p>
      <w:pPr>
        <w:pStyle w:val="Normal"/>
        <w:jc w:val="center"/>
        <w:rPr>
          <w:sz w:val="24"/>
          <w:szCs w:val="24"/>
        </w:rPr>
      </w:pPr>
      <w:r>
        <w:rPr>
          <w:sz w:val="24"/>
          <w:szCs w:val="24"/>
        </w:rPr>
      </w:r>
    </w:p>
    <w:p>
      <w:pPr>
        <w:pStyle w:val="Normal"/>
        <w:rPr>
          <w:lang w:eastAsia="pt-BR"/>
        </w:rPr>
      </w:pPr>
      <w:r>
        <w:rPr/>
        <w:drawing>
          <wp:inline distT="0" distB="0" distL="0" distR="0">
            <wp:extent cx="2047875" cy="17335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1"/>
                    <a:stretch>
                      <a:fillRect/>
                    </a:stretch>
                  </pic:blipFill>
                  <pic:spPr bwMode="auto">
                    <a:xfrm>
                      <a:off x="0" y="0"/>
                      <a:ext cx="2047875" cy="1733550"/>
                    </a:xfrm>
                    <a:prstGeom prst="rect">
                      <a:avLst/>
                    </a:prstGeom>
                    <a:noFill/>
                    <a:ln w="9525">
                      <a:noFill/>
                      <a:miter lim="800000"/>
                      <a:headEnd/>
                      <a:tailEnd/>
                    </a:ln>
                  </pic:spPr>
                </pic:pic>
              </a:graphicData>
            </a:graphic>
          </wp:inline>
        </w:drawing>
      </w:r>
      <w:r>
        <w:rPr>
          <w:lang w:eastAsia="pt-BR"/>
        </w:rPr>
        <w:t xml:space="preserve"> </w:t>
      </w:r>
      <w:r>
        <w:rPr>
          <w:lang w:eastAsia="pt-BR"/>
        </w:rPr>
        <w:drawing>
          <wp:inline distT="0" distB="0" distL="0" distR="0">
            <wp:extent cx="2047875" cy="17335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22"/>
                    <a:stretch>
                      <a:fillRect/>
                    </a:stretch>
                  </pic:blipFill>
                  <pic:spPr bwMode="auto">
                    <a:xfrm>
                      <a:off x="0" y="0"/>
                      <a:ext cx="2047875" cy="1733550"/>
                    </a:xfrm>
                    <a:prstGeom prst="rect">
                      <a:avLst/>
                    </a:prstGeom>
                    <a:noFill/>
                    <a:ln w="9525">
                      <a:noFill/>
                      <a:miter lim="800000"/>
                      <a:headEnd/>
                      <a:tailEnd/>
                    </a:ln>
                  </pic:spPr>
                </pic:pic>
              </a:graphicData>
            </a:graphic>
          </wp:inline>
        </w:drawing>
      </w:r>
    </w:p>
    <w:p>
      <w:pPr>
        <w:pStyle w:val="Normal"/>
        <w:rPr>
          <w:lang w:eastAsia="pt-BR"/>
        </w:rPr>
      </w:pPr>
      <w:r>
        <w:rPr/>
        <w:drawing>
          <wp:inline distT="0" distB="0" distL="0" distR="0">
            <wp:extent cx="2047875" cy="17335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23"/>
                    <a:stretch>
                      <a:fillRect/>
                    </a:stretch>
                  </pic:blipFill>
                  <pic:spPr bwMode="auto">
                    <a:xfrm>
                      <a:off x="0" y="0"/>
                      <a:ext cx="2047875" cy="1733550"/>
                    </a:xfrm>
                    <a:prstGeom prst="rect">
                      <a:avLst/>
                    </a:prstGeom>
                    <a:noFill/>
                    <a:ln w="9525">
                      <a:noFill/>
                      <a:miter lim="800000"/>
                      <a:headEnd/>
                      <a:tailEnd/>
                    </a:ln>
                  </pic:spPr>
                </pic:pic>
              </a:graphicData>
            </a:graphic>
          </wp:inline>
        </w:drawing>
      </w:r>
      <w:r>
        <w:rPr>
          <w:lang w:eastAsia="pt-BR"/>
        </w:rPr>
        <w:t xml:space="preserve"> </w:t>
      </w:r>
      <w:r>
        <w:rPr>
          <w:lang w:eastAsia="pt-BR"/>
        </w:rPr>
        <w:drawing>
          <wp:inline distT="0" distB="0" distL="0" distR="0">
            <wp:extent cx="1981200" cy="17335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24"/>
                    <a:stretch>
                      <a:fillRect/>
                    </a:stretch>
                  </pic:blipFill>
                  <pic:spPr bwMode="auto">
                    <a:xfrm>
                      <a:off x="0" y="0"/>
                      <a:ext cx="1981200" cy="1733550"/>
                    </a:xfrm>
                    <a:prstGeom prst="rect">
                      <a:avLst/>
                    </a:prstGeom>
                    <a:noFill/>
                    <a:ln w="9525">
                      <a:noFill/>
                      <a:miter lim="800000"/>
                      <a:headEnd/>
                      <a:tailEnd/>
                    </a:ln>
                  </pic:spPr>
                </pic:pic>
              </a:graphicData>
            </a:graphic>
          </wp:inline>
        </w:drawing>
      </w:r>
    </w:p>
    <w:p>
      <w:pPr>
        <w:pStyle w:val="Normal"/>
        <w:rPr>
          <w:sz w:val="24"/>
          <w:szCs w:val="24"/>
        </w:rPr>
      </w:pPr>
      <w:r>
        <w:rPr>
          <w:sz w:val="24"/>
          <w:szCs w:val="24"/>
        </w:rPr>
        <w:t>ESCALA:</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16"/>
        <w:gridCol w:w="2835"/>
      </w:tblGrid>
      <w:tr>
        <w:trPr>
          <w:cantSplit w:val="false"/>
        </w:trPr>
        <w:tc>
          <w:tcPr>
            <w:tcW w:w="8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17365D" w:val="clear"/>
            <w:tcMar>
              <w:left w:w="108" w:type="dxa"/>
            </w:tcMar>
          </w:tcPr>
          <w:p>
            <w:pPr>
              <w:pStyle w:val="Normal"/>
              <w:rPr>
                <w:color w:val="17365D"/>
                <w:sz w:val="24"/>
                <w:szCs w:val="24"/>
              </w:rPr>
            </w:pPr>
            <w:r>
              <w:rPr>
                <w:color w:val="17365D"/>
                <w:sz w:val="24"/>
                <w:szCs w:val="24"/>
              </w:rPr>
            </w:r>
          </w:p>
        </w:tc>
        <w:tc>
          <w:tcPr>
            <w:tcW w:w="2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sz w:val="24"/>
                <w:szCs w:val="24"/>
              </w:rPr>
            </w:pPr>
            <w:r>
              <w:rPr>
                <w:sz w:val="24"/>
                <w:szCs w:val="24"/>
              </w:rPr>
              <w:t>Acima do esperado</w:t>
            </w:r>
          </w:p>
        </w:tc>
      </w:tr>
      <w:tr>
        <w:trPr>
          <w:cantSplit w:val="false"/>
        </w:trPr>
        <w:tc>
          <w:tcPr>
            <w:tcW w:w="8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CC00" w:val="clear"/>
            <w:tcMar>
              <w:left w:w="108" w:type="dxa"/>
            </w:tcMar>
          </w:tcPr>
          <w:p>
            <w:pPr>
              <w:pStyle w:val="Normal"/>
              <w:rPr>
                <w:color w:val="FF0000"/>
                <w:sz w:val="24"/>
                <w:szCs w:val="24"/>
              </w:rPr>
            </w:pPr>
            <w:r>
              <w:rPr>
                <w:color w:val="FF0000"/>
                <w:sz w:val="24"/>
                <w:szCs w:val="24"/>
              </w:rPr>
            </w:r>
          </w:p>
        </w:tc>
        <w:tc>
          <w:tcPr>
            <w:tcW w:w="2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sz w:val="24"/>
                <w:szCs w:val="24"/>
              </w:rPr>
            </w:pPr>
            <w:r>
              <w:rPr>
                <w:sz w:val="24"/>
                <w:szCs w:val="24"/>
              </w:rPr>
              <w:t xml:space="preserve">Esperado </w:t>
            </w:r>
          </w:p>
        </w:tc>
      </w:tr>
      <w:tr>
        <w:trPr>
          <w:cantSplit w:val="false"/>
        </w:trPr>
        <w:tc>
          <w:tcPr>
            <w:tcW w:w="8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5050" w:val="clear"/>
            <w:tcMar>
              <w:left w:w="108" w:type="dxa"/>
            </w:tcMar>
          </w:tcPr>
          <w:p>
            <w:pPr>
              <w:pStyle w:val="Normal"/>
              <w:rPr>
                <w:sz w:val="24"/>
                <w:szCs w:val="24"/>
              </w:rPr>
            </w:pPr>
            <w:r>
              <w:rPr>
                <w:sz w:val="24"/>
                <w:szCs w:val="24"/>
              </w:rPr>
            </w:r>
          </w:p>
        </w:tc>
        <w:tc>
          <w:tcPr>
            <w:tcW w:w="2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sz w:val="24"/>
                <w:szCs w:val="24"/>
              </w:rPr>
            </w:pPr>
            <w:r>
              <w:rPr>
                <w:sz w:val="24"/>
                <w:szCs w:val="24"/>
              </w:rPr>
              <w:t>Abaixo do esperado</w:t>
            </w:r>
          </w:p>
        </w:tc>
      </w:tr>
    </w:tbl>
    <w:p>
      <w:pPr>
        <w:pStyle w:val="Normal"/>
        <w:rPr>
          <w:sz w:val="24"/>
          <w:szCs w:val="24"/>
        </w:rPr>
      </w:pPr>
      <w:r>
        <w:rPr>
          <w:sz w:val="24"/>
          <w:szCs w:val="24"/>
        </w:rPr>
      </w:r>
    </w:p>
    <w:p>
      <w:pPr>
        <w:sectPr>
          <w:headerReference w:type="even" r:id="rId25"/>
          <w:headerReference w:type="default" r:id="rId26"/>
          <w:footerReference w:type="even" r:id="rId27"/>
          <w:footerReference w:type="default" r:id="rId28"/>
          <w:type w:val="nextPage"/>
          <w:pgSz w:w="11906" w:h="16838"/>
          <w:pgMar w:left="1701" w:right="1134" w:header="709" w:top="1701" w:footer="709" w:bottom="1134" w:gutter="0"/>
          <w:pgNumType w:fmt="decimal"/>
          <w:formProt w:val="false"/>
          <w:textDirection w:val="lrTb"/>
          <w:docGrid w:type="default" w:linePitch="360" w:charSpace="4294961151"/>
        </w:sectPr>
        <w:pStyle w:val="Normal"/>
        <w:rPr>
          <w:sz w:val="24"/>
          <w:szCs w:val="24"/>
        </w:rPr>
      </w:pPr>
      <w:r>
        <w:rPr>
          <w:sz w:val="24"/>
          <w:szCs w:val="24"/>
        </w:rPr>
      </w:r>
    </w:p>
    <w:p>
      <w:pPr>
        <w:pStyle w:val="Anexos"/>
        <w:rPr/>
      </w:pPr>
      <w:bookmarkStart w:id="196" w:name="_Toc472421805"/>
      <w:bookmarkStart w:id="197" w:name="_Toc472418629"/>
      <w:bookmarkEnd w:id="196"/>
      <w:bookmarkEnd w:id="197"/>
      <w:r>
        <w:rPr/>
        <w:t>Anexo L – Certidão Curricular</w:t>
      </w:r>
    </w:p>
    <w:p>
      <w:pPr>
        <w:pStyle w:val="Corpodotexto"/>
        <w:jc w:val="center"/>
        <w:rPr>
          <w:rFonts w:cs="Times New Roman"/>
          <w:b/>
          <w:color w:val="00000A"/>
          <w:u w:val="single"/>
        </w:rPr>
      </w:pPr>
      <w:r>
        <w:rPr>
          <w:rFonts w:cs="Times New Roman"/>
          <w:b/>
          <w:color w:val="00000A"/>
          <w:u w:val="single"/>
        </w:rPr>
      </w:r>
    </w:p>
    <w:p>
      <w:pPr>
        <w:pStyle w:val="Normal"/>
        <w:jc w:val="center"/>
        <w:rPr>
          <w:rFonts w:cs="Times New Roman" w:ascii="Times New Roman" w:hAnsi="Times New Roman"/>
          <w:b/>
        </w:rPr>
      </w:pPr>
      <w:r>
        <w:rPr>
          <w:rFonts w:cs="Times New Roman" w:ascii="Times New Roman" w:hAnsi="Times New Roman"/>
          <w:b/>
        </w:rPr>
        <w:t>CERTIDÃO CURRICULAR</w:t>
      </w:r>
    </w:p>
    <w:p>
      <w:pPr>
        <w:pStyle w:val="Normal"/>
        <w:ind w:left="0" w:right="0" w:firstLine="708"/>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ab/>
        <w:tab/>
        <w:tab/>
      </w:r>
    </w:p>
    <w:p>
      <w:pPr>
        <w:pStyle w:val="Normal"/>
        <w:ind w:left="2" w:right="0" w:firstLine="3"/>
        <w:jc w:val="both"/>
        <w:rPr>
          <w:rFonts w:cs="Times New Roman" w:ascii="Times New Roman" w:hAnsi="Times New Roman"/>
        </w:rPr>
      </w:pPr>
      <w:r>
        <w:rPr>
          <w:rFonts w:cs="Times New Roman" w:ascii="Times New Roman" w:hAnsi="Times New Roman"/>
        </w:rPr>
        <w:t xml:space="preserve">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2" w:type="dxa"/>
          <w:bottom w:w="55" w:type="dxa"/>
          <w:right w:w="55" w:type="dxa"/>
        </w:tblCellMar>
      </w:tblPr>
      <w:tblGrid>
        <w:gridCol w:w="6449"/>
        <w:gridCol w:w="2517"/>
      </w:tblGrid>
      <w:tr>
        <w:trPr>
          <w:cantSplit w:val="false"/>
        </w:trPr>
        <w:tc>
          <w:tcPr>
            <w:tcW w:w="6449"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Normal"/>
              <w:ind w:left="2" w:right="0" w:firstLine="3"/>
              <w:jc w:val="center"/>
              <w:rPr>
                <w:rFonts w:cs="Times New Roman" w:ascii="Times New Roman" w:hAnsi="Times New Roman"/>
                <w:sz w:val="22"/>
                <w:szCs w:val="22"/>
              </w:rPr>
            </w:pPr>
            <w:r>
              <w:rPr>
                <w:rFonts w:cs="Times New Roman" w:ascii="Times New Roman" w:hAnsi="Times New Roman"/>
                <w:b/>
                <w:sz w:val="22"/>
                <w:szCs w:val="22"/>
              </w:rPr>
              <w:t>Disciplina</w:t>
            </w:r>
            <w:r>
              <w:rPr>
                <w:rFonts w:cs="Times New Roman" w:ascii="Times New Roman" w:hAnsi="Times New Roman"/>
                <w:sz w:val="22"/>
                <w:szCs w:val="22"/>
              </w:rPr>
              <w:tab/>
            </w:r>
          </w:p>
        </w:tc>
        <w:tc>
          <w:tcPr>
            <w:tcW w:w="25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Normal"/>
              <w:ind w:left="2" w:right="0" w:firstLine="3"/>
              <w:jc w:val="center"/>
              <w:rPr>
                <w:rFonts w:cs="Times New Roman" w:ascii="Times New Roman" w:hAnsi="Times New Roman"/>
                <w:b/>
                <w:sz w:val="22"/>
                <w:szCs w:val="22"/>
              </w:rPr>
            </w:pPr>
            <w:r>
              <w:rPr>
                <w:rFonts w:cs="Times New Roman" w:ascii="Times New Roman" w:hAnsi="Times New Roman"/>
                <w:b/>
                <w:sz w:val="22"/>
                <w:szCs w:val="22"/>
              </w:rPr>
              <w:t>Carga horária (tempos)</w:t>
            </w:r>
          </w:p>
        </w:tc>
      </w:tr>
      <w:tr>
        <w:trPr>
          <w:cantSplit w:val="false"/>
        </w:trPr>
        <w:tc>
          <w:tcPr>
            <w:tcW w:w="644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Normal"/>
              <w:spacing w:lineRule="auto" w:line="360"/>
              <w:rPr>
                <w:rFonts w:cs="Times New Roman" w:ascii="Times New Roman" w:hAnsi="Times New Roman"/>
                <w:color w:val="000000"/>
                <w:sz w:val="22"/>
                <w:szCs w:val="22"/>
              </w:rPr>
            </w:pPr>
            <w:r>
              <w:rPr>
                <w:rFonts w:cs="Times New Roman" w:ascii="Times New Roman" w:hAnsi="Times New Roman"/>
                <w:color w:val="000000"/>
                <w:sz w:val="22"/>
                <w:szCs w:val="22"/>
              </w:rPr>
              <w:t>Comunicação Humana</w:t>
            </w:r>
          </w:p>
        </w:tc>
        <w:tc>
          <w:tcPr>
            <w:tcW w:w="25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sz w:val="22"/>
                <w:szCs w:val="22"/>
              </w:rPr>
            </w:pPr>
            <w:r>
              <w:rPr>
                <w:sz w:val="22"/>
                <w:szCs w:val="22"/>
              </w:rPr>
              <w:t>18</w:t>
            </w:r>
          </w:p>
        </w:tc>
      </w:tr>
      <w:tr>
        <w:trPr>
          <w:cantSplit w:val="false"/>
        </w:trPr>
        <w:tc>
          <w:tcPr>
            <w:tcW w:w="644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Normal"/>
              <w:spacing w:lineRule="auto" w:line="360"/>
              <w:rPr>
                <w:rFonts w:cs="Times New Roman" w:ascii="Times New Roman" w:hAnsi="Times New Roman"/>
                <w:color w:val="000000"/>
                <w:sz w:val="22"/>
                <w:szCs w:val="22"/>
              </w:rPr>
            </w:pPr>
            <w:r>
              <w:rPr>
                <w:rFonts w:cs="Times New Roman" w:ascii="Times New Roman" w:hAnsi="Times New Roman"/>
                <w:color w:val="000000"/>
                <w:sz w:val="22"/>
                <w:szCs w:val="22"/>
              </w:rPr>
              <w:t>Técnicas de Comunicação</w:t>
            </w:r>
          </w:p>
        </w:tc>
        <w:tc>
          <w:tcPr>
            <w:tcW w:w="25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sz w:val="22"/>
                <w:szCs w:val="22"/>
              </w:rPr>
            </w:pPr>
            <w:r>
              <w:rPr>
                <w:sz w:val="22"/>
                <w:szCs w:val="22"/>
              </w:rPr>
              <w:t>06</w:t>
            </w:r>
          </w:p>
        </w:tc>
      </w:tr>
      <w:tr>
        <w:trPr>
          <w:cantSplit w:val="false"/>
        </w:trPr>
        <w:tc>
          <w:tcPr>
            <w:tcW w:w="644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Normal"/>
              <w:spacing w:lineRule="auto" w:line="360"/>
              <w:rPr>
                <w:rFonts w:cs="Times New Roman" w:ascii="Times New Roman" w:hAnsi="Times New Roman"/>
                <w:color w:val="000000"/>
                <w:sz w:val="22"/>
                <w:szCs w:val="22"/>
              </w:rPr>
            </w:pPr>
            <w:r>
              <w:rPr>
                <w:rFonts w:cs="Times New Roman" w:ascii="Times New Roman" w:hAnsi="Times New Roman"/>
                <w:color w:val="000000"/>
                <w:sz w:val="22"/>
                <w:szCs w:val="22"/>
              </w:rPr>
              <w:t>Recursos para uma Exposição Verbal</w:t>
            </w:r>
          </w:p>
        </w:tc>
        <w:tc>
          <w:tcPr>
            <w:tcW w:w="25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sz w:val="22"/>
                <w:szCs w:val="22"/>
              </w:rPr>
            </w:pPr>
            <w:r>
              <w:rPr>
                <w:sz w:val="22"/>
                <w:szCs w:val="22"/>
              </w:rPr>
              <w:t>06</w:t>
            </w:r>
          </w:p>
        </w:tc>
      </w:tr>
      <w:tr>
        <w:trPr>
          <w:cantSplit w:val="false"/>
        </w:trPr>
        <w:tc>
          <w:tcPr>
            <w:tcW w:w="644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Normal"/>
              <w:spacing w:lineRule="auto" w:line="360"/>
              <w:rPr>
                <w:rFonts w:cs="Times New Roman" w:ascii="Times New Roman" w:hAnsi="Times New Roman"/>
                <w:color w:val="000000"/>
                <w:sz w:val="22"/>
                <w:szCs w:val="22"/>
              </w:rPr>
            </w:pPr>
            <w:r>
              <w:rPr>
                <w:rFonts w:cs="Times New Roman" w:ascii="Times New Roman" w:hAnsi="Times New Roman"/>
                <w:color w:val="000000"/>
                <w:sz w:val="22"/>
                <w:szCs w:val="22"/>
              </w:rPr>
              <w:t>Recursos Utilizados numa Exposição Verbal</w:t>
            </w:r>
          </w:p>
        </w:tc>
        <w:tc>
          <w:tcPr>
            <w:tcW w:w="25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sz w:val="22"/>
                <w:szCs w:val="22"/>
              </w:rPr>
            </w:pPr>
            <w:r>
              <w:rPr>
                <w:sz w:val="22"/>
                <w:szCs w:val="22"/>
              </w:rPr>
              <w:t>06</w:t>
            </w:r>
          </w:p>
        </w:tc>
      </w:tr>
      <w:tr>
        <w:trPr>
          <w:cantSplit w:val="false"/>
        </w:trPr>
        <w:tc>
          <w:tcPr>
            <w:tcW w:w="644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Normal"/>
              <w:spacing w:lineRule="auto" w:line="360"/>
              <w:rPr>
                <w:rFonts w:cs="Times New Roman" w:ascii="Times New Roman" w:hAnsi="Times New Roman"/>
                <w:color w:val="000000"/>
                <w:sz w:val="22"/>
                <w:szCs w:val="22"/>
              </w:rPr>
            </w:pPr>
            <w:r>
              <w:rPr>
                <w:rFonts w:cs="Times New Roman" w:ascii="Times New Roman" w:hAnsi="Times New Roman"/>
                <w:color w:val="000000"/>
                <w:sz w:val="22"/>
                <w:szCs w:val="22"/>
              </w:rPr>
              <w:t>Informações para um Apronto Meteorológico</w:t>
            </w:r>
          </w:p>
        </w:tc>
        <w:tc>
          <w:tcPr>
            <w:tcW w:w="25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sz w:val="22"/>
                <w:szCs w:val="22"/>
              </w:rPr>
            </w:pPr>
            <w:r>
              <w:rPr>
                <w:sz w:val="22"/>
                <w:szCs w:val="22"/>
              </w:rPr>
              <w:t>07</w:t>
            </w:r>
          </w:p>
        </w:tc>
      </w:tr>
      <w:tr>
        <w:trPr>
          <w:cantSplit w:val="false"/>
        </w:trPr>
        <w:tc>
          <w:tcPr>
            <w:tcW w:w="644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Normal"/>
              <w:spacing w:lineRule="auto" w:line="360"/>
              <w:rPr>
                <w:rFonts w:cs="Times New Roman" w:ascii="Times New Roman" w:hAnsi="Times New Roman"/>
                <w:color w:val="000000"/>
                <w:sz w:val="22"/>
                <w:szCs w:val="22"/>
              </w:rPr>
            </w:pPr>
            <w:r>
              <w:rPr>
                <w:rFonts w:cs="Times New Roman" w:ascii="Times New Roman" w:hAnsi="Times New Roman"/>
                <w:color w:val="000000"/>
                <w:sz w:val="22"/>
                <w:szCs w:val="22"/>
              </w:rPr>
              <w:t>Apronto Meteorológico</w:t>
            </w:r>
          </w:p>
        </w:tc>
        <w:tc>
          <w:tcPr>
            <w:tcW w:w="25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sz w:val="22"/>
                <w:szCs w:val="22"/>
              </w:rPr>
            </w:pPr>
            <w:r>
              <w:rPr>
                <w:sz w:val="22"/>
                <w:szCs w:val="22"/>
              </w:rPr>
              <w:t>07</w:t>
            </w:r>
          </w:p>
        </w:tc>
      </w:tr>
      <w:tr>
        <w:trPr>
          <w:cantSplit w:val="false"/>
        </w:trPr>
        <w:tc>
          <w:tcPr>
            <w:tcW w:w="644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Normal"/>
              <w:spacing w:lineRule="auto" w:line="360"/>
              <w:rPr>
                <w:rFonts w:cs="Times New Roman" w:ascii="Times New Roman" w:hAnsi="Times New Roman"/>
                <w:color w:val="000000"/>
                <w:sz w:val="22"/>
                <w:szCs w:val="22"/>
              </w:rPr>
            </w:pPr>
            <w:r>
              <w:rPr>
                <w:rFonts w:cs="Times New Roman" w:ascii="Times New Roman" w:hAnsi="Times New Roman"/>
                <w:color w:val="000000"/>
                <w:sz w:val="22"/>
                <w:szCs w:val="22"/>
              </w:rPr>
              <w:t>Procedimentos para Apronto Meteorológico</w:t>
            </w:r>
          </w:p>
        </w:tc>
        <w:tc>
          <w:tcPr>
            <w:tcW w:w="25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sz w:val="22"/>
                <w:szCs w:val="22"/>
              </w:rPr>
            </w:pPr>
            <w:r>
              <w:rPr>
                <w:sz w:val="22"/>
                <w:szCs w:val="22"/>
              </w:rPr>
              <w:t>25</w:t>
            </w:r>
          </w:p>
        </w:tc>
      </w:tr>
      <w:tr>
        <w:trPr>
          <w:cantSplit w:val="false"/>
        </w:trPr>
        <w:tc>
          <w:tcPr>
            <w:tcW w:w="644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Normal"/>
              <w:spacing w:lineRule="auto" w:line="360"/>
              <w:rPr>
                <w:b/>
                <w:bCs/>
                <w:sz w:val="22"/>
                <w:szCs w:val="22"/>
              </w:rPr>
            </w:pPr>
            <w:r>
              <w:rPr>
                <w:b/>
                <w:bCs/>
                <w:sz w:val="22"/>
                <w:szCs w:val="22"/>
              </w:rPr>
              <w:t>Total de tempos de 45 minutos cada</w:t>
            </w:r>
          </w:p>
        </w:tc>
        <w:tc>
          <w:tcPr>
            <w:tcW w:w="25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b/>
                <w:bCs/>
                <w:sz w:val="22"/>
                <w:szCs w:val="22"/>
              </w:rPr>
            </w:pPr>
            <w:r>
              <w:rPr>
                <w:b/>
                <w:bCs/>
                <w:sz w:val="22"/>
                <w:szCs w:val="22"/>
              </w:rPr>
              <w:t>75</w:t>
            </w:r>
          </w:p>
        </w:tc>
      </w:tr>
      <w:tr>
        <w:trPr>
          <w:cantSplit w:val="false"/>
        </w:trPr>
        <w:tc>
          <w:tcPr>
            <w:tcW w:w="644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Normal"/>
              <w:spacing w:lineRule="auto" w:line="360"/>
              <w:rPr>
                <w:b/>
                <w:bCs/>
                <w:sz w:val="22"/>
                <w:szCs w:val="22"/>
              </w:rPr>
            </w:pPr>
            <w:del w:id="222" w:author="SO R1 ALMIR" w:date="2017-02-23T15:50:00Z">
              <w:r>
                <w:rPr>
                  <w:b/>
                  <w:bCs/>
                  <w:sz w:val="22"/>
                  <w:szCs w:val="22"/>
                </w:rPr>
                <w:delText>Grau final obtido (campo não obrigatório)</w:delText>
              </w:r>
            </w:del>
          </w:p>
        </w:tc>
        <w:tc>
          <w:tcPr>
            <w:tcW w:w="25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b/>
                <w:bCs/>
                <w:sz w:val="22"/>
                <w:szCs w:val="22"/>
              </w:rPr>
            </w:pPr>
            <w:del w:id="223" w:author="SO R1 ALMIR" w:date="2017-02-23T15:50:00Z">
              <w:r>
                <w:rPr>
                  <w:b/>
                  <w:bCs/>
                  <w:sz w:val="22"/>
                  <w:szCs w:val="22"/>
                </w:rPr>
                <w:delText>10,00</w:delText>
              </w:r>
            </w:del>
          </w:p>
        </w:tc>
      </w:tr>
    </w:tbl>
    <w:p>
      <w:pPr>
        <w:pStyle w:val="Normal"/>
        <w:ind w:left="2" w:right="0" w:firstLine="3"/>
        <w:jc w:val="both"/>
        <w:rPr/>
      </w:pPr>
      <w:r>
        <w:rPr/>
      </w:r>
    </w:p>
    <w:p>
      <w:pPr>
        <w:pStyle w:val="Normal"/>
        <w:spacing w:lineRule="auto" w:line="360"/>
        <w:jc w:val="center"/>
        <w:rPr>
          <w:rFonts w:cs="Times New Roman" w:ascii="Times New Roman" w:hAnsi="Times New Roman"/>
          <w:sz w:val="22"/>
          <w:szCs w:val="22"/>
        </w:rPr>
      </w:pPr>
      <w:r>
        <w:rPr>
          <w:rFonts w:cs="Times New Roman" w:ascii="Times New Roman" w:hAnsi="Times New Roman"/>
          <w:color w:val="000000"/>
          <w:sz w:val="22"/>
          <w:szCs w:val="22"/>
        </w:rPr>
        <w:t>Este documento é válido somente se</w:t>
      </w:r>
      <w:r>
        <w:rPr>
          <w:rFonts w:cs="Times New Roman" w:ascii="Times New Roman" w:hAnsi="Times New Roman"/>
          <w:sz w:val="22"/>
          <w:szCs w:val="22"/>
        </w:rPr>
        <w:t xml:space="preserve"> autenticado com o sinete da Organização Militar emissora.</w:t>
      </w:r>
    </w:p>
    <w:p>
      <w:pPr>
        <w:pStyle w:val="Normal"/>
        <w:jc w:val="center"/>
        <w:rPr>
          <w:rFonts w:cs="Times New Roman"/>
          <w:color w:val="000000"/>
          <w:sz w:val="22"/>
          <w:szCs w:val="22"/>
        </w:rPr>
      </w:pPr>
      <w:r>
        <w:rPr>
          <w:rFonts w:cs="Times New Roman"/>
          <w:color w:val="000000"/>
          <w:sz w:val="22"/>
          <w:szCs w:val="22"/>
        </w:rPr>
      </w:r>
    </w:p>
    <w:p>
      <w:pPr>
        <w:pStyle w:val="Normal"/>
        <w:jc w:val="center"/>
        <w:rPr>
          <w:rFonts w:cs="Times New Roman" w:ascii="Times New Roman" w:hAnsi="Times New Roman"/>
          <w:color w:val="000000"/>
          <w:sz w:val="22"/>
          <w:szCs w:val="22"/>
        </w:rPr>
      </w:pPr>
      <w:r>
        <w:rPr>
          <w:rFonts w:cs="Times New Roman" w:ascii="Times New Roman" w:hAnsi="Times New Roman"/>
          <w:color w:val="000000"/>
          <w:sz w:val="22"/>
          <w:szCs w:val="22"/>
        </w:rPr>
        <w:t>Localidade, xx de xxxx de 20xx.</w:t>
      </w:r>
    </w:p>
    <w:p>
      <w:pPr>
        <w:pStyle w:val="Normal"/>
        <w:jc w:val="center"/>
        <w:rPr>
          <w:rFonts w:cs="Times New Roman"/>
          <w:sz w:val="22"/>
          <w:szCs w:val="22"/>
        </w:rPr>
      </w:pPr>
      <w:r>
        <w:rPr>
          <w:rFonts w:cs="Times New Roman"/>
          <w:sz w:val="22"/>
          <w:szCs w:val="22"/>
        </w:rPr>
      </w:r>
    </w:p>
    <w:p>
      <w:pPr>
        <w:pStyle w:val="Normal"/>
        <w:jc w:val="center"/>
        <w:rPr>
          <w:rFonts w:cs="Times New Roman" w:ascii="Times New Roman" w:hAnsi="Times New Roman"/>
          <w:sz w:val="22"/>
          <w:szCs w:val="22"/>
        </w:rPr>
      </w:pPr>
      <w:bookmarkStart w:id="198" w:name="_GoBack"/>
      <w:bookmarkEnd w:id="198"/>
      <w:r>
        <w:rPr>
          <w:rFonts w:cs="Times New Roman" w:ascii="Times New Roman" w:hAnsi="Times New Roman"/>
          <w:sz w:val="22"/>
          <w:szCs w:val="22"/>
        </w:rPr>
        <w:t>_____________________________</w:t>
      </w:r>
    </w:p>
    <w:p>
      <w:pPr>
        <w:pStyle w:val="Normal"/>
        <w:jc w:val="center"/>
        <w:rPr>
          <w:rFonts w:cs="Times New Roman" w:ascii="Times New Roman" w:hAnsi="Times New Roman"/>
          <w:color w:val="000000"/>
          <w:sz w:val="22"/>
          <w:szCs w:val="22"/>
        </w:rPr>
      </w:pPr>
      <w:r>
        <w:rPr>
          <w:rFonts w:cs="Times New Roman" w:ascii="Times New Roman" w:hAnsi="Times New Roman"/>
          <w:color w:val="000000"/>
          <w:sz w:val="22"/>
          <w:szCs w:val="22"/>
        </w:rPr>
        <w:t>Nome/ posto</w:t>
      </w:r>
    </w:p>
    <w:p>
      <w:pPr>
        <w:sectPr>
          <w:headerReference w:type="even" r:id="rId29"/>
          <w:headerReference w:type="default" r:id="rId30"/>
          <w:footerReference w:type="default" r:id="rId31"/>
          <w:type w:val="nextPage"/>
          <w:pgSz w:orient="landscape" w:w="16838" w:h="11906"/>
          <w:pgMar w:left="1701" w:right="1134" w:header="709" w:top="1701" w:footer="709" w:bottom="1134" w:gutter="0"/>
          <w:pgNumType w:fmt="decimal"/>
          <w:formProt w:val="false"/>
          <w:textDirection w:val="lrTb"/>
          <w:docGrid w:type="default" w:linePitch="360" w:charSpace="4294961151"/>
        </w:sectPr>
        <w:pStyle w:val="Normal"/>
        <w:jc w:val="center"/>
        <w:rPr>
          <w:rFonts w:cs="Times New Roman" w:ascii="Times New Roman" w:hAnsi="Times New Roman"/>
          <w:color w:val="000000"/>
          <w:sz w:val="22"/>
          <w:szCs w:val="22"/>
        </w:rPr>
      </w:pPr>
      <w:r>
        <w:rPr>
          <w:rFonts w:cs="Times New Roman" w:ascii="Times New Roman" w:hAnsi="Times New Roman"/>
          <w:color w:val="000000"/>
          <w:sz w:val="22"/>
          <w:szCs w:val="22"/>
        </w:rPr>
        <w:t>Chefe do Setor de Ensino ou SIAT ou DA</w:t>
      </w:r>
    </w:p>
    <w:p>
      <w:pPr>
        <w:pStyle w:val="Anexos"/>
        <w:rPr>
          <w:rPrChange w:id="0" w:author="" w:date="0-00-00T00:00:00Z"/>
        </w:rPr>
      </w:pPr>
      <w:bookmarkStart w:id="199" w:name="_Toc472421806"/>
      <w:bookmarkStart w:id="200" w:name="_Toc472418630"/>
      <w:bookmarkEnd w:id="199"/>
      <w:bookmarkEnd w:id="200"/>
      <w:r>
        <w:rPr>
          <w:rPrChange w:id="0" w:author="" w:date="0-00-00T00:00:00Z"/>
        </w:rPr>
        <w:t>Anexo M – Certificado de conclusão de curso</w:t>
      </w:r>
    </w:p>
    <w:p>
      <w:pPr>
        <w:pStyle w:val="Normal"/>
        <w:ind w:left="0" w:right="634" w:hanging="0"/>
        <w:jc w:val="center"/>
        <w:rPr/>
      </w:pPr>
      <w:r>
        <w:rPr/>
        <w:drawing>
          <wp:inline distT="0" distB="0" distL="0" distR="0">
            <wp:extent cx="857250" cy="8763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32"/>
                    <a:stretch>
                      <a:fillRect/>
                    </a:stretch>
                  </pic:blipFill>
                  <pic:spPr bwMode="auto">
                    <a:xfrm>
                      <a:off x="0" y="0"/>
                      <a:ext cx="857250" cy="87630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8"/>
          <w:szCs w:val="28"/>
          <w:u w:val="single"/>
        </w:rPr>
      </w:pPr>
      <w:r>
        <w:rPr>
          <w:rFonts w:cs="Times New Roman" w:ascii="Times New Roman" w:hAnsi="Times New Roman"/>
          <w:b/>
          <w:sz w:val="28"/>
          <w:szCs w:val="28"/>
          <w:u w:val="single"/>
        </w:rPr>
        <w:t>MINISTÉRIO DA DEFESA</w:t>
      </w:r>
    </w:p>
    <w:p>
      <w:pPr>
        <w:pStyle w:val="Normal"/>
        <w:spacing w:lineRule="auto" w:line="240" w:before="480" w:after="0"/>
        <w:ind w:left="0" w:right="635" w:hanging="0"/>
        <w:jc w:val="center"/>
        <w:rPr>
          <w:rFonts w:cs="Times New Roman" w:ascii="Times New Roman" w:hAnsi="Times New Roman"/>
          <w:sz w:val="28"/>
          <w:szCs w:val="28"/>
        </w:rPr>
      </w:pPr>
      <w:r>
        <w:rPr>
          <w:rFonts w:cs="Times New Roman" w:ascii="Times New Roman" w:hAnsi="Times New Roman"/>
          <w:sz w:val="28"/>
          <w:szCs w:val="28"/>
        </w:rPr>
        <w:t>COMANDO DA AERONÁUTICA</w:t>
      </w:r>
    </w:p>
    <w:p>
      <w:pPr>
        <w:pStyle w:val="Normal"/>
        <w:spacing w:lineRule="auto" w:line="240" w:before="480" w:after="0"/>
        <w:ind w:left="0" w:right="635" w:hanging="0"/>
        <w:jc w:val="center"/>
        <w:rPr>
          <w:rFonts w:cs="Times New Roman" w:ascii="Times New Roman" w:hAnsi="Times New Roman"/>
          <w:sz w:val="28"/>
          <w:szCs w:val="28"/>
          <w:u w:val="single"/>
        </w:rPr>
      </w:pPr>
      <w:r>
        <w:rPr>
          <w:rFonts w:cs="Times New Roman" w:ascii="Times New Roman" w:hAnsi="Times New Roman"/>
          <w:sz w:val="28"/>
          <w:szCs w:val="28"/>
          <w:u w:val="single"/>
        </w:rPr>
        <w:t>DEPARTAMENTO DE CONTROLE DO ESPAÇO AÉREO</w:t>
      </w:r>
    </w:p>
    <w:p>
      <w:pPr>
        <w:pStyle w:val="Normal"/>
        <w:spacing w:lineRule="auto" w:line="240" w:before="480" w:after="0"/>
        <w:ind w:left="0" w:right="635" w:hanging="0"/>
        <w:jc w:val="center"/>
        <w:rPr>
          <w:rFonts w:cs="Times New Roman" w:ascii="Times New Roman" w:hAnsi="Times New Roman"/>
          <w:color w:val="000000"/>
          <w:sz w:val="28"/>
          <w:szCs w:val="28"/>
        </w:rPr>
      </w:pPr>
      <w:r>
        <w:rPr>
          <w:rFonts w:cs="Times New Roman" w:ascii="Times New Roman" w:hAnsi="Times New Roman"/>
          <w:color w:val="000000"/>
          <w:sz w:val="28"/>
          <w:szCs w:val="28"/>
        </w:rPr>
        <w:t>OM</w:t>
      </w:r>
    </w:p>
    <w:p>
      <w:pPr>
        <w:pStyle w:val="Normal"/>
        <w:ind w:left="0" w:right="634" w:hanging="0"/>
        <w:jc w:val="center"/>
        <w:rPr>
          <w:rFonts w:ascii="Algerian" w:hAnsi="Algerian"/>
          <w:sz w:val="76"/>
          <w:szCs w:val="76"/>
        </w:rPr>
      </w:pPr>
      <w:r>
        <w:rPr>
          <w:rFonts w:ascii="Algerian" w:hAnsi="Algerian"/>
          <w:sz w:val="76"/>
          <w:szCs w:val="76"/>
        </w:rPr>
        <w:t>CERTIFICADO</w:t>
      </w:r>
    </w:p>
    <w:p>
      <w:pPr>
        <w:pStyle w:val="Normal"/>
        <w:tabs>
          <w:tab w:val="left" w:pos="15168" w:leader="none"/>
        </w:tabs>
        <w:ind w:left="0" w:right="536" w:firstLine="567"/>
        <w:jc w:val="center"/>
        <w:rPr>
          <w:rFonts w:ascii="Monotype Corsiva" w:hAnsi="Monotype Corsiva"/>
          <w:sz w:val="40"/>
          <w:szCs w:val="40"/>
        </w:rPr>
      </w:pPr>
      <w:r>
        <w:rPr>
          <w:rFonts w:ascii="Monotype Corsiva" w:hAnsi="Monotype Corsiva"/>
          <w:sz w:val="40"/>
          <w:szCs w:val="40"/>
        </w:rPr>
        <w:t>Certifico que</w:t>
      </w:r>
    </w:p>
    <w:p>
      <w:pPr>
        <w:pStyle w:val="Normal"/>
        <w:tabs>
          <w:tab w:val="left" w:pos="15168" w:leader="none"/>
        </w:tabs>
        <w:ind w:left="0" w:right="536" w:firstLine="567"/>
        <w:jc w:val="center"/>
        <w:rPr>
          <w:rFonts w:ascii="Monotype Corsiva" w:hAnsi="Monotype Corsiva"/>
          <w:b/>
          <w:color w:val="000000"/>
          <w:sz w:val="40"/>
          <w:szCs w:val="40"/>
        </w:rPr>
      </w:pPr>
      <w:r>
        <w:rPr>
          <w:rFonts w:ascii="Monotype Corsiva" w:hAnsi="Monotype Corsiva"/>
          <w:color w:val="000000"/>
          <w:sz w:val="40"/>
          <w:szCs w:val="40"/>
        </w:rPr>
        <w:t xml:space="preserve"> </w:t>
      </w:r>
      <w:r>
        <w:rPr>
          <w:rFonts w:ascii="Monotype Corsiva" w:hAnsi="Monotype Corsiva"/>
          <w:b/>
          <w:color w:val="000000"/>
          <w:sz w:val="40"/>
          <w:szCs w:val="40"/>
        </w:rPr>
        <w:t>Posto / Quadro / Nome Completo</w:t>
      </w:r>
    </w:p>
    <w:p>
      <w:pPr>
        <w:pStyle w:val="Normal"/>
        <w:ind w:left="0" w:right="634" w:firstLine="567"/>
        <w:jc w:val="center"/>
        <w:rPr>
          <w:rFonts w:ascii="Monotype Corsiva" w:hAnsi="Monotype Corsiva"/>
          <w:color w:val="000000"/>
          <w:sz w:val="40"/>
          <w:szCs w:val="40"/>
        </w:rPr>
      </w:pPr>
      <w:r>
        <w:rPr>
          <w:rFonts w:ascii="Monotype Corsiva" w:hAnsi="Monotype Corsiva"/>
          <w:color w:val="000000"/>
          <w:sz w:val="40"/>
          <w:szCs w:val="40"/>
        </w:rPr>
        <w:t xml:space="preserve">concluiu com aproveitamento o/participou do/ Curso de Padronização da Instrução no SISCEAB (CTP001), realizado no OM, no período de </w:t>
      </w:r>
      <w:del w:id="225" w:author="CV LUCIENE" w:date="2017-01-17T08:58:00Z">
        <w:r>
          <w:rPr>
            <w:rFonts w:ascii="Monotype Corsiva" w:hAnsi="Monotype Corsiva"/>
            <w:color w:val="000000"/>
            <w:sz w:val="40"/>
            <w:szCs w:val="40"/>
          </w:rPr>
          <w:delText>0</w:delText>
        </w:r>
      </w:del>
      <w:r>
        <w:rPr>
          <w:rFonts w:ascii="Monotype Corsiva" w:hAnsi="Monotype Corsiva"/>
          <w:color w:val="000000"/>
          <w:sz w:val="40"/>
          <w:szCs w:val="40"/>
        </w:rPr>
        <w:t>2 de agosto a 13 de agosto de 2015.</w:t>
      </w:r>
    </w:p>
    <w:p>
      <w:pPr>
        <w:pStyle w:val="Normal"/>
        <w:ind w:left="0" w:right="634" w:hanging="0"/>
        <w:jc w:val="right"/>
        <w:rPr>
          <w:rFonts w:cs="Times New Roman" w:ascii="Times New Roman" w:hAnsi="Times New Roman"/>
          <w:color w:val="000000"/>
          <w:sz w:val="24"/>
          <w:szCs w:val="24"/>
        </w:rPr>
      </w:pPr>
      <w:r>
        <w:rPr>
          <w:rFonts w:cs="Times New Roman" w:ascii="Times New Roman" w:hAnsi="Times New Roman"/>
          <w:color w:val="000000"/>
          <w:sz w:val="24"/>
          <w:szCs w:val="24"/>
        </w:rPr>
        <w:t>Localidade, 13 de agosto de 2015.</w:t>
      </w:r>
    </w:p>
    <w:p>
      <w:pPr>
        <w:pStyle w:val="Normal"/>
        <w:ind w:left="0" w:right="634" w:hanging="0"/>
        <w:jc w:val="center"/>
        <w:rPr>
          <w:rFonts w:cs="Times New Roman" w:ascii="Times New Roman" w:hAnsi="Times New Roman"/>
          <w:sz w:val="24"/>
          <w:szCs w:val="24"/>
        </w:rPr>
      </w:pPr>
      <w:r>
        <w:rPr>
          <w:rFonts w:cs="Times New Roman" w:ascii="Times New Roman" w:hAnsi="Times New Roman"/>
          <w:sz w:val="24"/>
          <w:szCs w:val="24"/>
        </w:rPr>
      </w:r>
    </w:p>
    <w:p>
      <w:pPr>
        <w:sectPr>
          <w:headerReference w:type="even" r:id="rId33"/>
          <w:headerReference w:type="default" r:id="rId34"/>
          <w:footerReference w:type="even" r:id="rId35"/>
          <w:footerReference w:type="default" r:id="rId36"/>
          <w:type w:val="nextPage"/>
          <w:pgSz w:orient="landscape" w:w="16838" w:h="11906"/>
          <w:pgMar w:left="1701" w:right="1134" w:header="708" w:top="1701" w:footer="708" w:bottom="1134" w:gutter="0"/>
          <w:pgNumType w:fmt="decimal"/>
          <w:formProt w:val="false"/>
          <w:textDirection w:val="lrTb"/>
          <w:docGrid w:type="default" w:linePitch="360" w:charSpace="4294961151"/>
        </w:sectPr>
        <w:pStyle w:val="Normal"/>
        <w:ind w:left="0" w:right="634" w:hanging="0"/>
        <w:jc w:val="center"/>
        <w:rPr>
          <w:rFonts w:cs="Times New Roman" w:ascii="Times New Roman" w:hAnsi="Times New Roman"/>
          <w:sz w:val="24"/>
          <w:szCs w:val="24"/>
        </w:rPr>
      </w:pPr>
      <w:r>
        <w:rPr>
          <w:rFonts w:cs="Times New Roman" w:ascii="Times New Roman" w:hAnsi="Times New Roman"/>
          <w:sz w:val="24"/>
          <w:szCs w:val="24"/>
        </w:rPr>
        <w:t>Cmt/Ch/Dir</w:t>
      </w:r>
    </w:p>
    <w:p>
      <w:pPr>
        <w:pStyle w:val="Anexos"/>
        <w:rPr/>
      </w:pPr>
      <w:bookmarkStart w:id="201" w:name="_Toc472421807"/>
      <w:bookmarkStart w:id="202" w:name="_Toc472418631"/>
      <w:bookmarkEnd w:id="201"/>
      <w:bookmarkEnd w:id="202"/>
      <w:r>
        <w:rPr/>
        <w:t>Anexo N – Ficha de Apreciação Individual</w:t>
      </w:r>
    </w:p>
    <w:p>
      <w:pPr>
        <w:pStyle w:val="Normal"/>
        <w:jc w:val="center"/>
        <w:rPr/>
      </w:pPr>
      <w:r>
        <w:rPr/>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2" w:type="dxa"/>
          <w:bottom w:w="55" w:type="dxa"/>
          <w:right w:w="55" w:type="dxa"/>
        </w:tblCellMar>
      </w:tblPr>
      <w:tblGrid>
        <w:gridCol w:w="2999"/>
        <w:gridCol w:w="340"/>
        <w:gridCol w:w="3339"/>
        <w:gridCol w:w="1709"/>
        <w:gridCol w:w="1631"/>
      </w:tblGrid>
      <w:tr>
        <w:trPr>
          <w:cantSplit w:val="false"/>
        </w:trPr>
        <w:tc>
          <w:tcPr>
            <w:tcW w:w="2999"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rPr>
                <w:b/>
                <w:bCs/>
              </w:rPr>
            </w:pPr>
            <w:r>
              <w:rPr>
                <w:b/>
                <w:bCs/>
              </w:rPr>
              <w:t>Código do curso:</w:t>
            </w:r>
          </w:p>
        </w:tc>
        <w:tc>
          <w:tcPr>
            <w:tcW w:w="5388" w:type="dxa"/>
            <w:gridSpan w:val="3"/>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rPr>
                <w:b/>
                <w:bCs/>
              </w:rPr>
            </w:pPr>
            <w:r>
              <w:rPr>
                <w:b/>
                <w:bCs/>
              </w:rPr>
              <w:t>Curso:</w:t>
            </w:r>
          </w:p>
        </w:tc>
        <w:tc>
          <w:tcPr>
            <w:tcW w:w="163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rPr>
                <w:b/>
                <w:bCs/>
              </w:rPr>
            </w:pPr>
            <w:r>
              <w:rPr>
                <w:b/>
                <w:bCs/>
              </w:rPr>
              <w:t>Turma:</w:t>
            </w:r>
          </w:p>
        </w:tc>
      </w:tr>
      <w:tr>
        <w:trPr>
          <w:cantSplit w:val="false"/>
        </w:trPr>
        <w:tc>
          <w:tcPr>
            <w:tcW w:w="10018"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rPr/>
            </w:pPr>
            <w:r>
              <w:rPr/>
              <w:t>Instrumento de Avaliação:</w:t>
            </w:r>
          </w:p>
        </w:tc>
      </w:tr>
      <w:tr>
        <w:trPr>
          <w:cantSplit w:val="false"/>
        </w:trPr>
        <w:tc>
          <w:tcPr>
            <w:tcW w:w="10018"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b/>
                <w:bCs/>
              </w:rPr>
            </w:pPr>
            <w:r>
              <w:rPr>
                <w:b/>
                <w:bCs/>
              </w:rPr>
              <w:t>Detalhamento das unidades didáticas avaliadas</w:t>
            </w:r>
          </w:p>
        </w:tc>
      </w:tr>
      <w:tr>
        <w:trPr>
          <w:cantSplit w:val="false"/>
        </w:trPr>
        <w:tc>
          <w:tcPr>
            <w:tcW w:w="3339" w:type="dxa"/>
            <w:gridSpan w:val="2"/>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rPr/>
            </w:pPr>
            <w:r>
              <w:rPr/>
              <w:t>Disciplina:</w:t>
            </w:r>
          </w:p>
        </w:tc>
        <w:tc>
          <w:tcPr>
            <w:tcW w:w="333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rPr/>
            </w:pPr>
            <w:r>
              <w:rPr/>
              <w:t>Unidade:</w:t>
            </w:r>
          </w:p>
        </w:tc>
        <w:tc>
          <w:tcPr>
            <w:tcW w:w="33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rPr/>
            </w:pPr>
            <w:r>
              <w:rPr/>
              <w:t>Subunidade:</w:t>
            </w:r>
          </w:p>
        </w:tc>
      </w:tr>
    </w:tbl>
    <w:p>
      <w:pPr>
        <w:pStyle w:val="Normal"/>
        <w:spacing w:lineRule="auto" w:line="144"/>
        <w:jc w:val="center"/>
        <w:rPr/>
      </w:pPr>
      <w:r>
        <w:rPr/>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2" w:type="dxa"/>
          <w:bottom w:w="55" w:type="dxa"/>
          <w:right w:w="55" w:type="dxa"/>
        </w:tblCellMar>
      </w:tblPr>
      <w:tblGrid>
        <w:gridCol w:w="6691"/>
        <w:gridCol w:w="3326"/>
      </w:tblGrid>
      <w:tr>
        <w:trPr>
          <w:cantSplit w:val="false"/>
        </w:trPr>
        <w:tc>
          <w:tcPr>
            <w:tcW w:w="6691"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rPr/>
            </w:pPr>
            <w:r>
              <w:rPr/>
              <w:t>Instrutor:</w:t>
            </w:r>
          </w:p>
        </w:tc>
        <w:tc>
          <w:tcPr>
            <w:tcW w:w="332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rPr/>
            </w:pPr>
            <w:r>
              <w:rPr/>
              <w:t>Assinatura:</w:t>
            </w:r>
          </w:p>
        </w:tc>
      </w:tr>
      <w:tr>
        <w:trPr>
          <w:cantSplit w:val="false"/>
        </w:trPr>
        <w:tc>
          <w:tcPr>
            <w:tcW w:w="6691"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rPr/>
            </w:pPr>
            <w:r>
              <w:rPr/>
              <w:t>Aluno:</w:t>
            </w:r>
          </w:p>
        </w:tc>
        <w:tc>
          <w:tcPr>
            <w:tcW w:w="33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rPr/>
            </w:pPr>
            <w:r>
              <w:rPr/>
              <w:t>Assinatura:</w:t>
            </w:r>
          </w:p>
        </w:tc>
      </w:tr>
    </w:tbl>
    <w:p>
      <w:pPr>
        <w:pStyle w:val="Normal"/>
        <w:spacing w:lineRule="auto" w:line="144"/>
        <w:jc w:val="center"/>
        <w:rPr/>
      </w:pPr>
      <w:r>
        <w:rPr/>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2" w:type="dxa"/>
          <w:bottom w:w="55" w:type="dxa"/>
          <w:right w:w="55" w:type="dxa"/>
        </w:tblCellMar>
      </w:tblPr>
      <w:tblGrid>
        <w:gridCol w:w="10018"/>
      </w:tblGrid>
      <w:tr>
        <w:trPr>
          <w:cantSplit w:val="false"/>
        </w:trPr>
        <w:tc>
          <w:tcPr>
            <w:tcW w:w="100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u w:val="single"/>
              </w:rPr>
            </w:pPr>
            <w:r>
              <w:rPr>
                <w:u w:val="single"/>
              </w:rPr>
              <w:t>Descrição das atividades</w:t>
            </w:r>
          </w:p>
          <w:p>
            <w:pPr>
              <w:pStyle w:val="Contedodatabela"/>
              <w:jc w:val="center"/>
              <w:rPr>
                <w:u w:val="single"/>
              </w:rPr>
            </w:pPr>
            <w:r>
              <w:rPr>
                <w:u w:val="single"/>
              </w:rPr>
            </w:r>
          </w:p>
          <w:p>
            <w:pPr>
              <w:pStyle w:val="Contedodatabela"/>
              <w:rPr>
                <w:i/>
                <w:iCs/>
                <w:sz w:val="20"/>
                <w:szCs w:val="20"/>
              </w:rPr>
            </w:pPr>
            <w:r>
              <w:rPr>
                <w:i/>
                <w:iCs/>
                <w:sz w:val="20"/>
                <w:szCs w:val="20"/>
              </w:rPr>
              <w:t>&lt;Exemplos&gt;</w:t>
            </w:r>
          </w:p>
          <w:p>
            <w:pPr>
              <w:pStyle w:val="Contedodatabela"/>
              <w:rPr>
                <w:i/>
                <w:iCs/>
                <w:sz w:val="20"/>
                <w:szCs w:val="20"/>
              </w:rPr>
            </w:pPr>
            <w:r>
              <w:rPr>
                <w:i/>
                <w:iCs/>
                <w:sz w:val="20"/>
                <w:szCs w:val="20"/>
              </w:rPr>
              <w:t>1- Calcular os valores estimados de rumo, distância e velocidade da aeronave a partir da comparação de dados. (Ap)</w:t>
            </w:r>
          </w:p>
          <w:p>
            <w:pPr>
              <w:pStyle w:val="Contedodatabela"/>
              <w:rPr>
                <w:i/>
                <w:iCs/>
                <w:sz w:val="20"/>
                <w:szCs w:val="20"/>
              </w:rPr>
            </w:pPr>
            <w:r>
              <w:rPr>
                <w:i/>
                <w:iCs/>
                <w:sz w:val="20"/>
                <w:szCs w:val="20"/>
              </w:rPr>
              <w:t>( ) sim        ( ) não</w:t>
            </w:r>
          </w:p>
          <w:p>
            <w:pPr>
              <w:pStyle w:val="Contedodatabela"/>
              <w:rPr>
                <w:i/>
                <w:iCs/>
                <w:sz w:val="20"/>
                <w:szCs w:val="20"/>
              </w:rPr>
            </w:pPr>
            <w:r>
              <w:rPr>
                <w:i/>
                <w:iCs/>
                <w:sz w:val="20"/>
                <w:szCs w:val="20"/>
              </w:rPr>
            </w:r>
          </w:p>
          <w:p>
            <w:pPr>
              <w:pStyle w:val="Contedodatabela"/>
              <w:rPr>
                <w:i/>
                <w:iCs/>
                <w:sz w:val="20"/>
                <w:szCs w:val="20"/>
              </w:rPr>
            </w:pPr>
            <w:r>
              <w:rPr>
                <w:i/>
                <w:iCs/>
                <w:sz w:val="20"/>
                <w:szCs w:val="20"/>
              </w:rPr>
              <w:t>2- Utilizar a fraseologia específica. (Ap)</w:t>
            </w:r>
          </w:p>
          <w:p>
            <w:pPr>
              <w:pStyle w:val="Contedodatabela"/>
              <w:rPr>
                <w:i/>
                <w:iCs/>
                <w:sz w:val="20"/>
                <w:szCs w:val="20"/>
              </w:rPr>
            </w:pPr>
            <w:r>
              <w:rPr>
                <w:i/>
                <w:iCs/>
                <w:sz w:val="20"/>
                <w:szCs w:val="20"/>
              </w:rPr>
              <w:t>( ) sim        ( ) não</w:t>
            </w:r>
          </w:p>
          <w:p>
            <w:pPr>
              <w:pStyle w:val="Contedodatabela"/>
              <w:rPr>
                <w:i/>
                <w:iCs/>
                <w:sz w:val="20"/>
                <w:szCs w:val="20"/>
              </w:rPr>
            </w:pPr>
            <w:r>
              <w:rPr>
                <w:i/>
                <w:iCs/>
                <w:sz w:val="20"/>
                <w:szCs w:val="20"/>
              </w:rPr>
            </w:r>
          </w:p>
          <w:p>
            <w:pPr>
              <w:pStyle w:val="Contedodatabela"/>
              <w:rPr>
                <w:i/>
                <w:iCs/>
                <w:sz w:val="20"/>
                <w:szCs w:val="20"/>
              </w:rPr>
            </w:pPr>
            <w:r>
              <w:rPr>
                <w:i/>
                <w:iCs/>
                <w:sz w:val="20"/>
                <w:szCs w:val="20"/>
              </w:rPr>
              <w:t>3- Empregar os procedimentos previstos para prestar informação de voo.</w:t>
            </w:r>
          </w:p>
          <w:p>
            <w:pPr>
              <w:pStyle w:val="Contedodatabela"/>
              <w:rPr>
                <w:i/>
                <w:iCs/>
                <w:sz w:val="20"/>
                <w:szCs w:val="20"/>
              </w:rPr>
            </w:pPr>
            <w:r>
              <w:rPr>
                <w:i/>
                <w:iCs/>
                <w:sz w:val="20"/>
                <w:szCs w:val="20"/>
              </w:rPr>
              <w:t>( ) sim        ( ) não</w:t>
            </w:r>
          </w:p>
          <w:p>
            <w:pPr>
              <w:pStyle w:val="Contedodatabela"/>
              <w:rPr>
                <w:i/>
                <w:iCs/>
                <w:sz w:val="20"/>
                <w:szCs w:val="20"/>
              </w:rPr>
            </w:pPr>
            <w:r>
              <w:rPr>
                <w:i/>
                <w:iCs/>
                <w:sz w:val="20"/>
                <w:szCs w:val="20"/>
              </w:rPr>
            </w:r>
          </w:p>
          <w:p>
            <w:pPr>
              <w:pStyle w:val="Contedodatabela"/>
              <w:rPr>
                <w:i/>
                <w:iCs/>
                <w:sz w:val="20"/>
                <w:szCs w:val="20"/>
              </w:rPr>
            </w:pPr>
            <w:r>
              <w:rPr>
                <w:i/>
                <w:iCs/>
                <w:sz w:val="20"/>
                <w:szCs w:val="20"/>
              </w:rPr>
              <w:t>4- Identificar as funções do Supervisor Técnico. (Ap)</w:t>
            </w:r>
          </w:p>
          <w:p>
            <w:pPr>
              <w:pStyle w:val="Contedodatabela"/>
              <w:rPr>
                <w:i/>
                <w:iCs/>
                <w:sz w:val="20"/>
                <w:szCs w:val="20"/>
              </w:rPr>
            </w:pPr>
            <w:r>
              <w:rPr>
                <w:i/>
                <w:iCs/>
                <w:sz w:val="20"/>
                <w:szCs w:val="20"/>
              </w:rPr>
              <w:t>( ) sim        ( ) não</w:t>
            </w:r>
          </w:p>
          <w:p>
            <w:pPr>
              <w:pStyle w:val="Contedodatabela"/>
              <w:rPr>
                <w:i/>
                <w:iCs/>
                <w:sz w:val="20"/>
                <w:szCs w:val="20"/>
              </w:rPr>
            </w:pPr>
            <w:r>
              <w:rPr>
                <w:i/>
                <w:iCs/>
                <w:sz w:val="20"/>
                <w:szCs w:val="20"/>
              </w:rPr>
            </w:r>
          </w:p>
          <w:p>
            <w:pPr>
              <w:pStyle w:val="Contedodatabela"/>
              <w:rPr>
                <w:i/>
                <w:iCs/>
                <w:sz w:val="20"/>
                <w:szCs w:val="20"/>
              </w:rPr>
            </w:pPr>
            <w:r>
              <w:rPr>
                <w:i/>
                <w:iCs/>
                <w:sz w:val="20"/>
                <w:szCs w:val="20"/>
              </w:rPr>
              <w:t>5- Identificar os procedimentos de manutenção e reparos do sensor de velocidade do vento. (Cp)</w:t>
            </w:r>
          </w:p>
          <w:p>
            <w:pPr>
              <w:pStyle w:val="Contedodatabela"/>
              <w:rPr>
                <w:i/>
                <w:iCs/>
                <w:sz w:val="20"/>
                <w:szCs w:val="20"/>
              </w:rPr>
            </w:pPr>
            <w:r>
              <w:rPr>
                <w:i/>
                <w:iCs/>
                <w:sz w:val="20"/>
                <w:szCs w:val="20"/>
              </w:rPr>
              <w:t>( ) sim        ( ) não</w:t>
            </w:r>
          </w:p>
          <w:p>
            <w:pPr>
              <w:pStyle w:val="Contedodatabela"/>
              <w:rPr/>
            </w:pPr>
            <w:r>
              <w:rPr/>
            </w:r>
          </w:p>
          <w:p>
            <w:pPr>
              <w:pStyle w:val="Contedodatabela"/>
              <w:rPr/>
            </w:pPr>
            <w:r>
              <w:rPr/>
            </w:r>
          </w:p>
          <w:p>
            <w:pPr>
              <w:pStyle w:val="Contedodatabela"/>
              <w:rPr/>
            </w:pPr>
            <w:r>
              <w:rPr/>
            </w:r>
          </w:p>
          <w:p>
            <w:pPr>
              <w:pStyle w:val="Contedodatabela"/>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rPr/>
            </w:pPr>
            <w:r>
              <w:rPr/>
            </w:r>
          </w:p>
        </w:tc>
      </w:tr>
      <w:tr>
        <w:trPr>
          <w:cantSplit w:val="false"/>
        </w:trPr>
        <w:tc>
          <w:tcPr>
            <w:tcW w:w="100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rPr/>
            </w:pPr>
            <w:r>
              <w:rPr/>
              <w:t>Local de realização da avaliação:                                                                        Data:</w:t>
            </w:r>
          </w:p>
        </w:tc>
      </w:tr>
    </w:tbl>
    <w:p>
      <w:pPr>
        <w:pStyle w:val="NOMEDAORGANIZAO"/>
        <w:spacing w:lineRule="auto" w:line="240"/>
        <w:jc w:val="left"/>
        <w:rPr>
          <w:szCs w:val="24"/>
          <w:u w:val="none"/>
        </w:rPr>
      </w:pPr>
      <w:r>
        <w:rPr>
          <w:szCs w:val="24"/>
          <w:u w:val="none"/>
        </w:rPr>
      </w:r>
    </w:p>
    <w:p>
      <w:pPr>
        <w:pStyle w:val="Anexos"/>
        <w:ind w:left="0" w:right="-1" w:hanging="0"/>
        <w:rPr/>
      </w:pPr>
      <w:bookmarkStart w:id="203" w:name="_Toc472421808"/>
      <w:bookmarkStart w:id="204" w:name="_Toc472418632"/>
      <w:bookmarkEnd w:id="203"/>
      <w:bookmarkEnd w:id="204"/>
      <w:r>
        <w:rPr/>
        <w:t>Anexo O – Ficha Individual para Aluno com Baixo Rendimento</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2" w:type="dxa"/>
          <w:bottom w:w="55" w:type="dxa"/>
          <w:right w:w="55" w:type="dxa"/>
        </w:tblCellMar>
      </w:tblPr>
      <w:tblGrid>
        <w:gridCol w:w="3000"/>
        <w:gridCol w:w="3659"/>
        <w:gridCol w:w="2410"/>
      </w:tblGrid>
      <w:tr>
        <w:trPr>
          <w:trHeight w:val="347" w:hRule="atLeast"/>
          <w:cantSplit w:val="false"/>
        </w:trPr>
        <w:tc>
          <w:tcPr>
            <w:tcW w:w="30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2" w:type="dxa"/>
            </w:tcMar>
          </w:tcPr>
          <w:p>
            <w:pPr>
              <w:pStyle w:val="Contedodatabela"/>
              <w:ind w:left="0" w:right="-1" w:hanging="0"/>
              <w:rPr>
                <w:b/>
                <w:bCs/>
              </w:rPr>
            </w:pPr>
            <w:r>
              <w:rPr>
                <w:b/>
                <w:bCs/>
              </w:rPr>
              <w:t>Código do curso:</w:t>
            </w:r>
          </w:p>
        </w:tc>
        <w:tc>
          <w:tcPr>
            <w:tcW w:w="36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2" w:type="dxa"/>
            </w:tcMar>
          </w:tcPr>
          <w:p>
            <w:pPr>
              <w:pStyle w:val="Contedodatabela"/>
              <w:ind w:left="0" w:right="-1" w:hanging="0"/>
              <w:rPr>
                <w:b/>
                <w:bCs/>
              </w:rPr>
            </w:pPr>
            <w:r>
              <w:rPr>
                <w:b/>
                <w:bCs/>
              </w:rPr>
              <w:t>Curso:</w:t>
            </w:r>
          </w:p>
        </w:tc>
        <w:tc>
          <w:tcPr>
            <w:tcW w:w="24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Contedodatabela"/>
              <w:ind w:left="0" w:right="-1" w:hanging="0"/>
              <w:rPr>
                <w:b/>
                <w:bCs/>
              </w:rPr>
            </w:pPr>
            <w:r>
              <w:rPr>
                <w:b/>
                <w:bCs/>
              </w:rPr>
              <w:t>Turma:</w:t>
            </w:r>
          </w:p>
        </w:tc>
      </w:tr>
    </w:tbl>
    <w:p>
      <w:pPr>
        <w:pStyle w:val="Normal"/>
        <w:spacing w:lineRule="auto" w:line="144"/>
        <w:ind w:left="0" w:right="-1" w:hanging="0"/>
        <w:rPr/>
      </w:pPr>
      <w:r>
        <w:rPr/>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2" w:type="dxa"/>
          <w:bottom w:w="55" w:type="dxa"/>
          <w:right w:w="55" w:type="dxa"/>
        </w:tblCellMar>
      </w:tblPr>
      <w:tblGrid>
        <w:gridCol w:w="6691"/>
        <w:gridCol w:w="2377"/>
      </w:tblGrid>
      <w:tr>
        <w:trPr>
          <w:cantSplit w:val="false"/>
        </w:trPr>
        <w:tc>
          <w:tcPr>
            <w:tcW w:w="669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2" w:type="dxa"/>
            </w:tcMar>
          </w:tcPr>
          <w:p>
            <w:pPr>
              <w:pStyle w:val="Contedodatabela"/>
              <w:ind w:left="0" w:right="-1" w:hanging="0"/>
              <w:rPr/>
            </w:pPr>
            <w:r>
              <w:rPr/>
              <w:t>Aconselhador:</w:t>
            </w:r>
          </w:p>
        </w:tc>
        <w:tc>
          <w:tcPr>
            <w:tcW w:w="23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Contedodatabela"/>
              <w:ind w:left="0" w:right="-1" w:hanging="0"/>
              <w:rPr/>
            </w:pPr>
            <w:r>
              <w:rPr/>
              <w:t>Assinatura:</w:t>
            </w:r>
          </w:p>
        </w:tc>
      </w:tr>
      <w:tr>
        <w:trPr>
          <w:cantSplit w:val="false"/>
        </w:trPr>
        <w:tc>
          <w:tcPr>
            <w:tcW w:w="6691" w:type="dxa"/>
            <w:tcBorders>
              <w:top w:val="nil"/>
              <w:left w:val="single" w:sz="2" w:space="0" w:color="000001"/>
              <w:bottom w:val="single" w:sz="2" w:space="0" w:color="000001"/>
              <w:insideH w:val="single" w:sz="2" w:space="0" w:color="000001"/>
              <w:right w:val="nil"/>
              <w:insideV w:val="nil"/>
            </w:tcBorders>
            <w:shd w:fill="FFFFFF" w:val="clear"/>
            <w:tcMar>
              <w:left w:w="52" w:type="dxa"/>
            </w:tcMar>
          </w:tcPr>
          <w:p>
            <w:pPr>
              <w:pStyle w:val="Contedodatabela"/>
              <w:ind w:left="0" w:right="-1" w:hanging="0"/>
              <w:rPr/>
            </w:pPr>
            <w:r>
              <w:rPr/>
              <w:t>Aluno:</w:t>
            </w:r>
          </w:p>
        </w:tc>
        <w:tc>
          <w:tcPr>
            <w:tcW w:w="23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Contedodatabela"/>
              <w:ind w:left="0" w:right="-1" w:hanging="0"/>
              <w:rPr/>
            </w:pPr>
            <w:r>
              <w:rPr/>
              <w:t>Assinatura:</w:t>
            </w:r>
          </w:p>
        </w:tc>
      </w:tr>
    </w:tbl>
    <w:p>
      <w:pPr>
        <w:pStyle w:val="Normal"/>
        <w:spacing w:lineRule="auto" w:line="144"/>
        <w:ind w:left="0" w:right="-1" w:hanging="0"/>
        <w:jc w:val="center"/>
        <w:rPr/>
      </w:pPr>
      <w:r>
        <w:rPr/>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2" w:type="dxa"/>
          <w:bottom w:w="55" w:type="dxa"/>
          <w:right w:w="55" w:type="dxa"/>
        </w:tblCellMar>
      </w:tblPr>
      <w:tblGrid>
        <w:gridCol w:w="9069"/>
      </w:tblGrid>
      <w:tr>
        <w:trPr>
          <w:cantSplit w:val="false"/>
        </w:trPr>
        <w:tc>
          <w:tcPr>
            <w:tcW w:w="90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Contedodatabela"/>
              <w:ind w:left="0" w:right="-1" w:hanging="0"/>
              <w:jc w:val="center"/>
              <w:rPr>
                <w:u w:val="single"/>
              </w:rPr>
            </w:pPr>
            <w:r>
              <w:rPr>
                <w:u w:val="single"/>
              </w:rPr>
              <w:t>Descrição dos dados de rendimento do aluno, bem como avaliações e trabalhos realizados até o momento:</w:t>
            </w:r>
          </w:p>
          <w:p>
            <w:pPr>
              <w:pStyle w:val="Contedodatabela"/>
              <w:ind w:left="0" w:right="-1" w:hanging="0"/>
              <w:jc w:val="center"/>
              <w:rPr>
                <w:u w:val="single"/>
              </w:rPr>
            </w:pPr>
            <w:r>
              <w:rPr>
                <w:u w:val="single"/>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p>
            <w:pPr>
              <w:pStyle w:val="Contedodatabela"/>
              <w:ind w:left="0" w:right="-1" w:hanging="0"/>
              <w:jc w:val="center"/>
              <w:rPr/>
            </w:pPr>
            <w:r>
              <w:rPr/>
            </w:r>
          </w:p>
        </w:tc>
      </w:tr>
    </w:tbl>
    <w:p>
      <w:pPr>
        <w:pStyle w:val="Normal"/>
        <w:ind w:left="0" w:right="-1" w:hanging="0"/>
        <w:jc w:val="center"/>
        <w:rPr>
          <w:vanish/>
        </w:rPr>
      </w:pPr>
      <w:r>
        <w:rPr>
          <w:vanish/>
        </w:rPr>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2" w:type="dxa"/>
          <w:bottom w:w="55" w:type="dxa"/>
          <w:right w:w="55" w:type="dxa"/>
        </w:tblCellMar>
      </w:tblPr>
      <w:tblGrid>
        <w:gridCol w:w="9069"/>
      </w:tblGrid>
      <w:tr>
        <w:trPr>
          <w:cantSplit w:val="false"/>
        </w:trPr>
        <w:tc>
          <w:tcPr>
            <w:tcW w:w="90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Contedodatabela"/>
              <w:ind w:left="0" w:right="-1" w:hanging="0"/>
              <w:jc w:val="center"/>
              <w:rPr/>
            </w:pPr>
            <w:r>
              <w:rPr/>
              <w:t>OM de realização do Aconselhamento:                                                                        Data:</w:t>
            </w:r>
          </w:p>
        </w:tc>
      </w:tr>
    </w:tbl>
    <w:p>
      <w:pPr>
        <w:pStyle w:val="Anexos"/>
        <w:rPr/>
      </w:pPr>
      <w:bookmarkStart w:id="205" w:name="_Toc472421809"/>
      <w:bookmarkStart w:id="206" w:name="_Toc472418633"/>
      <w:r>
        <w:rPr/>
        <w:t>Anexo P – Ficha de Comparecimento à Entrevista – Preenchida pelo Psicólogo</w:t>
      </w:r>
      <w:del w:id="226" w:author="CV LUCIENE" w:date="2017-01-17T09:00:00Z">
        <w:r>
          <w:rPr/>
          <w:delText xml:space="preserve"> </w:delText>
        </w:r>
      </w:del>
      <w:bookmarkEnd w:id="205"/>
      <w:bookmarkEnd w:id="206"/>
      <w:r>
        <w:rPr/>
        <w:t>(a)</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2" w:type="dxa"/>
          <w:bottom w:w="55" w:type="dxa"/>
          <w:right w:w="55" w:type="dxa"/>
        </w:tblCellMar>
      </w:tblPr>
      <w:tblGrid>
        <w:gridCol w:w="2999"/>
        <w:gridCol w:w="5388"/>
        <w:gridCol w:w="1631"/>
      </w:tblGrid>
      <w:tr>
        <w:trPr>
          <w:trHeight w:val="305" w:hRule="atLeast"/>
          <w:cantSplit w:val="false"/>
        </w:trPr>
        <w:tc>
          <w:tcPr>
            <w:tcW w:w="29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2" w:type="dxa"/>
            </w:tcMar>
          </w:tcPr>
          <w:p>
            <w:pPr>
              <w:pStyle w:val="Contedodatabela"/>
              <w:rPr>
                <w:b/>
                <w:bCs/>
              </w:rPr>
            </w:pPr>
            <w:r>
              <w:rPr>
                <w:b/>
                <w:bCs/>
              </w:rPr>
              <w:t>Código do curso:</w:t>
            </w:r>
          </w:p>
        </w:tc>
        <w:tc>
          <w:tcPr>
            <w:tcW w:w="538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2" w:type="dxa"/>
            </w:tcMar>
          </w:tcPr>
          <w:p>
            <w:pPr>
              <w:pStyle w:val="Contedodatabela"/>
              <w:rPr>
                <w:b/>
                <w:bCs/>
              </w:rPr>
            </w:pPr>
            <w:r>
              <w:rPr>
                <w:b/>
                <w:bCs/>
              </w:rPr>
              <w:t>Curso:</w:t>
            </w:r>
          </w:p>
        </w:tc>
        <w:tc>
          <w:tcPr>
            <w:tcW w:w="163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Contedodatabela"/>
              <w:rPr>
                <w:b/>
                <w:bCs/>
              </w:rPr>
            </w:pPr>
            <w:r>
              <w:rPr>
                <w:b/>
                <w:bCs/>
              </w:rPr>
              <w:t>Turma:</w:t>
            </w:r>
          </w:p>
        </w:tc>
      </w:tr>
    </w:tbl>
    <w:p>
      <w:pPr>
        <w:pStyle w:val="Normal"/>
        <w:spacing w:lineRule="auto" w:line="144"/>
        <w:jc w:val="center"/>
        <w:rPr/>
      </w:pPr>
      <w:r>
        <w:rPr/>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2" w:type="dxa"/>
          <w:bottom w:w="55" w:type="dxa"/>
          <w:right w:w="55" w:type="dxa"/>
        </w:tblCellMar>
      </w:tblPr>
      <w:tblGrid>
        <w:gridCol w:w="6691"/>
        <w:gridCol w:w="3326"/>
      </w:tblGrid>
      <w:tr>
        <w:trPr>
          <w:trHeight w:val="375" w:hRule="atLeast"/>
          <w:cantSplit w:val="false"/>
        </w:trPr>
        <w:tc>
          <w:tcPr>
            <w:tcW w:w="669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2" w:type="dxa"/>
            </w:tcMar>
          </w:tcPr>
          <w:p>
            <w:pPr>
              <w:pStyle w:val="Contedodatabela"/>
              <w:rPr/>
            </w:pPr>
            <w:r>
              <w:rPr/>
              <w:t>Psicólogo:</w:t>
            </w:r>
          </w:p>
        </w:tc>
        <w:tc>
          <w:tcPr>
            <w:tcW w:w="332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Contedodatabela"/>
              <w:rPr/>
            </w:pPr>
            <w:r>
              <w:rPr/>
              <w:t>Assinatura:</w:t>
            </w:r>
          </w:p>
        </w:tc>
      </w:tr>
      <w:tr>
        <w:trPr>
          <w:cantSplit w:val="false"/>
        </w:trPr>
        <w:tc>
          <w:tcPr>
            <w:tcW w:w="6691" w:type="dxa"/>
            <w:tcBorders>
              <w:top w:val="nil"/>
              <w:left w:val="single" w:sz="2" w:space="0" w:color="000001"/>
              <w:bottom w:val="single" w:sz="2" w:space="0" w:color="000001"/>
              <w:insideH w:val="single" w:sz="2" w:space="0" w:color="000001"/>
              <w:right w:val="nil"/>
              <w:insideV w:val="nil"/>
            </w:tcBorders>
            <w:shd w:fill="FFFFFF" w:val="clear"/>
            <w:tcMar>
              <w:left w:w="52" w:type="dxa"/>
            </w:tcMar>
          </w:tcPr>
          <w:p>
            <w:pPr>
              <w:pStyle w:val="Contedodatabela"/>
              <w:rPr/>
            </w:pPr>
            <w:r>
              <w:rPr/>
              <w:t>Aluno:</w:t>
            </w:r>
          </w:p>
        </w:tc>
        <w:tc>
          <w:tcPr>
            <w:tcW w:w="33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Contedodatabela"/>
              <w:rPr/>
            </w:pPr>
            <w:r>
              <w:rPr/>
              <w:t>Assinatura:</w:t>
            </w:r>
          </w:p>
        </w:tc>
      </w:tr>
    </w:tbl>
    <w:p>
      <w:pPr>
        <w:pStyle w:val="Normal"/>
        <w:spacing w:lineRule="auto" w:line="144"/>
        <w:jc w:val="center"/>
        <w:rPr/>
      </w:pPr>
      <w:r>
        <w:rPr/>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2" w:type="dxa"/>
          <w:bottom w:w="55" w:type="dxa"/>
          <w:right w:w="55" w:type="dxa"/>
        </w:tblCellMar>
      </w:tblPr>
      <w:tblGrid>
        <w:gridCol w:w="10018"/>
      </w:tblGrid>
      <w:tr>
        <w:trPr>
          <w:cantSplit w:val="false"/>
        </w:trPr>
        <w:tc>
          <w:tcPr>
            <w:tcW w:w="100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Contedodatabela"/>
              <w:jc w:val="center"/>
              <w:rPr>
                <w:u w:val="single"/>
              </w:rPr>
            </w:pPr>
            <w:r>
              <w:rPr>
                <w:u w:val="single"/>
              </w:rPr>
              <w:t>Descrição do motivo do encaminhamento do aluno:</w:t>
            </w:r>
          </w:p>
          <w:p>
            <w:pPr>
              <w:pStyle w:val="Contedodatabela"/>
              <w:jc w:val="center"/>
              <w:rPr>
                <w:u w:val="single"/>
              </w:rPr>
            </w:pPr>
            <w:r>
              <w:rPr>
                <w:u w:val="single"/>
              </w:rPr>
            </w:r>
          </w:p>
          <w:p>
            <w:pPr>
              <w:pStyle w:val="Contedodatabela"/>
              <w:rPr/>
            </w:pPr>
            <w:r>
              <w:rPr/>
            </w:r>
          </w:p>
          <w:p>
            <w:pPr>
              <w:pStyle w:val="Contedodatabela"/>
              <w:rPr/>
            </w:pPr>
            <w:r>
              <w:rPr/>
            </w:r>
          </w:p>
          <w:p>
            <w:pPr>
              <w:pStyle w:val="Contedodatabela"/>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p>
            <w:pPr>
              <w:pStyle w:val="Contedodatabela"/>
              <w:jc w:val="center"/>
              <w:rPr/>
            </w:pPr>
            <w:r>
              <w:rPr/>
            </w:r>
          </w:p>
        </w:tc>
      </w:tr>
      <w:tr>
        <w:trPr>
          <w:cantSplit w:val="false"/>
        </w:trPr>
        <w:tc>
          <w:tcPr>
            <w:tcW w:w="100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2" w:type="dxa"/>
            </w:tcMar>
          </w:tcPr>
          <w:p>
            <w:pPr>
              <w:pStyle w:val="Contedodatabela"/>
              <w:rPr/>
            </w:pPr>
            <w:r>
              <w:rPr/>
              <w:t>OM de realização da Entrevista:                                                                        Data:</w:t>
            </w:r>
          </w:p>
        </w:tc>
      </w:tr>
    </w:tbl>
    <w:p>
      <w:pPr>
        <w:pStyle w:val="Normal"/>
        <w:jc w:val="center"/>
        <w:rPr/>
      </w:pPr>
      <w:r>
        <w:rPr/>
      </w:r>
    </w:p>
    <w:p>
      <w:pPr>
        <w:sectPr>
          <w:headerReference w:type="default" r:id="rId37"/>
          <w:footerReference w:type="default" r:id="rId38"/>
          <w:type w:val="nextPage"/>
          <w:pgSz w:w="11906" w:h="16838"/>
          <w:pgMar w:left="1134" w:right="1134" w:header="709" w:top="1701" w:footer="709" w:bottom="1134" w:gutter="0"/>
          <w:pgNumType w:fmt="decimal"/>
          <w:formProt w:val="false"/>
          <w:textDirection w:val="lrTb"/>
          <w:docGrid w:type="default" w:linePitch="360" w:charSpace="4294961151"/>
        </w:sectPr>
        <w:pStyle w:val="Normal"/>
        <w:jc w:val="center"/>
        <w:rPr/>
      </w:pPr>
      <w:r>
        <w:rPr/>
      </w:r>
    </w:p>
    <w:p>
      <w:pPr>
        <w:pStyle w:val="Anexos"/>
        <w:rPr>
          <w:rPrChange w:id="0" w:author="" w:date="0-00-00T00:00:00Z"/>
        </w:rPr>
      </w:pPr>
      <w:bookmarkStart w:id="207" w:name="_Toc472421810"/>
      <w:bookmarkStart w:id="208" w:name="_Toc472418634"/>
      <w:r>
        <w:rPr>
          <w:rPrChange w:id="0" w:author="" w:date="0-00-00T00:00:00Z"/>
        </w:rPr>
        <w:t xml:space="preserve">Anexo Q </w:t>
      </w:r>
      <w:ins w:id="228" w:author="CV LUCIENE" w:date="2017-01-17T09:00:00Z">
        <w:r>
          <w:rPr/>
          <w:t>–</w:t>
        </w:r>
      </w:ins>
      <w:del w:id="229" w:author="CV LUCIENE" w:date="2017-01-17T09:00:00Z">
        <w:r>
          <w:rPr/>
          <w:delText>-</w:delText>
        </w:r>
      </w:del>
      <w:bookmarkEnd w:id="207"/>
      <w:bookmarkEnd w:id="208"/>
      <w:r>
        <w:rPr>
          <w:rPrChange w:id="0" w:author="" w:date="0-00-00T00:00:00Z"/>
        </w:rPr>
        <w:t xml:space="preserve"> Tabela de Prazos</w:t>
      </w:r>
    </w:p>
    <w:p>
      <w:pPr>
        <w:pStyle w:val="Normal"/>
        <w:jc w:val="center"/>
        <w:rPr>
          <w:rFonts w:cs="Times New Roman" w:ascii="Times New Roman" w:hAnsi="Times New Roman"/>
          <w:b/>
        </w:rPr>
      </w:pPr>
      <w:r>
        <w:rPr>
          <w:rFonts w:cs="Times New Roman" w:ascii="Times New Roman" w:hAnsi="Times New Roman"/>
          <w:b/>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358"/>
        <w:gridCol w:w="1560"/>
        <w:gridCol w:w="1559"/>
        <w:gridCol w:w="2976"/>
        <w:gridCol w:w="1987"/>
      </w:tblGrid>
      <w:tr>
        <w:trPr>
          <w:trHeight w:val="690" w:hRule="atLeast"/>
          <w:cantSplit w:val="false"/>
        </w:trPr>
        <w:tc>
          <w:tcPr>
            <w:tcW w:w="43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Normal"/>
              <w:jc w:val="center"/>
              <w:rPr>
                <w:rFonts w:cs="Times New Roman" w:ascii="Times New Roman" w:hAnsi="Times New Roman"/>
                <w:b/>
                <w:sz w:val="20"/>
                <w:szCs w:val="20"/>
              </w:rPr>
            </w:pPr>
            <w:r>
              <w:rPr>
                <w:rFonts w:cs="Times New Roman" w:ascii="Times New Roman" w:hAnsi="Times New Roman"/>
                <w:b/>
                <w:sz w:val="20"/>
                <w:szCs w:val="20"/>
              </w:rPr>
              <w:t>Evento</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Normal"/>
              <w:jc w:val="center"/>
              <w:rPr>
                <w:rFonts w:cs="Times New Roman" w:ascii="Times New Roman" w:hAnsi="Times New Roman"/>
                <w:b/>
                <w:sz w:val="20"/>
                <w:szCs w:val="20"/>
              </w:rPr>
            </w:pPr>
            <w:r>
              <w:rPr>
                <w:rFonts w:cs="Times New Roman" w:ascii="Times New Roman" w:hAnsi="Times New Roman"/>
                <w:b/>
                <w:sz w:val="20"/>
                <w:szCs w:val="20"/>
              </w:rPr>
              <w:t>Responsável</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Normal"/>
              <w:jc w:val="center"/>
              <w:rPr>
                <w:rFonts w:cs="Times New Roman" w:ascii="Times New Roman" w:hAnsi="Times New Roman"/>
                <w:b/>
                <w:sz w:val="20"/>
                <w:szCs w:val="20"/>
              </w:rPr>
            </w:pPr>
            <w:r>
              <w:rPr>
                <w:rFonts w:cs="Times New Roman" w:ascii="Times New Roman" w:hAnsi="Times New Roman"/>
                <w:b/>
                <w:sz w:val="20"/>
                <w:szCs w:val="20"/>
              </w:rPr>
              <w:t>Destino</w:t>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Normal"/>
              <w:jc w:val="center"/>
              <w:rPr>
                <w:rFonts w:cs="Times New Roman" w:ascii="Times New Roman" w:hAnsi="Times New Roman"/>
                <w:b/>
                <w:sz w:val="20"/>
                <w:szCs w:val="20"/>
              </w:rPr>
            </w:pPr>
            <w:r>
              <w:rPr>
                <w:rFonts w:cs="Times New Roman" w:ascii="Times New Roman" w:hAnsi="Times New Roman"/>
                <w:b/>
                <w:sz w:val="20"/>
                <w:szCs w:val="20"/>
              </w:rPr>
              <w:t>Prazo</w:t>
            </w:r>
          </w:p>
        </w:tc>
        <w:tc>
          <w:tcPr>
            <w:tcW w:w="1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Normal"/>
              <w:jc w:val="center"/>
              <w:rPr>
                <w:rFonts w:cs="Times New Roman" w:ascii="Times New Roman" w:hAnsi="Times New Roman"/>
                <w:b/>
                <w:sz w:val="20"/>
                <w:szCs w:val="20"/>
              </w:rPr>
            </w:pPr>
            <w:r>
              <w:rPr>
                <w:rFonts w:cs="Times New Roman" w:ascii="Times New Roman" w:hAnsi="Times New Roman"/>
                <w:b/>
                <w:sz w:val="20"/>
                <w:szCs w:val="20"/>
              </w:rPr>
              <w:t>Referência</w:t>
            </w:r>
          </w:p>
          <w:p>
            <w:pPr>
              <w:pStyle w:val="Normal"/>
              <w:jc w:val="center"/>
              <w:rPr>
                <w:rFonts w:cs="Times New Roman" w:ascii="Times New Roman" w:hAnsi="Times New Roman"/>
                <w:b/>
                <w:sz w:val="20"/>
                <w:szCs w:val="20"/>
              </w:rPr>
            </w:pPr>
            <w:r>
              <w:rPr>
                <w:rFonts w:cs="Times New Roman" w:ascii="Times New Roman" w:hAnsi="Times New Roman"/>
                <w:b/>
                <w:sz w:val="20"/>
                <w:szCs w:val="20"/>
              </w:rPr>
              <w:t>(MCA 37-87)</w:t>
            </w:r>
          </w:p>
        </w:tc>
      </w:tr>
      <w:tr>
        <w:trPr>
          <w:trHeight w:val="690" w:hRule="atLeast"/>
          <w:cantSplit w:val="false"/>
        </w:trPr>
        <w:tc>
          <w:tcPr>
            <w:tcW w:w="43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both"/>
              <w:rPr/>
            </w:pPr>
            <w:r>
              <w:rPr/>
              <w:t>Divulgação dos critérios e parâmetros de correção da FAI</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Instrutor</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Alunos</w:t>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No mínimo 2 dias úteis antes da PP</w:t>
            </w:r>
          </w:p>
        </w:tc>
        <w:tc>
          <w:tcPr>
            <w:tcW w:w="1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3.3.2.5, “e”</w:t>
            </w:r>
          </w:p>
        </w:tc>
      </w:tr>
      <w:tr>
        <w:trPr>
          <w:trHeight w:val="690" w:hRule="atLeast"/>
          <w:cantSplit w:val="false"/>
        </w:trPr>
        <w:tc>
          <w:tcPr>
            <w:tcW w:w="43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both"/>
              <w:rPr/>
            </w:pPr>
            <w:r>
              <w:rPr/>
              <w:t>Solicitação de revisão de item de avaliação</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Aluno</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Instrutor</w:t>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Três horas após a DAvl</w:t>
            </w:r>
          </w:p>
        </w:tc>
        <w:tc>
          <w:tcPr>
            <w:tcW w:w="1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3.3.6.2.4</w:t>
            </w:r>
          </w:p>
        </w:tc>
      </w:tr>
      <w:tr>
        <w:trPr>
          <w:trHeight w:val="690" w:hRule="atLeast"/>
          <w:cantSplit w:val="false"/>
        </w:trPr>
        <w:tc>
          <w:tcPr>
            <w:tcW w:w="43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both"/>
              <w:rPr/>
            </w:pPr>
            <w:r>
              <w:rPr/>
              <w:t xml:space="preserve">Análise da solicitação de revisão de item de avaliação </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Docente</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Avaliação</w:t>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2 dias úteis</w:t>
            </w:r>
          </w:p>
        </w:tc>
        <w:tc>
          <w:tcPr>
            <w:tcW w:w="1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3.3.6.2.5</w:t>
            </w:r>
          </w:p>
        </w:tc>
      </w:tr>
      <w:tr>
        <w:trPr>
          <w:trHeight w:val="690" w:hRule="atLeast"/>
          <w:cantSplit w:val="false"/>
        </w:trPr>
        <w:tc>
          <w:tcPr>
            <w:tcW w:w="43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both"/>
              <w:rPr/>
            </w:pPr>
            <w:r>
              <w:rPr/>
              <w:t>Solicitação de revisão de grau ou conceito</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Aluno</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Avaliação</w:t>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1 dia útil após a divulgação</w:t>
            </w:r>
          </w:p>
        </w:tc>
        <w:tc>
          <w:tcPr>
            <w:tcW w:w="1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3.3.6.4</w:t>
            </w:r>
          </w:p>
        </w:tc>
      </w:tr>
      <w:tr>
        <w:trPr>
          <w:trHeight w:val="690" w:hRule="atLeast"/>
          <w:cantSplit w:val="false"/>
        </w:trPr>
        <w:tc>
          <w:tcPr>
            <w:tcW w:w="43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both"/>
              <w:rPr/>
            </w:pPr>
            <w:r>
              <w:rPr/>
              <w:t>Solução do pedido de revisão de grau ou conceito</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Avaliação</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Aluno</w:t>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2 dias úteis</w:t>
            </w:r>
          </w:p>
        </w:tc>
        <w:tc>
          <w:tcPr>
            <w:tcW w:w="1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3.3.6.4</w:t>
            </w:r>
          </w:p>
        </w:tc>
      </w:tr>
      <w:tr>
        <w:trPr>
          <w:trHeight w:val="690" w:hRule="atLeast"/>
          <w:cantSplit w:val="false"/>
        </w:trPr>
        <w:tc>
          <w:tcPr>
            <w:tcW w:w="43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both"/>
              <w:rPr/>
            </w:pPr>
            <w:r>
              <w:rPr/>
              <w:t>Solicitação de segunda chamada de avaliação</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Aluno</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Instrutor ou Avaliação</w:t>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1dia útil após a Avl</w:t>
            </w:r>
          </w:p>
        </w:tc>
        <w:tc>
          <w:tcPr>
            <w:tcW w:w="1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3.3.6.5.1, “b”</w:t>
            </w:r>
          </w:p>
        </w:tc>
      </w:tr>
      <w:tr>
        <w:trPr>
          <w:trHeight w:val="690" w:hRule="atLeast"/>
          <w:cantSplit w:val="false"/>
        </w:trPr>
        <w:tc>
          <w:tcPr>
            <w:tcW w:w="43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both"/>
              <w:rPr/>
            </w:pPr>
            <w:r>
              <w:rPr/>
              <w:t>Remessa das fichas de crítica dos cursos realizados nos destacamentos</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Comandante</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SIAT</w:t>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5 dias úteis após o término do curso</w:t>
            </w:r>
          </w:p>
        </w:tc>
        <w:tc>
          <w:tcPr>
            <w:tcW w:w="1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8</w:t>
            </w:r>
          </w:p>
        </w:tc>
      </w:tr>
      <w:tr>
        <w:trPr>
          <w:trHeight w:val="690" w:hRule="atLeast"/>
          <w:cantSplit w:val="false"/>
        </w:trPr>
        <w:tc>
          <w:tcPr>
            <w:tcW w:w="43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both"/>
              <w:rPr/>
            </w:pPr>
            <w:r>
              <w:rPr/>
              <w:t>Relatório semestral de análise das críticas de final de curso de jan/jun</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SIAT</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DCTP</w:t>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Até 30 de julho</w:t>
            </w:r>
          </w:p>
        </w:tc>
        <w:tc>
          <w:tcPr>
            <w:tcW w:w="1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vAlign w:val="center"/>
          </w:tcPr>
          <w:p>
            <w:pPr>
              <w:pStyle w:val="Padro"/>
              <w:jc w:val="center"/>
              <w:rPr/>
            </w:pPr>
            <w:r>
              <w:rPr/>
              <w:t>8</w:t>
            </w:r>
          </w:p>
        </w:tc>
      </w:tr>
      <w:tr>
        <w:trPr>
          <w:trHeight w:val="690" w:hRule="atLeast"/>
          <w:cantSplit w:val="false"/>
        </w:trPr>
        <w:tc>
          <w:tcPr>
            <w:tcW w:w="43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both"/>
              <w:rPr/>
            </w:pPr>
            <w:r>
              <w:rPr/>
              <w:t>Relatório semestral de análise das críticas de final de curso de jul/dez</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SIAT</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DCTP</w:t>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Até 30 de janeiro</w:t>
            </w:r>
          </w:p>
        </w:tc>
        <w:tc>
          <w:tcPr>
            <w:tcW w:w="1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Padro"/>
              <w:jc w:val="center"/>
              <w:rPr/>
            </w:pPr>
            <w:r>
              <w:rPr/>
              <w:t>8</w:t>
            </w:r>
          </w:p>
        </w:tc>
      </w:tr>
    </w:tbl>
    <w:p>
      <w:pPr>
        <w:pStyle w:val="Normal"/>
        <w:tabs>
          <w:tab w:val="left" w:pos="6345" w:leader="none"/>
        </w:tabs>
        <w:rPr/>
      </w:pPr>
      <w:r>
        <w:rPr/>
      </w:r>
    </w:p>
    <w:sectPr>
      <w:headerReference w:type="even" r:id="rId39"/>
      <w:headerReference w:type="default" r:id="rId40"/>
      <w:footerReference w:type="default" r:id="rId41"/>
      <w:type w:val="nextPage"/>
      <w:pgSz w:orient="landscape" w:w="16838" w:h="11906"/>
      <w:pgMar w:left="1701" w:right="1134" w:header="708" w:top="1701" w:footer="708"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w:altName w:val="Courier New"/>
    <w:charset w:val="00"/>
    <w:family w:val="roman"/>
    <w:pitch w:val="variable"/>
  </w:font>
  <w:font w:name="Courier New">
    <w:charset w:val="00"/>
    <w:family w:val="roman"/>
    <w:pitch w:val="variable"/>
  </w:font>
  <w:font w:name="Tahoma">
    <w:charset w:val="00"/>
    <w:family w:val="roman"/>
    <w:pitch w:val="variable"/>
  </w:font>
  <w:font w:name="StarSymbol">
    <w:altName w:val="Arial Unicode MS"/>
    <w:charset w:val="00"/>
    <w:family w:val="roman"/>
    <w:pitch w:val="variable"/>
  </w:font>
  <w:font w:name="Wingdings 2">
    <w:charset w:val="00"/>
    <w:family w:val="roman"/>
    <w:pitch w:val="variable"/>
  </w:font>
  <w:font w:name="Symbol">
    <w:charset w:val="00"/>
    <w:family w:val="roman"/>
    <w:pitch w:val="variable"/>
  </w:font>
  <w:font w:name="Wingdings">
    <w:charset w:val="00"/>
    <w:family w:val="roman"/>
    <w:pitch w:val="variable"/>
  </w:font>
  <w:font w:name="Century Schoolbook">
    <w:charset w:val="00"/>
    <w:family w:val="roman"/>
    <w:pitch w:val="variable"/>
  </w:font>
  <w:font w:name="OpenSymbol">
    <w:altName w:val="Arial Unicode MS"/>
    <w:charset w:val="02"/>
    <w:family w:val="auto"/>
    <w:pitch w:val="default"/>
  </w:font>
  <w:font w:name="Arial">
    <w:charset w:val="00"/>
    <w:family w:val="roman"/>
    <w:pitch w:val="variable"/>
  </w:font>
  <w:font w:name="Liberation Sans">
    <w:altName w:val="Arial"/>
    <w:charset w:val="00"/>
    <w:family w:val="swiss"/>
    <w:pitch w:val="variable"/>
  </w:font>
  <w:font w:name="Algerian">
    <w:altName w:val="comic"/>
    <w:charset w:val="00"/>
    <w:family w:val="roman"/>
    <w:pitch w:val="variable"/>
  </w:font>
  <w:font w:name="Monotype Corsiv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ind w:left="0" w:right="360" w:hanging="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ind w:left="0" w:right="360" w:firstLine="360"/>
      <w:rPr/>
    </w:pPr>
    <w:r>
      <w:rPr/>
    </w:r>
    <w:r>
      <w:pict>
        <v:rect fillcolor="#FFFFFF" stroked="f" strokeweight="0pt" style="position:absolute;width:1.1pt;height:11.35pt;mso-wrap-distance-left:0pt;mso-wrap-distance-right:0pt;mso-wrap-distance-top:0pt;mso-wrap-distance-bottom:0pt;margin-top:0.05pt;margin-left:755.7pt">
          <v:fill opacity="0f"/>
          <v:textbox inset="0in,0in,0in,0in">
            <w:txbxContent>
              <w:p>
                <w:pPr>
                  <w:pStyle w:val="Rodap"/>
                  <w:rPr/>
                </w:pPr>
                <w:r>
                  <w:rPr/>
                </w:r>
              </w:p>
            </w:txbxContent>
          </v:textbox>
          <w10:wrap type="square"/>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ind w:left="0" w:right="360" w:hanging="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ind w:left="0" w:right="360" w:firstLine="360"/>
      <w:rPr/>
    </w:pPr>
    <w:r>
      <w:rPr/>
    </w:r>
    <w:r>
      <w:pict>
        <v:rect fillcolor="#FFFFFF" stroked="f" strokeweight="0pt" style="position:absolute;width:1.15pt;height:11.35pt;mso-wrap-distance-left:0pt;mso-wrap-distance-right:0pt;mso-wrap-distance-top:0pt;mso-wrap-distance-bottom:0pt;margin-top:0.05pt;margin-left:509.1pt">
          <v:fill opacity="0f"/>
          <v:textbox inset="0in,0in,0in,0in">
            <w:txbxContent>
              <w:p>
                <w:pPr>
                  <w:pStyle w:val="Rodap"/>
                  <w:rPr/>
                </w:pPr>
                <w:r>
                  <w:rPr/>
                </w:r>
              </w:p>
            </w:txbxContent>
          </v:textbox>
          <w10:wrap type="square"/>
        </v:rect>
      </w:pic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ind w:left="0" w:right="360" w:hanging="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ind w:left="0" w:right="360" w:firstLine="360"/>
      <w:rPr/>
    </w:pPr>
    <w:r>
      <w:rPr/>
    </w:r>
    <w:r>
      <w:pict>
        <v:rect fillcolor="#FFFFFF" stroked="f" strokeweight="0pt" style="position:absolute;width:1.15pt;height:11.35pt;mso-wrap-distance-left:0pt;mso-wrap-distance-right:0pt;mso-wrap-distance-top:0pt;mso-wrap-distance-bottom:0pt;margin-top:0.05pt;margin-left:509.1pt">
          <v:fill opacity="0f"/>
          <v:textbox inset="0in,0in,0in,0in">
            <w:txbxContent>
              <w:p>
                <w:pPr>
                  <w:pStyle w:val="Rodap"/>
                  <w:rPr/>
                </w:pPr>
                <w:r>
                  <w:rPr/>
                </w:r>
              </w:p>
            </w:txbxContent>
          </v:textbox>
          <w10:wrap type="square"/>
        </v:rect>
      </w:pic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ind w:left="0" w:right="360" w:firstLine="360"/>
      <w:rPr/>
    </w:pPr>
    <w:r>
      <w:rPr/>
    </w:r>
    <w:r>
      <w:pict>
        <v:rect fillcolor="#FFFFFF" stroked="f" strokeweight="0pt" style="position:absolute;width:1.15pt;height:11.35pt;mso-wrap-distance-left:0pt;mso-wrap-distance-right:0pt;mso-wrap-distance-top:0pt;mso-wrap-distance-bottom:0pt;margin-top:0.05pt;margin-left:509.1pt">
          <v:fill opacity="0f"/>
          <v:textbox inset="0in,0in,0in,0in">
            <w:txbxContent>
              <w:p>
                <w:pPr>
                  <w:pStyle w:val="Rodap"/>
                  <w:rPr/>
                </w:pPr>
                <w:r>
                  <w:rPr/>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tabs>
        <w:tab w:val="center" w:pos="4419" w:leader="none"/>
        <w:tab w:val="right" w:pos="9639" w:leader="none"/>
      </w:tabs>
      <w:jc w:val="right"/>
      <w:rPr>
        <w:sz w:val="24"/>
        <w:szCs w:val="24"/>
      </w:rPr>
    </w:pPr>
    <w:r>
      <w:rPr>
        <w:sz w:val="24"/>
        <w:szCs w:val="24"/>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tabs>
        <w:tab w:val="left" w:pos="284" w:leader="none"/>
        <w:tab w:val="left" w:pos="426" w:leader="none"/>
        <w:tab w:val="left" w:pos="709" w:leader="none"/>
        <w:tab w:val="left" w:pos="851" w:leader="none"/>
        <w:tab w:val="center" w:pos="5580" w:leader="none"/>
        <w:tab w:val="left" w:pos="12780" w:leader="none"/>
        <w:tab w:val="right" w:pos="13320" w:leader="none"/>
      </w:tabs>
      <w:rPr>
        <w:b/>
        <w:sz w:val="24"/>
        <w:szCs w:val="24"/>
      </w:rPr>
    </w:pPr>
    <w:r>
      <w:rPr>
        <w:rStyle w:val="Pagenumber"/>
        <w:b/>
        <w:sz w:val="24"/>
        <w:szCs w:val="24"/>
      </w:rPr>
      <w:t xml:space="preserve">MCA 37-87/2016     </w:t>
    </w:r>
    <w:r>
      <w:rPr>
        <w:b/>
      </w:rPr>
      <w:t xml:space="preserve">                                                                                                                      </w:t>
    </w:r>
    <w:r>
      <w:rPr>
        <w:b/>
        <w:sz w:val="24"/>
        <w:szCs w:val="24"/>
      </w:rPr>
      <w:fldChar w:fldCharType="begin"/>
    </w:r>
    <w:r>
      <w:instrText> PAGE </w:instrText>
    </w:r>
    <w:r>
      <w:fldChar w:fldCharType="separate"/>
    </w:r>
    <w:r>
      <w:t>45</w:t>
    </w:r>
    <w:r>
      <w:fldChar w:fldCharType="end"/>
    </w:r>
    <w:r>
      <w:rPr>
        <w:b/>
        <w:sz w:val="24"/>
        <w:szCs w:val="24"/>
      </w:rPr>
      <w:t>/</w:t>
    </w:r>
    <w:r>
      <w:rPr>
        <w:b/>
        <w:sz w:val="24"/>
        <w:szCs w:val="24"/>
      </w:rPr>
      <w:fldChar w:fldCharType="begin"/>
    </w:r>
    <w:r>
      <w:instrText> NUMPAGES </w:instrText>
    </w:r>
    <w:r>
      <w:fldChar w:fldCharType="separate"/>
    </w:r>
    <w:r>
      <w:t>63</w:t>
    </w:r>
    <w: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tabs>
        <w:tab w:val="left" w:pos="6804" w:leader="none"/>
        <w:tab w:val="right" w:pos="13860" w:leader="none"/>
      </w:tabs>
      <w:ind w:left="0" w:right="-286" w:hanging="0"/>
      <w:jc w:val="center"/>
      <w:rPr>
        <w:rStyle w:val="Pagenumber"/>
        <w:b/>
        <w:sz w:val="24"/>
        <w:szCs w:val="24"/>
      </w:rPr>
    </w:pPr>
    <w:r>
      <w:rPr>
        <w:rStyle w:val="Pagenumber"/>
        <w:b/>
        <w:sz w:val="24"/>
        <w:szCs w:val="24"/>
      </w:rPr>
      <w:fldChar w:fldCharType="begin"/>
    </w:r>
    <w:r>
      <w:instrText> PAGE </w:instrText>
    </w:r>
    <w:r>
      <w:fldChar w:fldCharType="separate"/>
    </w:r>
    <w:r>
      <w:t>56</w:t>
    </w:r>
    <w:r>
      <w:fldChar w:fldCharType="end"/>
    </w:r>
    <w:r>
      <w:rPr>
        <w:rStyle w:val="Pagenumber"/>
        <w:b/>
        <w:sz w:val="24"/>
        <w:szCs w:val="24"/>
      </w:rPr>
      <w:t>/</w:t>
    </w:r>
    <w:r>
      <w:rPr>
        <w:rStyle w:val="Pagenumber"/>
        <w:b/>
        <w:sz w:val="24"/>
        <w:szCs w:val="24"/>
      </w:rPr>
      <w:fldChar w:fldCharType="begin"/>
    </w:r>
    <w:r>
      <w:instrText> NUMPAGES </w:instrText>
    </w:r>
    <w:r>
      <w:fldChar w:fldCharType="separate"/>
    </w:r>
    <w:r>
      <w:t>63</w:t>
    </w:r>
    <w:r>
      <w:fldChar w:fldCharType="end"/>
    </w:r>
    <w:r>
      <w:rPr>
        <w:rStyle w:val="Pagenumber"/>
        <w:b/>
        <w:sz w:val="24"/>
        <w:szCs w:val="24"/>
      </w:rPr>
      <w:t xml:space="preserve">   </w:t>
      <w:tab/>
      <w:t>MCA 37-87/2016</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b/>
        <w:sz w:val="24"/>
        <w:szCs w:val="24"/>
      </w:rPr>
    </w:pPr>
    <w:r>
      <w:rPr>
        <w:rStyle w:val="Pagenumber"/>
        <w:b/>
        <w:sz w:val="24"/>
        <w:szCs w:val="24"/>
      </w:rPr>
      <w:t>MCA 37-87/2016</w:t>
      <w:tab/>
      <w:tab/>
    </w:r>
    <w:r>
      <w:rPr>
        <w:rStyle w:val="Pagenumber"/>
        <w:b/>
        <w:sz w:val="24"/>
        <w:szCs w:val="24"/>
      </w:rPr>
      <w:fldChar w:fldCharType="begin"/>
    </w:r>
    <w:r>
      <w:instrText> PAGE </w:instrText>
    </w:r>
    <w:r>
      <w:fldChar w:fldCharType="separate"/>
    </w:r>
    <w:r>
      <w:t>55</w:t>
    </w:r>
    <w:r>
      <w:fldChar w:fldCharType="end"/>
    </w:r>
    <w:r>
      <w:rPr>
        <w:b/>
        <w:sz w:val="24"/>
        <w:szCs w:val="24"/>
      </w:rPr>
      <w:t>/</w:t>
    </w:r>
    <w:r>
      <w:rPr>
        <w:b/>
        <w:sz w:val="24"/>
        <w:szCs w:val="24"/>
      </w:rPr>
      <w:fldChar w:fldCharType="begin"/>
    </w:r>
    <w:r>
      <w:instrText> NUMPAGES </w:instrText>
    </w:r>
    <w:r>
      <w:fldChar w:fldCharType="separate"/>
    </w:r>
    <w:r>
      <w:t>63</w:t>
    </w:r>
    <w:r>
      <w:fldChar w:fldCharType="end"/>
    </w:r>
  </w:p>
  <w:p>
    <w:pPr>
      <w:pStyle w:val="Cabealho"/>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tabs>
        <w:tab w:val="center" w:pos="4419" w:leader="none"/>
        <w:tab w:val="left" w:pos="6135" w:leader="none"/>
        <w:tab w:val="right" w:pos="8838" w:leader="none"/>
      </w:tabs>
      <w:jc w:val="center"/>
      <w:rPr>
        <w:rStyle w:val="Pagenumber"/>
        <w:b/>
        <w:sz w:val="24"/>
        <w:szCs w:val="24"/>
      </w:rPr>
    </w:pPr>
    <w:r>
      <w:rPr>
        <w:b/>
        <w:sz w:val="24"/>
        <w:szCs w:val="24"/>
      </w:rPr>
      <w:fldChar w:fldCharType="begin"/>
    </w:r>
    <w:r>
      <w:instrText> PAGE </w:instrText>
    </w:r>
    <w:r>
      <w:fldChar w:fldCharType="separate"/>
    </w:r>
    <w:r>
      <w:t>57</w:t>
    </w:r>
    <w:r>
      <w:fldChar w:fldCharType="end"/>
    </w:r>
    <w:r>
      <w:rPr>
        <w:b/>
        <w:sz w:val="24"/>
        <w:szCs w:val="24"/>
      </w:rPr>
      <w:t>/</w:t>
    </w:r>
    <w:r>
      <w:rPr>
        <w:b/>
        <w:sz w:val="24"/>
        <w:szCs w:val="24"/>
      </w:rPr>
      <w:fldChar w:fldCharType="begin"/>
    </w:r>
    <w:r>
      <w:instrText> NUMPAGES </w:instrText>
    </w:r>
    <w:r>
      <w:fldChar w:fldCharType="separate"/>
    </w:r>
    <w:r>
      <w:t>63</w:t>
    </w:r>
    <w:r>
      <w:fldChar w:fldCharType="end"/>
    </w:r>
    <w:r>
      <w:rPr>
        <w:b/>
      </w:rPr>
      <w:tab/>
      <w:tab/>
      <w:tab/>
    </w:r>
    <w:r>
      <w:rPr>
        <w:rStyle w:val="Pagenumber"/>
        <w:b/>
        <w:sz w:val="24"/>
        <w:szCs w:val="24"/>
      </w:rPr>
      <w:t>MCA 37-87/2016</w:t>
    </w:r>
  </w:p>
  <w:p>
    <w:pPr>
      <w:pStyle w:val="Cabealho"/>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b/>
        <w:sz w:val="24"/>
        <w:szCs w:val="24"/>
      </w:rPr>
    </w:pPr>
    <w:r>
      <w:rPr>
        <w:rStyle w:val="Pagenumber"/>
        <w:b/>
        <w:sz w:val="24"/>
        <w:szCs w:val="24"/>
      </w:rPr>
      <w:t>MCA 37-87/2016</w:t>
      <w:tab/>
      <w:t xml:space="preserve">                                                                                                                 </w:t>
    </w:r>
    <w:r>
      <w:rPr>
        <w:rStyle w:val="Pagenumber"/>
        <w:b/>
        <w:sz w:val="24"/>
        <w:szCs w:val="24"/>
      </w:rPr>
      <w:fldChar w:fldCharType="begin"/>
    </w:r>
    <w:r>
      <w:instrText> PAGE </w:instrText>
    </w:r>
    <w:r>
      <w:fldChar w:fldCharType="separate"/>
    </w:r>
    <w:r>
      <w:t>58</w:t>
    </w:r>
    <w:r>
      <w:fldChar w:fldCharType="end"/>
    </w:r>
    <w:r>
      <w:rPr>
        <w:b/>
        <w:sz w:val="24"/>
        <w:szCs w:val="24"/>
      </w:rPr>
      <w:t>/</w:t>
    </w:r>
    <w:r>
      <w:rPr>
        <w:b/>
        <w:sz w:val="24"/>
        <w:szCs w:val="24"/>
      </w:rPr>
      <w:fldChar w:fldCharType="begin"/>
    </w:r>
    <w:r>
      <w:instrText> NUMPAGES </w:instrText>
    </w:r>
    <w:r>
      <w:fldChar w:fldCharType="separate"/>
    </w:r>
    <w:r>
      <w:t>63</w:t>
    </w:r>
    <w:r>
      <w:fldChar w:fldCharType="end"/>
    </w:r>
    <w:r>
      <w:rPr>
        <w:b/>
        <w:sz w:val="24"/>
        <w:szCs w:val="24"/>
      </w:rPr>
      <w:t xml:space="preserve"> </w:t>
    </w:r>
  </w:p>
  <w:p>
    <w:pPr>
      <w:pStyle w:val="Cabealho"/>
      <w:tabs>
        <w:tab w:val="left" w:pos="6804" w:leader="none"/>
        <w:tab w:val="right" w:pos="13860" w:leader="none"/>
      </w:tabs>
      <w:ind w:left="0" w:right="-286" w:hanging="0"/>
      <w:rPr>
        <w:sz w:val="24"/>
        <w:szCs w:val="24"/>
      </w:rPr>
    </w:pPr>
    <w:r>
      <w:rPr>
        <w:sz w:val="24"/>
        <w:szCs w:val="24"/>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sz w:val="24"/>
        <w:szCs w:val="24"/>
      </w:rPr>
    </w:pPr>
    <w:r>
      <w:rPr>
        <w:rStyle w:val="Pagenumber"/>
        <w:sz w:val="24"/>
        <w:szCs w:val="24"/>
      </w:rPr>
      <w:t>MCA 37-87/2016</w:t>
      <w:tab/>
      <w:tab/>
      <w:tab/>
      <w:t xml:space="preserve">                                                    </w:t>
    </w:r>
    <w:r>
      <w:rPr>
        <w:rStyle w:val="Pagenumber"/>
        <w:sz w:val="24"/>
        <w:szCs w:val="24"/>
      </w:rPr>
      <w:fldChar w:fldCharType="begin"/>
    </w:r>
    <w:r>
      <w:instrText> PAGE </w:instrText>
    </w:r>
    <w:r>
      <w:fldChar w:fldCharType="separate"/>
    </w:r>
    <w:r>
      <w:t>66</w:t>
    </w:r>
    <w:r>
      <w:fldChar w:fldCharType="end"/>
    </w:r>
    <w:r>
      <w:rPr>
        <w:sz w:val="24"/>
        <w:szCs w:val="24"/>
      </w:rPr>
      <w:t>/</w:t>
    </w:r>
    <w:r>
      <w:rPr>
        <w:sz w:val="24"/>
        <w:szCs w:val="24"/>
      </w:rPr>
      <w:fldChar w:fldCharType="begin"/>
    </w:r>
    <w:r>
      <w:instrText> NUMPAGES </w:instrText>
    </w:r>
    <w:r>
      <w:fldChar w:fldCharType="separate"/>
    </w:r>
    <w:r>
      <w:t>63</w:t>
    </w:r>
    <w:r>
      <w:fldChar w:fldCharType="end"/>
    </w:r>
  </w:p>
  <w:p>
    <w:pPr>
      <w:pStyle w:val="Cabealho"/>
      <w:tabs>
        <w:tab w:val="left" w:pos="6804" w:leader="none"/>
        <w:tab w:val="right" w:pos="13860" w:leader="none"/>
      </w:tabs>
      <w:ind w:left="0" w:right="-286" w:hanging="0"/>
      <w:rPr>
        <w:sz w:val="24"/>
        <w:szCs w:val="24"/>
      </w:rPr>
    </w:pPr>
    <w:r>
      <w:rPr>
        <w:sz w:val="24"/>
        <w:szCs w:val="24"/>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tabs>
        <w:tab w:val="center" w:pos="4419" w:leader="none"/>
        <w:tab w:val="left" w:pos="6135" w:leader="none"/>
        <w:tab w:val="right" w:pos="8838" w:leader="none"/>
      </w:tabs>
      <w:jc w:val="center"/>
      <w:rPr>
        <w:rStyle w:val="Pagenumber"/>
        <w:b/>
        <w:sz w:val="24"/>
        <w:szCs w:val="24"/>
      </w:rPr>
    </w:pPr>
    <w:r>
      <w:rPr>
        <w:b/>
        <w:sz w:val="24"/>
        <w:szCs w:val="24"/>
      </w:rPr>
      <w:fldChar w:fldCharType="begin"/>
    </w:r>
    <w:r>
      <w:instrText> PAGE </w:instrText>
    </w:r>
    <w:r>
      <w:fldChar w:fldCharType="separate"/>
    </w:r>
    <w:r>
      <w:t>63</w:t>
    </w:r>
    <w:r>
      <w:fldChar w:fldCharType="end"/>
    </w:r>
    <w:r>
      <w:rPr>
        <w:b/>
        <w:sz w:val="24"/>
        <w:szCs w:val="24"/>
      </w:rPr>
      <w:t>/</w:t>
    </w:r>
    <w:r>
      <w:rPr>
        <w:b/>
        <w:sz w:val="24"/>
        <w:szCs w:val="24"/>
      </w:rPr>
      <w:fldChar w:fldCharType="begin"/>
    </w:r>
    <w:r>
      <w:instrText> NUMPAGES </w:instrText>
    </w:r>
    <w:r>
      <w:fldChar w:fldCharType="separate"/>
    </w:r>
    <w:r>
      <w:t>63</w:t>
    </w:r>
    <w:r>
      <w:fldChar w:fldCharType="end"/>
    </w:r>
    <w:r>
      <w:rPr>
        <w:b/>
      </w:rPr>
      <w:tab/>
      <w:tab/>
      <w:tab/>
    </w:r>
    <w:r>
      <w:rPr>
        <w:rStyle w:val="Pagenumber"/>
        <w:b/>
        <w:sz w:val="24"/>
        <w:szCs w:val="24"/>
      </w:rPr>
      <w:t>MCA 37-87/2016</w:t>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tabs>
        <w:tab w:val="center" w:pos="4419" w:leader="none"/>
        <w:tab w:val="right" w:pos="9639" w:leader="none"/>
      </w:tabs>
      <w:rPr>
        <w:b/>
        <w:sz w:val="24"/>
        <w:szCs w:val="24"/>
      </w:rPr>
    </w:pPr>
    <w:r>
      <w:rPr>
        <w:b/>
        <w:sz w:val="24"/>
        <w:szCs w:val="24"/>
      </w:rPr>
      <w:t>MCA 37-87/2017</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b/>
        <w:sz w:val="24"/>
        <w:szCs w:val="24"/>
      </w:rPr>
    </w:pPr>
    <w:r>
      <w:rPr>
        <w:b/>
        <w:sz w:val="24"/>
        <w:szCs w:val="24"/>
      </w:rPr>
      <w:t>MCA 37-87/2017</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tabs>
        <w:tab w:val="center" w:pos="4419" w:leader="none"/>
        <w:tab w:val="left" w:pos="7050" w:leader="none"/>
        <w:tab w:val="right" w:pos="8838" w:leader="none"/>
      </w:tabs>
      <w:rPr>
        <w:b/>
        <w:sz w:val="24"/>
        <w:szCs w:val="24"/>
      </w:rPr>
    </w:pPr>
    <w:r>
      <w:rPr>
        <w:b/>
        <w:sz w:val="24"/>
        <w:szCs w:val="24"/>
      </w:rPr>
      <w:fldChar w:fldCharType="begin"/>
    </w:r>
    <w:r>
      <w:instrText> PAGE </w:instrText>
    </w:r>
    <w:r>
      <w:fldChar w:fldCharType="separate"/>
    </w:r>
    <w:r>
      <w:t>36</w:t>
    </w:r>
    <w:r>
      <w:fldChar w:fldCharType="end"/>
    </w:r>
    <w:r>
      <w:rPr>
        <w:b/>
        <w:sz w:val="24"/>
        <w:szCs w:val="24"/>
      </w:rPr>
      <w:t>/</w:t>
    </w:r>
    <w:r>
      <w:rPr>
        <w:b/>
        <w:sz w:val="24"/>
        <w:szCs w:val="24"/>
      </w:rPr>
      <w:fldChar w:fldCharType="begin"/>
    </w:r>
    <w:r>
      <w:instrText> NUMPAGES </w:instrText>
    </w:r>
    <w:r>
      <w:fldChar w:fldCharType="separate"/>
    </w:r>
    <w:r>
      <w:t>63</w:t>
    </w:r>
    <w:r>
      <w:fldChar w:fldCharType="end"/>
    </w:r>
    <w:r>
      <w:rPr>
        <w:b/>
      </w:rPr>
      <w:tab/>
      <w:tab/>
      <w:tab/>
    </w:r>
    <w:r>
      <w:rPr>
        <w:b/>
        <w:sz w:val="24"/>
        <w:szCs w:val="24"/>
      </w:rPr>
      <w:t>MCA 37-87/2017</w:t>
    </w:r>
  </w:p>
  <w:p>
    <w:pPr>
      <w:pStyle w:val="Cabealho"/>
      <w:tabs>
        <w:tab w:val="center" w:pos="4419" w:leader="none"/>
        <w:tab w:val="right" w:pos="9639" w:leader="none"/>
      </w:tabs>
      <w:jc w:val="right"/>
      <w:rPr>
        <w:sz w:val="24"/>
        <w:szCs w:val="24"/>
      </w:rPr>
    </w:pPr>
    <w:r>
      <w:rPr>
        <w:sz w:val="24"/>
        <w:szCs w:val="24"/>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both"/>
      <w:rPr>
        <w:b/>
        <w:sz w:val="24"/>
        <w:szCs w:val="24"/>
      </w:rPr>
    </w:pPr>
    <w:r>
      <w:rPr>
        <w:b/>
        <w:sz w:val="24"/>
        <w:szCs w:val="24"/>
      </w:rPr>
      <w:t xml:space="preserve">MCA 37-87/2017                                                                                                          </w:t>
    </w:r>
    <w:r>
      <w:rPr>
        <w:b/>
        <w:sz w:val="24"/>
        <w:szCs w:val="24"/>
      </w:rPr>
      <w:fldChar w:fldCharType="begin"/>
    </w:r>
    <w:r>
      <w:instrText> PAGE </w:instrText>
    </w:r>
    <w:r>
      <w:fldChar w:fldCharType="separate"/>
    </w:r>
    <w:r>
      <w:t>37</w:t>
    </w:r>
    <w:r>
      <w:fldChar w:fldCharType="end"/>
    </w:r>
    <w:r>
      <w:rPr>
        <w:b/>
        <w:sz w:val="24"/>
        <w:szCs w:val="24"/>
      </w:rPr>
      <w:t>/</w:t>
    </w:r>
    <w:r>
      <w:rPr>
        <w:b/>
        <w:sz w:val="24"/>
        <w:szCs w:val="24"/>
      </w:rPr>
      <w:fldChar w:fldCharType="begin"/>
    </w:r>
    <w:r>
      <w:instrText> NUMPAGES </w:instrText>
    </w:r>
    <w:r>
      <w:fldChar w:fldCharType="separate"/>
    </w:r>
    <w:r>
      <w:t>63</w:t>
    </w:r>
    <w:r>
      <w:fldChar w:fldCharType="end"/>
    </w:r>
  </w:p>
  <w:p>
    <w:pPr>
      <w:pStyle w:val="Cabealho"/>
      <w:tabs>
        <w:tab w:val="left" w:pos="3165" w:leader="none"/>
      </w:tabs>
      <w:rPr>
        <w:rStyle w:val="Pagenumber"/>
        <w:sz w:val="24"/>
        <w:szCs w:val="24"/>
      </w:rPr>
    </w:pPr>
    <w:r>
      <w:rPr>
        <w:rStyle w:val="Pagenumber"/>
        <w:sz w:val="24"/>
        <w:szCs w:val="24"/>
      </w:rPr>
      <w:tab/>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tabs>
        <w:tab w:val="left" w:pos="1418" w:leader="none"/>
      </w:tabs>
      <w:ind w:left="-180" w:right="72" w:hanging="0"/>
      <w:rPr>
        <w:rStyle w:val="Pagenumber"/>
        <w:sz w:val="24"/>
        <w:szCs w:val="24"/>
      </w:rPr>
    </w:pPr>
    <w:r>
      <w:rPr>
        <w:rStyle w:val="Pagenumber"/>
        <w:sz w:val="24"/>
        <w:szCs w:val="24"/>
      </w:rPr>
      <w:fldChar w:fldCharType="begin"/>
    </w:r>
    <w:r>
      <w:instrText> PAGE </w:instrText>
    </w:r>
    <w:r>
      <w:fldChar w:fldCharType="separate"/>
    </w:r>
    <w:r>
      <w:t>38</w:t>
    </w:r>
    <w:r>
      <w:fldChar w:fldCharType="end"/>
    </w:r>
    <w:r>
      <w:rPr>
        <w:rStyle w:val="Pagenumber"/>
        <w:sz w:val="24"/>
        <w:szCs w:val="24"/>
      </w:rPr>
      <w:t>/</w:t>
    </w:r>
    <w:r>
      <w:rPr>
        <w:rStyle w:val="Pagenumber"/>
        <w:sz w:val="24"/>
        <w:szCs w:val="24"/>
      </w:rPr>
      <w:fldChar w:fldCharType="begin"/>
    </w:r>
    <w:r>
      <w:instrText> NUMPAGES </w:instrText>
    </w:r>
    <w:r>
      <w:fldChar w:fldCharType="separate"/>
    </w:r>
    <w:r>
      <w:t>63</w:t>
    </w:r>
    <w:r>
      <w:fldChar w:fldCharType="end"/>
    </w:r>
    <w:r>
      <w:rPr>
        <w:rStyle w:val="Pagenumber"/>
        <w:sz w:val="24"/>
        <w:szCs w:val="24"/>
      </w:rPr>
      <w:t xml:space="preserve">                                                                                                                                                                                                MCA 37-87/2016</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tabs>
        <w:tab w:val="left" w:pos="284" w:leader="none"/>
        <w:tab w:val="left" w:pos="426" w:leader="none"/>
        <w:tab w:val="left" w:pos="709" w:leader="none"/>
        <w:tab w:val="left" w:pos="851" w:leader="none"/>
        <w:tab w:val="center" w:pos="5580" w:leader="none"/>
        <w:tab w:val="left" w:pos="12780" w:leader="none"/>
        <w:tab w:val="right" w:pos="13320" w:leader="none"/>
      </w:tabs>
      <w:rPr>
        <w:b/>
        <w:sz w:val="24"/>
        <w:szCs w:val="24"/>
      </w:rPr>
    </w:pPr>
    <w:r>
      <w:rPr>
        <w:rStyle w:val="Pagenumber"/>
        <w:b/>
        <w:sz w:val="24"/>
        <w:szCs w:val="24"/>
      </w:rPr>
      <w:t xml:space="preserve">MCA 37-87/2016    </w:t>
    </w:r>
    <w:r>
      <w:rPr>
        <w:b/>
      </w:rPr>
      <w:t xml:space="preserve">                                                                                                                                                                                                                                </w:t>
    </w:r>
    <w:r>
      <w:rPr>
        <w:b/>
        <w:sz w:val="24"/>
        <w:szCs w:val="24"/>
      </w:rPr>
      <w:fldChar w:fldCharType="begin"/>
    </w:r>
    <w:r>
      <w:instrText> PAGE </w:instrText>
    </w:r>
    <w:r>
      <w:fldChar w:fldCharType="separate"/>
    </w:r>
    <w:r>
      <w:t>33</w:t>
    </w:r>
    <w:r>
      <w:fldChar w:fldCharType="end"/>
    </w:r>
    <w:r>
      <w:rPr>
        <w:b/>
        <w:sz w:val="24"/>
        <w:szCs w:val="24"/>
      </w:rPr>
      <w:t>/</w:t>
    </w:r>
    <w:r>
      <w:rPr>
        <w:b/>
        <w:sz w:val="24"/>
        <w:szCs w:val="24"/>
      </w:rPr>
      <w:fldChar w:fldCharType="begin"/>
    </w:r>
    <w:r>
      <w:instrText> NUMPAGES </w:instrText>
    </w:r>
    <w:r>
      <w:fldChar w:fldCharType="separate"/>
    </w:r>
    <w:r>
      <w:t>63</w:t>
    </w:r>
    <w: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tabs>
        <w:tab w:val="left" w:pos="6804" w:leader="none"/>
        <w:tab w:val="right" w:pos="13860" w:leader="none"/>
      </w:tabs>
      <w:ind w:left="0" w:right="-286" w:hanging="0"/>
      <w:rPr>
        <w:rStyle w:val="Pagenumber"/>
        <w:b/>
        <w:sz w:val="24"/>
        <w:szCs w:val="24"/>
      </w:rPr>
    </w:pPr>
    <w:r>
      <w:rPr>
        <w:rStyle w:val="Pagenumber"/>
        <w:b/>
        <w:sz w:val="24"/>
        <w:szCs w:val="24"/>
      </w:rPr>
      <w:fldChar w:fldCharType="begin"/>
    </w:r>
    <w:r>
      <w:instrText> PAGE </w:instrText>
    </w:r>
    <w:r>
      <w:fldChar w:fldCharType="separate"/>
    </w:r>
    <w:r>
      <w:t>44</w:t>
    </w:r>
    <w:r>
      <w:fldChar w:fldCharType="end"/>
    </w:r>
    <w:r>
      <w:rPr>
        <w:rStyle w:val="Pagenumber"/>
        <w:b/>
        <w:sz w:val="24"/>
        <w:szCs w:val="24"/>
      </w:rPr>
      <w:t>/</w:t>
    </w:r>
    <w:r>
      <w:rPr>
        <w:rStyle w:val="Pagenumber"/>
        <w:b/>
        <w:sz w:val="24"/>
        <w:szCs w:val="24"/>
      </w:rPr>
      <w:fldChar w:fldCharType="begin"/>
    </w:r>
    <w:r>
      <w:instrText> NUMPAGES </w:instrText>
    </w:r>
    <w:r>
      <w:fldChar w:fldCharType="separate"/>
    </w:r>
    <w:r>
      <w:t>63</w:t>
    </w:r>
    <w:r>
      <w:fldChar w:fldCharType="end"/>
    </w:r>
    <w:r>
      <w:rPr>
        <w:rStyle w:val="Pagenumber"/>
        <w:b/>
        <w:sz w:val="24"/>
        <w:szCs w:val="24"/>
      </w:rPr>
      <w:tab/>
      <w:t xml:space="preserve">MCA 37-87/2013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8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533" w:hanging="241"/>
      </w:pPr>
      <w:rPr>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293" w:hanging="180"/>
      </w:pPr>
      <w:rPr>
        <w:sz w:val="16"/>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ind w:left="144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1440" w:hanging="0"/>
      </w:pPr>
    </w:lvl>
    <w:lvl w:ilvl="4">
      <w:start w:val="1"/>
      <w:numFmt w:val="none"/>
      <w:suff w:val="nothing"/>
      <w:lvlText w:val=""/>
      <w:lvlJc w:val="left"/>
      <w:pPr>
        <w:ind w:left="1418" w:hanging="0"/>
      </w:pPr>
    </w:lvl>
    <w:lvl w:ilvl="5">
      <w:start w:val="1"/>
      <w:numFmt w:val="none"/>
      <w:suff w:val="nothing"/>
      <w:lvlText w:val=""/>
      <w:lvlJc w:val="left"/>
      <w:pPr>
        <w:ind w:left="0" w:hanging="0"/>
      </w:pPr>
    </w:lvl>
    <w:lvl w:ilvl="6">
      <w:start w:val="1"/>
      <w:numFmt w:val="none"/>
      <w:suff w:val="nothing"/>
      <w:lvlText w:val=""/>
      <w:lvlJc w:val="left"/>
      <w:pPr>
        <w:ind w:left="1440" w:hanging="0"/>
      </w:pPr>
    </w:lvl>
    <w:lvl w:ilvl="7">
      <w:start w:val="1"/>
      <w:numFmt w:val="none"/>
      <w:suff w:val="nothing"/>
      <w:lvlText w:val=""/>
      <w:lvlJc w:val="left"/>
      <w:pPr>
        <w:ind w:left="0" w:hanging="0"/>
      </w:pPr>
    </w:lvl>
    <w:lvl w:ilvl="8">
      <w:start w:val="1"/>
      <w:numFmt w:val="none"/>
      <w:suff w:val="nothing"/>
      <w:lvlText w:val=""/>
      <w:lvlJc w:val="left"/>
      <w:pPr>
        <w:ind w:left="1134" w:hanging="0"/>
      </w:pPr>
    </w:lvl>
  </w:abstractNum>
  <w:abstractNum w:abstractNumId="9">
    <w:lvl w:ilvl="0">
      <w:start w:val="1"/>
      <w:numFmt w:val="none"/>
      <w:suff w:val="nothing"/>
      <w:lvlText w:val=""/>
      <w:lvlJc w:val="left"/>
      <w:pPr>
        <w:ind w:left="144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1440" w:hanging="0"/>
      </w:pPr>
    </w:lvl>
    <w:lvl w:ilvl="4">
      <w:start w:val="1"/>
      <w:numFmt w:val="none"/>
      <w:suff w:val="nothing"/>
      <w:lvlText w:val=""/>
      <w:lvlJc w:val="left"/>
      <w:pPr>
        <w:ind w:left="1418" w:hanging="0"/>
      </w:pPr>
    </w:lvl>
    <w:lvl w:ilvl="5">
      <w:start w:val="1"/>
      <w:numFmt w:val="none"/>
      <w:suff w:val="nothing"/>
      <w:lvlText w:val=""/>
      <w:lvlJc w:val="left"/>
      <w:pPr>
        <w:ind w:left="0" w:hanging="0"/>
      </w:pPr>
    </w:lvl>
    <w:lvl w:ilvl="6">
      <w:start w:val="1"/>
      <w:numFmt w:val="none"/>
      <w:suff w:val="nothing"/>
      <w:lvlText w:val=""/>
      <w:lvlJc w:val="left"/>
      <w:pPr>
        <w:ind w:left="1440" w:hanging="0"/>
      </w:pPr>
    </w:lvl>
    <w:lvl w:ilvl="7">
      <w:start w:val="1"/>
      <w:numFmt w:val="none"/>
      <w:suff w:val="nothing"/>
      <w:lvlText w:val=""/>
      <w:lvlJc w:val="left"/>
      <w:pPr>
        <w:ind w:left="0" w:hanging="0"/>
      </w:pPr>
    </w:lvl>
    <w:lvl w:ilvl="8">
      <w:start w:val="1"/>
      <w:numFmt w:val="none"/>
      <w:suff w:val="nothing"/>
      <w:lvlText w:val=""/>
      <w:lvlJc w:val="left"/>
      <w:pPr>
        <w:ind w:left="1134" w:hanging="0"/>
      </w:pPr>
    </w:lvl>
  </w:abstractNum>
  <w:abstractNum w:abstractNumId="10">
    <w:lvl w:ilvl="0">
      <w:start w:val="1"/>
      <w:numFmt w:val="none"/>
      <w:suff w:val="nothing"/>
      <w:lvlText w:val=""/>
      <w:lvlJc w:val="left"/>
      <w:pPr>
        <w:ind w:left="144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1440" w:hanging="0"/>
      </w:pPr>
    </w:lvl>
    <w:lvl w:ilvl="4">
      <w:start w:val="1"/>
      <w:numFmt w:val="none"/>
      <w:suff w:val="nothing"/>
      <w:lvlText w:val=""/>
      <w:lvlJc w:val="left"/>
      <w:pPr>
        <w:ind w:left="1418" w:hanging="0"/>
      </w:pPr>
    </w:lvl>
    <w:lvl w:ilvl="5">
      <w:start w:val="1"/>
      <w:numFmt w:val="none"/>
      <w:suff w:val="nothing"/>
      <w:lvlText w:val=""/>
      <w:lvlJc w:val="left"/>
      <w:pPr>
        <w:ind w:left="0" w:hanging="0"/>
      </w:pPr>
    </w:lvl>
    <w:lvl w:ilvl="6">
      <w:start w:val="1"/>
      <w:numFmt w:val="none"/>
      <w:suff w:val="nothing"/>
      <w:lvlText w:val=""/>
      <w:lvlJc w:val="left"/>
      <w:pPr>
        <w:ind w:left="1440" w:hanging="0"/>
      </w:pPr>
    </w:lvl>
    <w:lvl w:ilvl="7">
      <w:start w:val="1"/>
      <w:numFmt w:val="none"/>
      <w:suff w:val="nothing"/>
      <w:lvlText w:val=""/>
      <w:lvlJc w:val="left"/>
      <w:pPr>
        <w:ind w:left="0" w:hanging="0"/>
      </w:pPr>
    </w:lvl>
    <w:lvl w:ilvl="8">
      <w:start w:val="1"/>
      <w:numFmt w:val="none"/>
      <w:suff w:val="nothing"/>
      <w:lvlText w:val=""/>
      <w:lvlJc w:val="left"/>
      <w:pPr>
        <w:ind w:left="1134" w:hanging="0"/>
      </w:pPr>
    </w:lvl>
  </w:abstractNum>
  <w:abstractNum w:abstractNumId="11">
    <w:lvl w:ilvl="0">
      <w:start w:val="1"/>
      <w:numFmt w:val="none"/>
      <w:suff w:val="nothing"/>
      <w:lvlText w:val=""/>
      <w:lvlJc w:val="left"/>
      <w:pPr>
        <w:ind w:left="144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1440" w:hanging="0"/>
      </w:pPr>
    </w:lvl>
    <w:lvl w:ilvl="4">
      <w:start w:val="1"/>
      <w:numFmt w:val="none"/>
      <w:suff w:val="nothing"/>
      <w:lvlText w:val=""/>
      <w:lvlJc w:val="left"/>
      <w:pPr>
        <w:ind w:left="1418" w:hanging="0"/>
      </w:pPr>
    </w:lvl>
    <w:lvl w:ilvl="5">
      <w:start w:val="1"/>
      <w:numFmt w:val="none"/>
      <w:suff w:val="nothing"/>
      <w:lvlText w:val=""/>
      <w:lvlJc w:val="left"/>
      <w:pPr>
        <w:ind w:left="0" w:hanging="0"/>
      </w:pPr>
    </w:lvl>
    <w:lvl w:ilvl="6">
      <w:start w:val="1"/>
      <w:numFmt w:val="none"/>
      <w:suff w:val="nothing"/>
      <w:lvlText w:val=""/>
      <w:lvlJc w:val="left"/>
      <w:pPr>
        <w:ind w:left="1440" w:hanging="0"/>
      </w:pPr>
    </w:lvl>
    <w:lvl w:ilvl="7">
      <w:start w:val="1"/>
      <w:numFmt w:val="none"/>
      <w:suff w:val="nothing"/>
      <w:lvlText w:val=""/>
      <w:lvlJc w:val="left"/>
      <w:pPr>
        <w:ind w:left="0" w:hanging="0"/>
      </w:pPr>
    </w:lvl>
    <w:lvl w:ilvl="8">
      <w:start w:val="1"/>
      <w:numFmt w:val="none"/>
      <w:suff w:val="nothing"/>
      <w:lvlText w:val=""/>
      <w:lvlJc w:val="left"/>
      <w:pPr>
        <w:ind w:left="1134" w:hanging="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
      <w:lvlJc w:val="left"/>
      <w:pPr>
        <w:ind w:left="720" w:hanging="360"/>
      </w:pPr>
    </w:lvl>
    <w:lvl w:ilvl="1">
      <w:start w:val="1"/>
      <w:numFmt w:val="decimal"/>
      <w:lvlText w:val="%1.%2"/>
      <w:lvlJc w:val="left"/>
      <w:pPr>
        <w:ind w:left="825" w:hanging="465"/>
      </w:pPr>
      <w:rPr>
        <w:color w:val="00000A"/>
        <w:b/>
      </w:rPr>
    </w:lvl>
    <w:lvl w:ilvl="2">
      <w:start w:val="1"/>
      <w:numFmt w:val="decimal"/>
      <w:lvlText w:val="%1.%2.%3"/>
      <w:lvlJc w:val="left"/>
      <w:pPr>
        <w:ind w:left="1080" w:hanging="720"/>
      </w:pPr>
      <w:rPr>
        <w:color w:val="00000A"/>
        <w:b/>
      </w:rPr>
    </w:lvl>
    <w:lvl w:ilvl="3">
      <w:start w:val="1"/>
      <w:numFmt w:val="decimal"/>
      <w:lvlText w:val="%1.%2.%3.%4"/>
      <w:lvlJc w:val="left"/>
      <w:pPr>
        <w:ind w:left="1080" w:hanging="720"/>
      </w:pPr>
      <w:rPr>
        <w:color w:val="00000A"/>
        <w:b/>
      </w:rPr>
    </w:lvl>
    <w:lvl w:ilvl="4">
      <w:start w:val="1"/>
      <w:numFmt w:val="decimal"/>
      <w:lvlText w:val="%1.%2.%3.%4.%5"/>
      <w:lvlJc w:val="left"/>
      <w:pPr>
        <w:ind w:left="1440" w:hanging="1080"/>
      </w:pPr>
      <w:rPr>
        <w:color w:val="00000A"/>
        <w:b/>
      </w:rPr>
    </w:lvl>
    <w:lvl w:ilvl="5">
      <w:start w:val="1"/>
      <w:numFmt w:val="decimal"/>
      <w:lvlText w:val="%1.%2.%3.%4.%5.%6"/>
      <w:lvlJc w:val="left"/>
      <w:pPr>
        <w:ind w:left="1440" w:hanging="1080"/>
      </w:pPr>
      <w:rPr>
        <w:color w:val="00000A"/>
        <w:b w:val="false"/>
      </w:rPr>
    </w:lvl>
    <w:lvl w:ilvl="6">
      <w:start w:val="1"/>
      <w:numFmt w:val="decimal"/>
      <w:lvlText w:val="%1.%2.%3.%4.%5.%6.%7"/>
      <w:lvlJc w:val="left"/>
      <w:pPr>
        <w:ind w:left="1800" w:hanging="1440"/>
      </w:pPr>
      <w:rPr>
        <w:color w:val="00000A"/>
        <w:b w:val="false"/>
      </w:rPr>
    </w:lvl>
    <w:lvl w:ilvl="7">
      <w:start w:val="1"/>
      <w:numFmt w:val="decimal"/>
      <w:lvlText w:val="%1.%2.%3.%4.%5.%6.%7.%8"/>
      <w:lvlJc w:val="left"/>
      <w:pPr>
        <w:ind w:left="1800" w:hanging="1440"/>
      </w:pPr>
      <w:rPr>
        <w:color w:val="00000A"/>
        <w:b w:val="false"/>
      </w:rPr>
    </w:lvl>
    <w:lvl w:ilvl="8">
      <w:start w:val="1"/>
      <w:numFmt w:val="decimal"/>
      <w:lvlText w:val="%1.%2.%3.%4.%5.%6.%7.%8.%9"/>
      <w:lvlJc w:val="left"/>
      <w:pPr>
        <w:ind w:left="2160" w:hanging="1800"/>
      </w:pPr>
      <w:rPr>
        <w:color w:val="00000A"/>
        <w:b w:val="false"/>
      </w:rPr>
    </w:lvl>
  </w:abstractNum>
  <w:abstractNum w:abstractNumId="29">
    <w:lvl w:ilvl="0">
      <w:start w:val="1"/>
      <w:numFmt w:val="bullet"/>
      <w:lvlText w:val=""/>
      <w:lvlJc w:val="left"/>
      <w:pPr>
        <w:ind w:left="2421" w:hanging="360"/>
      </w:pPr>
      <w:rPr>
        <w:rFonts w:ascii="Symbol" w:hAnsi="Symbol" w:cs="Symbol"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cs="Wingdings" w:hint="default"/>
      </w:rPr>
    </w:lvl>
    <w:lvl w:ilvl="3">
      <w:start w:val="1"/>
      <w:numFmt w:val="bullet"/>
      <w:lvlText w:val=""/>
      <w:lvlJc w:val="left"/>
      <w:pPr>
        <w:ind w:left="4581" w:hanging="360"/>
      </w:pPr>
      <w:rPr>
        <w:rFonts w:ascii="Symbol" w:hAnsi="Symbol" w:cs="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cs="Wingdings" w:hint="default"/>
      </w:rPr>
    </w:lvl>
    <w:lvl w:ilvl="6">
      <w:start w:val="1"/>
      <w:numFmt w:val="bullet"/>
      <w:lvlText w:val=""/>
      <w:lvlJc w:val="left"/>
      <w:pPr>
        <w:ind w:left="6741" w:hanging="360"/>
      </w:pPr>
      <w:rPr>
        <w:rFonts w:ascii="Symbol" w:hAnsi="Symbol" w:cs="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cs="Wingdings" w:hint="default"/>
      </w:rPr>
    </w:lvl>
  </w:abstractNum>
  <w:abstractNum w:abstractNumI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trackRevisions/>
  <w:defaultTabStop w:val="708"/>
  <w:evenAndOddHeaders/>
</w:settings>
</file>

<file path=word/styles.xml><?xml version="1.0" encoding="utf-8"?>
<w:styles xmlns:w="http://schemas.openxmlformats.org/wordprocessingml/2006/main">
  <w:docDefaults>
    <w:rPrDefault>
      <w:rPr>
        <w:rFonts w:ascii="Calibri" w:hAnsi="Calibri" w:eastAsia="SimSun" w:cs="Calibri"/>
        <w:sz w:val="22"/>
        <w:szCs w:val="22"/>
        <w:lang w:val="pt-B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0" w:name="heading 1"/>
    <w:lsdException w:qFormat="1" w:unhideWhenUsed="1" w:semiHidden="1" w:uiPriority="0" w:name="heading 2"/>
    <w:lsdException w:qFormat="1" w:unhideWhenUsed="1" w:semiHidden="1" w:uiPriority="0" w:name="heading 3"/>
    <w:lsdException w:qFormat="1" w:unhideWhenUsed="1" w:semiHidden="1" w:uiPriority="0" w:name="heading 4"/>
    <w:lsdException w:qFormat="1" w:unhideWhenUsed="1" w:semiHidden="1" w:uiPriority="0" w:name="heading 5"/>
    <w:lsdException w:qFormat="1" w:unhideWhenUsed="1" w:semiHidden="1" w:uiPriority="0" w:name="heading 6"/>
    <w:lsdException w:qFormat="1" w:unhideWhenUsed="1" w:semiHidden="1" w:uiPriority="0" w:name="heading 7"/>
    <w:lsdException w:qFormat="1" w:unhideWhenUsed="1" w:semiHidden="1" w:uiPriority="0" w:name="heading 8"/>
    <w:lsdException w:qFormat="1" w:unhideWhenUsed="1" w:semiHidden="1" w:uiPriority="0" w:name="heading 9"/>
    <w:lsdException w:unhideWhenUsed="1" w:semiHidden="1" w:uiPriority="0"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uiPriority="0" w:name="footnote text"/>
    <w:lsdException w:unhideWhenUsed="1" w:semiHidden="1" w:name="annotation text"/>
    <w:lsdException w:unhideWhenUsed="1" w:semiHidden="1" w:name="header"/>
    <w:lsdException w:unhideWhenUsed="1" w:semiHidden="1" w:uiPriority="0"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uiPriority="0"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uiPriority="0"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uiPriority="0" w:name="Body Text"/>
    <w:lsdException w:unhideWhenUsed="1" w:semiHidden="1" w:uiPriority="0"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uiPriority="0"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uiPriority="0"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0"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rsid w:val="00ab7bbf"/>
    <w:pPr>
      <w:widowControl w:val="false"/>
      <w:suppressAutoHyphens w:val="true"/>
      <w:bidi w:val="0"/>
      <w:spacing w:lineRule="auto" w:line="240" w:before="0" w:after="0"/>
      <w:jc w:val="left"/>
      <w:textAlignment w:val="baseline"/>
    </w:pPr>
    <w:rPr>
      <w:rFonts w:ascii="Liberation Serif" w:hAnsi="Liberation Serif" w:eastAsia="SimSun" w:cs="Mangal"/>
      <w:color w:val="auto"/>
      <w:sz w:val="24"/>
      <w:szCs w:val="24"/>
      <w:lang w:eastAsia="zh-CN" w:bidi="hi-IN" w:val="pt-BR"/>
    </w:rPr>
  </w:style>
  <w:style w:type="paragraph" w:styleId="Ttulo1">
    <w:name w:val="Título 1"/>
    <w:qFormat/>
    <w:link w:val="Ttulo1Char"/>
    <w:rsid w:val="00771a74"/>
    <w:basedOn w:val="Normal"/>
    <w:next w:val="Normal"/>
    <w:pPr>
      <w:keepNext/>
      <w:keepLines/>
      <w:spacing w:before="480" w:after="0"/>
      <w:outlineLvl w:val="0"/>
    </w:pPr>
    <w:rPr>
      <w:rFonts w:ascii="Cambria" w:hAnsi="Cambria" w:cs=""/>
      <w:b/>
      <w:bCs/>
      <w:color w:val="365F91"/>
      <w:sz w:val="28"/>
      <w:szCs w:val="28"/>
    </w:rPr>
  </w:style>
  <w:style w:type="paragraph" w:styleId="Ttulo2">
    <w:name w:val="Título 2"/>
    <w:qFormat/>
    <w:unhideWhenUsed/>
    <w:link w:val="Ttulo2Char"/>
    <w:rsid w:val="00771a74"/>
    <w:basedOn w:val="Normal"/>
    <w:next w:val="Normal"/>
    <w:pPr>
      <w:keepNext/>
      <w:keepLines/>
      <w:spacing w:before="200" w:after="0"/>
      <w:outlineLvl w:val="1"/>
    </w:pPr>
    <w:rPr>
      <w:rFonts w:ascii="Cambria" w:hAnsi="Cambria" w:cs=""/>
      <w:b/>
      <w:bCs/>
      <w:color w:val="4F81BD"/>
      <w:sz w:val="26"/>
      <w:szCs w:val="26"/>
    </w:rPr>
  </w:style>
  <w:style w:type="paragraph" w:styleId="Ttulo3">
    <w:name w:val="Título 3"/>
    <w:qFormat/>
    <w:unhideWhenUsed/>
    <w:link w:val="Ttulo3Char"/>
    <w:rsid w:val="00805386"/>
    <w:basedOn w:val="Normal"/>
    <w:next w:val="Normal"/>
    <w:pPr>
      <w:keepNext/>
      <w:keepLines/>
      <w:spacing w:before="200" w:after="0"/>
      <w:outlineLvl w:val="2"/>
    </w:pPr>
    <w:rPr>
      <w:rFonts w:ascii="Cambria" w:hAnsi="Cambria" w:cs=""/>
      <w:b/>
      <w:bCs/>
      <w:color w:val="4F81BD"/>
    </w:rPr>
  </w:style>
  <w:style w:type="paragraph" w:styleId="Ttulo4">
    <w:name w:val="Título 4"/>
    <w:qFormat/>
    <w:unhideWhenUsed/>
    <w:link w:val="Ttulo4Char"/>
    <w:rsid w:val="00e463be"/>
    <w:basedOn w:val="Normal"/>
    <w:next w:val="Normal"/>
    <w:pPr>
      <w:keepNext/>
      <w:keepLines/>
      <w:spacing w:before="200" w:after="0"/>
      <w:outlineLvl w:val="3"/>
    </w:pPr>
    <w:rPr>
      <w:rFonts w:ascii="Cambria" w:hAnsi="Cambria" w:cs=""/>
      <w:b/>
      <w:bCs/>
      <w:i/>
      <w:iCs/>
      <w:color w:val="4F81BD"/>
    </w:rPr>
  </w:style>
  <w:style w:type="paragraph" w:styleId="Ttulo5">
    <w:name w:val="Título 5"/>
    <w:qFormat/>
    <w:unhideWhenUsed/>
    <w:link w:val="Ttulo5Char"/>
    <w:rsid w:val="00e463be"/>
    <w:basedOn w:val="Normal"/>
    <w:next w:val="Normal"/>
    <w:pPr>
      <w:keepNext/>
      <w:keepLines/>
      <w:spacing w:before="200" w:after="0"/>
      <w:outlineLvl w:val="4"/>
    </w:pPr>
    <w:rPr>
      <w:rFonts w:ascii="Cambria" w:hAnsi="Cambria" w:cs=""/>
      <w:color w:val="243F60"/>
    </w:rPr>
  </w:style>
  <w:style w:type="paragraph" w:styleId="Ttulo6">
    <w:name w:val="Título 6"/>
    <w:qFormat/>
    <w:link w:val="Ttulo6Char"/>
    <w:rsid w:val="00e463be"/>
    <w:basedOn w:val="Normal"/>
    <w:next w:val="Normal"/>
    <w:pPr>
      <w:keepNext/>
      <w:numPr>
        <w:ilvl w:val="0"/>
        <w:numId w:val="1"/>
      </w:numPr>
      <w:suppressAutoHyphens w:val="true"/>
      <w:spacing w:lineRule="auto" w:line="240" w:before="120" w:after="0"/>
      <w:jc w:val="center"/>
      <w:outlineLvl w:val="5"/>
    </w:pPr>
    <w:rPr>
      <w:rFonts w:ascii="Times New Roman" w:hAnsi="Times New Roman" w:eastAsia="Times New Roman" w:cs="Times New Roman"/>
      <w:sz w:val="24"/>
      <w:szCs w:val="20"/>
      <w:lang w:eastAsia="ar-SA"/>
    </w:rPr>
  </w:style>
  <w:style w:type="paragraph" w:styleId="Ttulo7">
    <w:name w:val="Título 7"/>
    <w:qFormat/>
    <w:link w:val="Ttulo7Char"/>
    <w:rsid w:val="00e463be"/>
    <w:basedOn w:val="Normal"/>
    <w:next w:val="Normal"/>
    <w:pPr>
      <w:keepNext/>
      <w:numPr>
        <w:ilvl w:val="0"/>
        <w:numId w:val="1"/>
      </w:numPr>
      <w:suppressAutoHyphens w:val="true"/>
      <w:spacing w:lineRule="exact" w:line="240" w:before="0" w:after="0"/>
      <w:ind w:left="1440" w:right="0" w:hanging="0"/>
      <w:jc w:val="both"/>
      <w:outlineLvl w:val="6"/>
    </w:pPr>
    <w:rPr>
      <w:rFonts w:ascii="Courier" w:hAnsi="Courier" w:eastAsia="Times New Roman" w:cs="Times New Roman"/>
      <w:sz w:val="24"/>
      <w:szCs w:val="20"/>
      <w:lang w:eastAsia="ar-SA"/>
    </w:rPr>
  </w:style>
  <w:style w:type="paragraph" w:styleId="Ttulo8">
    <w:name w:val="Título 8"/>
    <w:qFormat/>
    <w:link w:val="Ttulo8Char"/>
    <w:rsid w:val="00e463be"/>
    <w:basedOn w:val="Normal"/>
    <w:next w:val="Normal"/>
    <w:pPr>
      <w:keepNext/>
      <w:numPr>
        <w:ilvl w:val="0"/>
        <w:numId w:val="1"/>
      </w:numPr>
      <w:tabs>
        <w:tab w:val="left" w:pos="1134" w:leader="none"/>
      </w:tabs>
      <w:suppressAutoHyphens w:val="true"/>
      <w:spacing w:lineRule="auto" w:line="240" w:before="120" w:after="0"/>
      <w:ind w:left="0" w:right="1418" w:hanging="0"/>
      <w:jc w:val="both"/>
      <w:outlineLvl w:val="7"/>
    </w:pPr>
    <w:rPr>
      <w:rFonts w:ascii="Times New Roman" w:hAnsi="Times New Roman" w:eastAsia="Times New Roman" w:cs="Times New Roman"/>
      <w:b/>
      <w:sz w:val="24"/>
      <w:szCs w:val="20"/>
      <w:lang w:eastAsia="ar-SA"/>
    </w:rPr>
  </w:style>
  <w:style w:type="paragraph" w:styleId="Ttulo9">
    <w:name w:val="Título 9"/>
    <w:qFormat/>
    <w:link w:val="Ttulo9Char"/>
    <w:rsid w:val="00e463be"/>
    <w:basedOn w:val="Normal"/>
    <w:next w:val="Normal"/>
    <w:pPr>
      <w:keepNext/>
      <w:numPr>
        <w:ilvl w:val="0"/>
        <w:numId w:val="1"/>
      </w:numPr>
      <w:suppressAutoHyphens w:val="true"/>
      <w:spacing w:lineRule="auto" w:line="240" w:before="0" w:after="0"/>
      <w:ind w:left="1134" w:right="0" w:hanging="0"/>
      <w:jc w:val="center"/>
      <w:outlineLvl w:val="8"/>
    </w:pPr>
    <w:rPr>
      <w:rFonts w:ascii="Courier New" w:hAnsi="Courier New" w:eastAsia="Times New Roman" w:cs="Times New Roman"/>
      <w:sz w:val="24"/>
      <w:szCs w:val="20"/>
      <w:lang w:eastAsia="ar-SA"/>
    </w:rPr>
  </w:style>
  <w:style w:type="character" w:styleId="DefaultParagraphFont" w:default="1">
    <w:name w:val="Default Paragraph Font"/>
    <w:uiPriority w:val="1"/>
    <w:semiHidden/>
    <w:unhideWhenUsed/>
    <w:rPr/>
  </w:style>
  <w:style w:type="character" w:styleId="Ttulo1Char" w:customStyle="1">
    <w:name w:val="Título 1 Char"/>
    <w:uiPriority w:val="9"/>
    <w:link w:val="Ttulo1"/>
    <w:rsid w:val="00771a74"/>
    <w:basedOn w:val="DefaultParagraphFont"/>
    <w:rPr>
      <w:rFonts w:ascii="Cambria" w:hAnsi="Cambria" w:cs=""/>
      <w:b/>
      <w:bCs/>
      <w:color w:val="365F91"/>
      <w:sz w:val="28"/>
      <w:szCs w:val="28"/>
    </w:rPr>
  </w:style>
  <w:style w:type="character" w:styleId="Ttulo2Char" w:customStyle="1">
    <w:name w:val="Título 2 Char"/>
    <w:uiPriority w:val="9"/>
    <w:link w:val="Ttulo2"/>
    <w:rsid w:val="00771a74"/>
    <w:basedOn w:val="DefaultParagraphFont"/>
    <w:rPr>
      <w:rFonts w:ascii="Cambria" w:hAnsi="Cambria" w:cs=""/>
      <w:b/>
      <w:bCs/>
      <w:color w:val="4F81BD"/>
      <w:sz w:val="26"/>
      <w:szCs w:val="26"/>
    </w:rPr>
  </w:style>
  <w:style w:type="character" w:styleId="Ttulo3Char" w:customStyle="1">
    <w:name w:val="Título 3 Char"/>
    <w:uiPriority w:val="9"/>
    <w:semiHidden/>
    <w:link w:val="Ttulo3"/>
    <w:rsid w:val="00805386"/>
    <w:basedOn w:val="DefaultParagraphFont"/>
    <w:rPr>
      <w:rFonts w:ascii="Cambria" w:hAnsi="Cambria" w:cs=""/>
      <w:b/>
      <w:bCs/>
      <w:color w:val="4F81BD"/>
    </w:rPr>
  </w:style>
  <w:style w:type="character" w:styleId="TextodebaloChar" w:customStyle="1">
    <w:name w:val="Texto de balão Char"/>
    <w:link w:val="Textodebalo"/>
    <w:rsid w:val="00805386"/>
    <w:basedOn w:val="DefaultParagraphFont"/>
    <w:rPr>
      <w:rFonts w:ascii="Tahoma" w:hAnsi="Tahoma" w:cs="Tahoma"/>
      <w:sz w:val="16"/>
      <w:szCs w:val="16"/>
    </w:rPr>
  </w:style>
  <w:style w:type="character" w:styleId="Pagenumber">
    <w:name w:val="page number"/>
    <w:rsid w:val="00805386"/>
    <w:basedOn w:val="DefaultParagraphFont"/>
    <w:rPr/>
  </w:style>
  <w:style w:type="character" w:styleId="CabealhoChar" w:customStyle="1">
    <w:name w:val="Cabeçalho Char"/>
    <w:uiPriority w:val="99"/>
    <w:link w:val="Cabealho"/>
    <w:rsid w:val="00805386"/>
    <w:basedOn w:val="DefaultParagraphFont"/>
    <w:rPr>
      <w:rFonts w:ascii="Times New Roman" w:hAnsi="Times New Roman" w:eastAsia="Times New Roman" w:cs="Times New Roman"/>
      <w:sz w:val="20"/>
      <w:szCs w:val="20"/>
      <w:lang w:eastAsia="ar-SA"/>
    </w:rPr>
  </w:style>
  <w:style w:type="character" w:styleId="RodapChar" w:customStyle="1">
    <w:name w:val="Rodapé Char"/>
    <w:link w:val="Rodap"/>
    <w:rsid w:val="00805386"/>
    <w:basedOn w:val="DefaultParagraphFont"/>
    <w:rPr>
      <w:rFonts w:ascii="Times New Roman" w:hAnsi="Times New Roman" w:eastAsia="Times New Roman" w:cs="Times New Roman"/>
      <w:sz w:val="20"/>
      <w:szCs w:val="20"/>
      <w:lang w:eastAsia="ar-SA"/>
    </w:rPr>
  </w:style>
  <w:style w:type="character" w:styleId="RecuodecorpodetextoChar" w:customStyle="1">
    <w:name w:val="Recuo de corpo de texto Char"/>
    <w:link w:val="Recuodecorpodetexto"/>
    <w:rsid w:val="00805386"/>
    <w:basedOn w:val="DefaultParagraphFont"/>
    <w:rPr>
      <w:rFonts w:ascii="Times New Roman" w:hAnsi="Times New Roman" w:eastAsia="Times New Roman" w:cs="Times New Roman"/>
      <w:sz w:val="24"/>
      <w:szCs w:val="20"/>
      <w:lang w:eastAsia="ar-SA"/>
    </w:rPr>
  </w:style>
  <w:style w:type="character" w:styleId="LinkdaInternet">
    <w:name w:val="Link da Internet"/>
    <w:uiPriority w:val="99"/>
    <w:unhideWhenUsed/>
    <w:rsid w:val="00805386"/>
    <w:basedOn w:val="DefaultParagraphFont"/>
    <w:rPr>
      <w:color w:val="0000FF"/>
      <w:u w:val="single"/>
      <w:lang w:val="zxx" w:eastAsia="zxx" w:bidi="zxx"/>
    </w:rPr>
  </w:style>
  <w:style w:type="character" w:styleId="Ttulo4Char" w:customStyle="1">
    <w:name w:val="Título 4 Char"/>
    <w:uiPriority w:val="9"/>
    <w:semiHidden/>
    <w:link w:val="Ttulo4"/>
    <w:rsid w:val="00e463be"/>
    <w:basedOn w:val="DefaultParagraphFont"/>
    <w:rPr>
      <w:rFonts w:ascii="Cambria" w:hAnsi="Cambria" w:cs=""/>
      <w:b/>
      <w:bCs/>
      <w:i/>
      <w:iCs/>
      <w:color w:val="4F81BD"/>
    </w:rPr>
  </w:style>
  <w:style w:type="character" w:styleId="Ttulo5Char" w:customStyle="1">
    <w:name w:val="Título 5 Char"/>
    <w:uiPriority w:val="9"/>
    <w:semiHidden/>
    <w:link w:val="Ttulo5"/>
    <w:rsid w:val="00e463be"/>
    <w:basedOn w:val="DefaultParagraphFont"/>
    <w:rPr>
      <w:rFonts w:ascii="Cambria" w:hAnsi="Cambria" w:cs=""/>
      <w:color w:val="243F60"/>
    </w:rPr>
  </w:style>
  <w:style w:type="character" w:styleId="CorpodetextoChar" w:customStyle="1">
    <w:name w:val="Corpo de texto Char"/>
    <w:uiPriority w:val="99"/>
    <w:semiHidden/>
    <w:link w:val="Corpodetexto"/>
    <w:rsid w:val="00e463be"/>
    <w:basedOn w:val="DefaultParagraphFont"/>
    <w:rPr/>
  </w:style>
  <w:style w:type="character" w:styleId="Ttulo6Char" w:customStyle="1">
    <w:name w:val="Título 6 Char"/>
    <w:link w:val="Ttulo6"/>
    <w:rsid w:val="00e463be"/>
    <w:basedOn w:val="DefaultParagraphFont"/>
    <w:rPr>
      <w:rFonts w:ascii="Times New Roman" w:hAnsi="Times New Roman" w:eastAsia="Times New Roman" w:cs="Times New Roman"/>
      <w:sz w:val="24"/>
      <w:szCs w:val="20"/>
      <w:lang w:eastAsia="ar-SA"/>
    </w:rPr>
  </w:style>
  <w:style w:type="character" w:styleId="Ttulo7Char" w:customStyle="1">
    <w:name w:val="Título 7 Char"/>
    <w:link w:val="Ttulo7"/>
    <w:rsid w:val="00e463be"/>
    <w:basedOn w:val="DefaultParagraphFont"/>
    <w:rPr>
      <w:rFonts w:ascii="Courier" w:hAnsi="Courier" w:eastAsia="Times New Roman" w:cs="Times New Roman"/>
      <w:sz w:val="24"/>
      <w:szCs w:val="20"/>
      <w:lang w:eastAsia="ar-SA"/>
    </w:rPr>
  </w:style>
  <w:style w:type="character" w:styleId="Ttulo8Char" w:customStyle="1">
    <w:name w:val="Título 8 Char"/>
    <w:link w:val="Ttulo8"/>
    <w:rsid w:val="00e463be"/>
    <w:basedOn w:val="DefaultParagraphFont"/>
    <w:rPr>
      <w:rFonts w:ascii="Times New Roman" w:hAnsi="Times New Roman" w:eastAsia="Times New Roman" w:cs="Times New Roman"/>
      <w:b/>
      <w:sz w:val="24"/>
      <w:szCs w:val="20"/>
      <w:lang w:eastAsia="ar-SA"/>
    </w:rPr>
  </w:style>
  <w:style w:type="character" w:styleId="Ttulo9Char" w:customStyle="1">
    <w:name w:val="Título 9 Char"/>
    <w:link w:val="Ttulo9"/>
    <w:rsid w:val="00e463be"/>
    <w:basedOn w:val="DefaultParagraphFont"/>
    <w:rPr>
      <w:rFonts w:ascii="Courier New" w:hAnsi="Courier New" w:eastAsia="Times New Roman" w:cs="Times New Roman"/>
      <w:sz w:val="24"/>
      <w:szCs w:val="20"/>
      <w:lang w:eastAsia="ar-SA"/>
    </w:rPr>
  </w:style>
  <w:style w:type="character" w:styleId="WW8Num5z0" w:customStyle="1">
    <w:name w:val="WW8Num5z0"/>
    <w:rsid w:val="00e463be"/>
    <w:rPr>
      <w:rFonts w:ascii="Times New Roman" w:hAnsi="Times New Roman" w:eastAsia="Times New Roman"/>
      <w:sz w:val="24"/>
      <w:szCs w:val="24"/>
    </w:rPr>
  </w:style>
  <w:style w:type="character" w:styleId="WW8Num6z0" w:customStyle="1">
    <w:name w:val="WW8Num6z0"/>
    <w:rsid w:val="00e463be"/>
    <w:rPr>
      <w:color w:val="00000A"/>
    </w:rPr>
  </w:style>
  <w:style w:type="character" w:styleId="WW8Num7z0" w:customStyle="1">
    <w:name w:val="WW8Num7z0"/>
    <w:rsid w:val="00e463be"/>
    <w:rPr>
      <w:rFonts w:ascii="StarSymbol" w:hAnsi="StarSymbol"/>
    </w:rPr>
  </w:style>
  <w:style w:type="character" w:styleId="WW8Num8z0" w:customStyle="1">
    <w:name w:val="WW8Num8z0"/>
    <w:rsid w:val="00e463be"/>
    <w:rPr>
      <w:b/>
    </w:rPr>
  </w:style>
  <w:style w:type="character" w:styleId="WW8Num9z1" w:customStyle="1">
    <w:name w:val="WW8Num9z1"/>
    <w:rsid w:val="00e463be"/>
    <w:rPr>
      <w:rFonts w:ascii="Times New Roman" w:hAnsi="Times New Roman" w:eastAsia="Times New Roman" w:cs="Times New Roman"/>
    </w:rPr>
  </w:style>
  <w:style w:type="character" w:styleId="WW8Num12z0" w:customStyle="1">
    <w:name w:val="WW8Num12z0"/>
    <w:rsid w:val="00e463be"/>
    <w:rPr>
      <w:rFonts w:ascii="Times New Roman" w:hAnsi="Times New Roman" w:eastAsia="Times New Roman" w:cs="Times New Roman"/>
    </w:rPr>
  </w:style>
  <w:style w:type="character" w:styleId="WW8Num13z0" w:customStyle="1">
    <w:name w:val="WW8Num13z0"/>
    <w:rsid w:val="00e463be"/>
    <w:rPr>
      <w:b/>
    </w:rPr>
  </w:style>
  <w:style w:type="character" w:styleId="WW8Num15z0" w:customStyle="1">
    <w:name w:val="WW8Num15z0"/>
    <w:rsid w:val="00e463be"/>
    <w:rPr>
      <w:rFonts w:ascii="Times New Roman" w:hAnsi="Times New Roman" w:eastAsia="Times New Roman" w:cs="Times New Roman"/>
    </w:rPr>
  </w:style>
  <w:style w:type="character" w:styleId="WW8Num16z0" w:customStyle="1">
    <w:name w:val="WW8Num16z0"/>
    <w:rsid w:val="00e463be"/>
    <w:rPr>
      <w:rFonts w:ascii="Times New Roman" w:hAnsi="Times New Roman" w:eastAsia="Times New Roman" w:cs="Times New Roman"/>
    </w:rPr>
  </w:style>
  <w:style w:type="character" w:styleId="WW8Num21z0" w:customStyle="1">
    <w:name w:val="WW8Num21z0"/>
    <w:rsid w:val="00e463be"/>
    <w:rPr>
      <w:rFonts w:ascii="Times New Roman" w:hAnsi="Times New Roman" w:eastAsia="Times New Roman" w:cs="Times New Roman"/>
    </w:rPr>
  </w:style>
  <w:style w:type="character" w:styleId="WW8Num25z0" w:customStyle="1">
    <w:name w:val="WW8Num25z0"/>
    <w:rsid w:val="00e463be"/>
    <w:rPr>
      <w:rFonts w:ascii="Times New Roman" w:hAnsi="Times New Roman" w:eastAsia="Times New Roman" w:cs="Times New Roman"/>
    </w:rPr>
  </w:style>
  <w:style w:type="character" w:styleId="WW8Num26z0" w:customStyle="1">
    <w:name w:val="WW8Num26z0"/>
    <w:rsid w:val="00e463be"/>
    <w:rPr>
      <w:rFonts w:ascii="Times New Roman" w:hAnsi="Times New Roman" w:eastAsia="Times New Roman" w:cs="Times New Roman"/>
    </w:rPr>
  </w:style>
  <w:style w:type="character" w:styleId="WW8Num33z0" w:customStyle="1">
    <w:name w:val="WW8Num33z0"/>
    <w:rsid w:val="00e463be"/>
    <w:rPr>
      <w:rFonts w:ascii="Times New Roman" w:hAnsi="Times New Roman" w:eastAsia="Times New Roman" w:cs="Times New Roman"/>
    </w:rPr>
  </w:style>
  <w:style w:type="character" w:styleId="WW8Num35z0" w:customStyle="1">
    <w:name w:val="WW8Num35z0"/>
    <w:rsid w:val="00e463be"/>
    <w:rPr>
      <w:rFonts w:ascii="Times New Roman" w:hAnsi="Times New Roman" w:eastAsia="Times New Roman" w:cs="Times New Roman"/>
    </w:rPr>
  </w:style>
  <w:style w:type="character" w:styleId="WW8Num41z0" w:customStyle="1">
    <w:name w:val="WW8Num41z0"/>
    <w:rsid w:val="00e463be"/>
    <w:rPr>
      <w:rFonts w:ascii="Times New Roman" w:hAnsi="Times New Roman" w:eastAsia="Times New Roman" w:cs="Times New Roman"/>
      <w:strike w:val="false"/>
      <w:dstrike w:val="false"/>
    </w:rPr>
  </w:style>
  <w:style w:type="character" w:styleId="WW8Num43z1" w:customStyle="1">
    <w:name w:val="WW8Num43z1"/>
    <w:rsid w:val="00e463be"/>
    <w:rPr>
      <w:rFonts w:ascii="Times New Roman" w:hAnsi="Times New Roman" w:eastAsia="Times New Roman" w:cs="Times New Roman"/>
    </w:rPr>
  </w:style>
  <w:style w:type="character" w:styleId="WW8Num45z0" w:customStyle="1">
    <w:name w:val="WW8Num45z0"/>
    <w:rsid w:val="00e463be"/>
    <w:rPr>
      <w:u w:val="none"/>
    </w:rPr>
  </w:style>
  <w:style w:type="character" w:styleId="WW8Num47z0" w:customStyle="1">
    <w:name w:val="WW8Num47z0"/>
    <w:rsid w:val="00e463be"/>
    <w:rPr>
      <w:rFonts w:ascii="Times New Roman" w:hAnsi="Times New Roman" w:eastAsia="Times New Roman" w:cs="Times New Roman"/>
      <w:strike w:val="false"/>
      <w:dstrike w:val="false"/>
    </w:rPr>
  </w:style>
  <w:style w:type="character" w:styleId="WW8Num52z0" w:customStyle="1">
    <w:name w:val="WW8Num52z0"/>
    <w:rsid w:val="00e463be"/>
    <w:rPr>
      <w:rFonts w:ascii="Times New Roman" w:hAnsi="Times New Roman" w:eastAsia="Times New Roman" w:cs="Times New Roman"/>
    </w:rPr>
  </w:style>
  <w:style w:type="character" w:styleId="WW8Num56z1" w:customStyle="1">
    <w:name w:val="WW8Num56z1"/>
    <w:rsid w:val="00e463be"/>
    <w:rPr>
      <w:rFonts w:ascii="Times New Roman" w:hAnsi="Times New Roman" w:eastAsia="Times New Roman" w:cs="Times New Roman"/>
    </w:rPr>
  </w:style>
  <w:style w:type="character" w:styleId="WW8Num57z0" w:customStyle="1">
    <w:name w:val="WW8Num57z0"/>
    <w:rsid w:val="00e463be"/>
    <w:rPr>
      <w:rFonts w:ascii="Times New Roman" w:hAnsi="Times New Roman" w:eastAsia="Times New Roman" w:cs="Times New Roman"/>
    </w:rPr>
  </w:style>
  <w:style w:type="character" w:styleId="WW8Num58z1" w:customStyle="1">
    <w:name w:val="WW8Num58z1"/>
    <w:rsid w:val="00e463be"/>
    <w:rPr>
      <w:rFonts w:ascii="Times New Roman" w:hAnsi="Times New Roman" w:eastAsia="Times New Roman" w:cs="Times New Roman"/>
    </w:rPr>
  </w:style>
  <w:style w:type="character" w:styleId="WW8Num59z0" w:customStyle="1">
    <w:name w:val="WW8Num59z0"/>
    <w:rsid w:val="00e463be"/>
    <w:rPr>
      <w:rFonts w:ascii="Times New Roman" w:hAnsi="Times New Roman" w:eastAsia="Times New Roman"/>
      <w:b/>
      <w:bCs/>
      <w:spacing w:val="-1"/>
      <w:sz w:val="24"/>
      <w:szCs w:val="24"/>
    </w:rPr>
  </w:style>
  <w:style w:type="character" w:styleId="WW8Num59z1" w:customStyle="1">
    <w:name w:val="WW8Num59z1"/>
    <w:rsid w:val="00e463be"/>
    <w:rPr>
      <w:rFonts w:ascii="Times New Roman" w:hAnsi="Times New Roman" w:eastAsia="Times New Roman"/>
      <w:spacing w:val="-1"/>
      <w:sz w:val="24"/>
      <w:szCs w:val="24"/>
    </w:rPr>
  </w:style>
  <w:style w:type="character" w:styleId="WW8Num59z3" w:customStyle="1">
    <w:name w:val="WW8Num59z3"/>
    <w:rsid w:val="00e463be"/>
    <w:rPr>
      <w:rFonts w:ascii="Times New Roman" w:hAnsi="Times New Roman" w:eastAsia="Times New Roman"/>
      <w:sz w:val="24"/>
      <w:szCs w:val="24"/>
    </w:rPr>
  </w:style>
  <w:style w:type="character" w:styleId="WW8Num59z5" w:customStyle="1">
    <w:name w:val="WW8Num59z5"/>
    <w:rsid w:val="00e463be"/>
    <w:rPr>
      <w:rFonts w:ascii="Times New Roman" w:hAnsi="Times New Roman" w:eastAsia="Times New Roman"/>
      <w:w w:val="99"/>
      <w:sz w:val="24"/>
      <w:szCs w:val="24"/>
    </w:rPr>
  </w:style>
  <w:style w:type="character" w:styleId="WW8Num59z6" w:customStyle="1">
    <w:name w:val="WW8Num59z6"/>
    <w:rsid w:val="00e463be"/>
    <w:rPr>
      <w:rFonts w:ascii="Wingdings 2" w:hAnsi="Wingdings 2"/>
    </w:rPr>
  </w:style>
  <w:style w:type="character" w:styleId="WW8Num133z0" w:customStyle="1">
    <w:name w:val="WW8Num133z0"/>
    <w:rsid w:val="00e463be"/>
    <w:rPr>
      <w:rFonts w:ascii="Symbol" w:hAnsi="Symbol" w:cs="OpenSymbol"/>
    </w:rPr>
  </w:style>
  <w:style w:type="character" w:styleId="Fontepargpadro3" w:customStyle="1">
    <w:name w:val="Fonte parág. padrão3"/>
    <w:rsid w:val="00e463be"/>
    <w:rPr/>
  </w:style>
  <w:style w:type="character" w:styleId="AbsatzStandardschriftart" w:customStyle="1">
    <w:name w:val="Absatz-Standardschriftart"/>
    <w:rsid w:val="00e463be"/>
    <w:rPr/>
  </w:style>
  <w:style w:type="character" w:styleId="WWAbsatzStandardschriftart" w:customStyle="1">
    <w:name w:val="WW-Absatz-Standardschriftart"/>
    <w:rsid w:val="00e463be"/>
    <w:rPr/>
  </w:style>
  <w:style w:type="character" w:styleId="WW8Num3z0" w:customStyle="1">
    <w:name w:val="WW8Num3z0"/>
    <w:rsid w:val="00e463be"/>
    <w:rPr>
      <w:strike w:val="false"/>
      <w:dstrike w:val="false"/>
    </w:rPr>
  </w:style>
  <w:style w:type="character" w:styleId="WW8Num9z0" w:customStyle="1">
    <w:name w:val="WW8Num9z0"/>
    <w:rsid w:val="00e463be"/>
    <w:rPr>
      <w:rFonts w:ascii="Times New Roman" w:hAnsi="Times New Roman" w:eastAsia="Times New Roman"/>
      <w:sz w:val="24"/>
      <w:szCs w:val="24"/>
    </w:rPr>
  </w:style>
  <w:style w:type="character" w:styleId="WW8Num10z0" w:customStyle="1">
    <w:name w:val="WW8Num10z0"/>
    <w:rsid w:val="00e463be"/>
    <w:rPr>
      <w:rFonts w:ascii="Times New Roman" w:hAnsi="Times New Roman" w:eastAsia="Times New Roman" w:cs="Times New Roman"/>
    </w:rPr>
  </w:style>
  <w:style w:type="character" w:styleId="WW8Num11z0" w:customStyle="1">
    <w:name w:val="WW8Num11z0"/>
    <w:rsid w:val="00e463be"/>
    <w:rPr>
      <w:rFonts w:ascii="StarSymbol" w:hAnsi="StarSymbol"/>
    </w:rPr>
  </w:style>
  <w:style w:type="character" w:styleId="WW8Num14z1" w:customStyle="1">
    <w:name w:val="WW8Num14z1"/>
    <w:rsid w:val="00e463be"/>
    <w:rPr>
      <w:rFonts w:ascii="Times New Roman" w:hAnsi="Times New Roman" w:eastAsia="Times New Roman" w:cs="Times New Roman"/>
    </w:rPr>
  </w:style>
  <w:style w:type="character" w:styleId="WW8Num19z0" w:customStyle="1">
    <w:name w:val="WW8Num19z0"/>
    <w:rsid w:val="00e463be"/>
    <w:rPr>
      <w:rFonts w:ascii="Times New Roman" w:hAnsi="Times New Roman" w:eastAsia="Times New Roman" w:cs="Times New Roman"/>
    </w:rPr>
  </w:style>
  <w:style w:type="character" w:styleId="WW8Num24z0" w:customStyle="1">
    <w:name w:val="WW8Num24z0"/>
    <w:rsid w:val="00e463be"/>
    <w:rPr>
      <w:rFonts w:ascii="Times New Roman" w:hAnsi="Times New Roman" w:eastAsia="Times New Roman" w:cs="Times New Roman"/>
    </w:rPr>
  </w:style>
  <w:style w:type="character" w:styleId="WW8Num36z0" w:customStyle="1">
    <w:name w:val="WW8Num36z0"/>
    <w:rsid w:val="00e463be"/>
    <w:rPr>
      <w:rFonts w:ascii="Symbol" w:hAnsi="Symbol"/>
    </w:rPr>
  </w:style>
  <w:style w:type="character" w:styleId="WW8Num36z1" w:customStyle="1">
    <w:name w:val="WW8Num36z1"/>
    <w:rsid w:val="00e463be"/>
    <w:rPr>
      <w:rFonts w:ascii="Courier New" w:hAnsi="Courier New" w:cs="Courier New"/>
    </w:rPr>
  </w:style>
  <w:style w:type="character" w:styleId="WW8Num36z2" w:customStyle="1">
    <w:name w:val="WW8Num36z2"/>
    <w:rsid w:val="00e463be"/>
    <w:rPr>
      <w:rFonts w:ascii="Wingdings" w:hAnsi="Wingdings"/>
    </w:rPr>
  </w:style>
  <w:style w:type="character" w:styleId="WW8Num42z0" w:customStyle="1">
    <w:name w:val="WW8Num42z0"/>
    <w:rsid w:val="00e463be"/>
    <w:rPr>
      <w:sz w:val="20"/>
      <w:szCs w:val="20"/>
    </w:rPr>
  </w:style>
  <w:style w:type="character" w:styleId="WW8Num43z0" w:customStyle="1">
    <w:name w:val="WW8Num43z0"/>
    <w:rsid w:val="00e463be"/>
    <w:rPr>
      <w:rFonts w:ascii="Times New Roman" w:hAnsi="Times New Roman" w:eastAsia="Times New Roman" w:cs="Times New Roman"/>
    </w:rPr>
  </w:style>
  <w:style w:type="character" w:styleId="WW8Num51z0" w:customStyle="1">
    <w:name w:val="WW8Num51z0"/>
    <w:rsid w:val="00e463be"/>
    <w:rPr>
      <w:color w:val="00000A"/>
    </w:rPr>
  </w:style>
  <w:style w:type="character" w:styleId="WW8Num55z0" w:customStyle="1">
    <w:name w:val="WW8Num55z0"/>
    <w:rsid w:val="00e463be"/>
    <w:rPr>
      <w:rFonts w:ascii="Times New Roman" w:hAnsi="Times New Roman" w:eastAsia="Times New Roman" w:cs="Times New Roman"/>
    </w:rPr>
  </w:style>
  <w:style w:type="character" w:styleId="WW8Num67z0" w:customStyle="1">
    <w:name w:val="WW8Num67z0"/>
    <w:rsid w:val="00e463be"/>
    <w:rPr>
      <w:rFonts w:ascii="Times New Roman" w:hAnsi="Times New Roman" w:eastAsia="Times New Roman" w:cs="Times New Roman"/>
      <w:strike w:val="false"/>
      <w:dstrike w:val="false"/>
    </w:rPr>
  </w:style>
  <w:style w:type="character" w:styleId="WW8Num70z1" w:customStyle="1">
    <w:name w:val="WW8Num70z1"/>
    <w:rsid w:val="00e463be"/>
    <w:rPr>
      <w:rFonts w:ascii="Times New Roman" w:hAnsi="Times New Roman" w:eastAsia="Times New Roman" w:cs="Times New Roman"/>
    </w:rPr>
  </w:style>
  <w:style w:type="character" w:styleId="WW8Num72z0" w:customStyle="1">
    <w:name w:val="WW8Num72z0"/>
    <w:rsid w:val="00e463be"/>
    <w:rPr>
      <w:u w:val="none"/>
    </w:rPr>
  </w:style>
  <w:style w:type="character" w:styleId="WW8Num74z0" w:customStyle="1">
    <w:name w:val="WW8Num74z0"/>
    <w:rsid w:val="00e463be"/>
    <w:rPr>
      <w:rFonts w:ascii="Symbol" w:hAnsi="Symbol"/>
    </w:rPr>
  </w:style>
  <w:style w:type="character" w:styleId="WW8Num74z1" w:customStyle="1">
    <w:name w:val="WW8Num74z1"/>
    <w:rsid w:val="00e463be"/>
    <w:rPr>
      <w:rFonts w:ascii="Courier New" w:hAnsi="Courier New" w:cs="Courier New"/>
    </w:rPr>
  </w:style>
  <w:style w:type="character" w:styleId="WW8Num74z2" w:customStyle="1">
    <w:name w:val="WW8Num74z2"/>
    <w:rsid w:val="00e463be"/>
    <w:rPr>
      <w:rFonts w:ascii="Wingdings" w:hAnsi="Wingdings"/>
    </w:rPr>
  </w:style>
  <w:style w:type="character" w:styleId="WW8Num75z0" w:customStyle="1">
    <w:name w:val="WW8Num75z0"/>
    <w:rsid w:val="00e463be"/>
    <w:rPr>
      <w:rFonts w:ascii="Times New Roman" w:hAnsi="Times New Roman" w:eastAsia="Times New Roman" w:cs="Times New Roman"/>
      <w:strike w:val="false"/>
      <w:dstrike w:val="false"/>
    </w:rPr>
  </w:style>
  <w:style w:type="character" w:styleId="WW8Num81z0" w:customStyle="1">
    <w:name w:val="WW8Num81z0"/>
    <w:rsid w:val="00e463be"/>
    <w:rPr>
      <w:rFonts w:ascii="Times New Roman" w:hAnsi="Times New Roman" w:eastAsia="Times New Roman" w:cs="Times New Roman"/>
    </w:rPr>
  </w:style>
  <w:style w:type="character" w:styleId="WW8Num86z0" w:customStyle="1">
    <w:name w:val="WW8Num86z0"/>
    <w:rsid w:val="00e463be"/>
    <w:rPr>
      <w:color w:val="00000A"/>
    </w:rPr>
  </w:style>
  <w:style w:type="character" w:styleId="WW8Num87z1" w:customStyle="1">
    <w:name w:val="WW8Num87z1"/>
    <w:rsid w:val="00e463be"/>
    <w:rPr>
      <w:rFonts w:ascii="Times New Roman" w:hAnsi="Times New Roman" w:eastAsia="Times New Roman" w:cs="Times New Roman"/>
    </w:rPr>
  </w:style>
  <w:style w:type="character" w:styleId="WW8Num88z0" w:customStyle="1">
    <w:name w:val="WW8Num88z0"/>
    <w:rsid w:val="00e463be"/>
    <w:rPr>
      <w:rFonts w:ascii="Times New Roman" w:hAnsi="Times New Roman" w:eastAsia="Times New Roman"/>
      <w:w w:val="99"/>
      <w:sz w:val="24"/>
      <w:szCs w:val="24"/>
    </w:rPr>
  </w:style>
  <w:style w:type="character" w:styleId="WW8Num89z0" w:customStyle="1">
    <w:name w:val="WW8Num89z0"/>
    <w:rsid w:val="00e463be"/>
    <w:rPr>
      <w:rFonts w:ascii="Times New Roman" w:hAnsi="Times New Roman" w:eastAsia="Times New Roman" w:cs="Times New Roman"/>
    </w:rPr>
  </w:style>
  <w:style w:type="character" w:styleId="WW8Num90z1" w:customStyle="1">
    <w:name w:val="WW8Num90z1"/>
    <w:rsid w:val="00e463be"/>
    <w:rPr>
      <w:rFonts w:ascii="Times New Roman" w:hAnsi="Times New Roman" w:eastAsia="Times New Roman" w:cs="Times New Roman"/>
    </w:rPr>
  </w:style>
  <w:style w:type="character" w:styleId="WW8Num92z0" w:customStyle="1">
    <w:name w:val="WW8Num92z0"/>
    <w:rsid w:val="00e463be"/>
    <w:rPr>
      <w:rFonts w:ascii="Times New Roman" w:hAnsi="Times New Roman" w:eastAsia="Times New Roman"/>
      <w:b/>
      <w:bCs/>
      <w:spacing w:val="-1"/>
      <w:sz w:val="24"/>
      <w:szCs w:val="24"/>
    </w:rPr>
  </w:style>
  <w:style w:type="character" w:styleId="WW8Num92z1" w:customStyle="1">
    <w:name w:val="WW8Num92z1"/>
    <w:rsid w:val="00e463be"/>
    <w:rPr>
      <w:rFonts w:ascii="Times New Roman" w:hAnsi="Times New Roman" w:eastAsia="Times New Roman"/>
      <w:spacing w:val="-1"/>
      <w:sz w:val="24"/>
      <w:szCs w:val="24"/>
    </w:rPr>
  </w:style>
  <w:style w:type="character" w:styleId="WW8Num92z3" w:customStyle="1">
    <w:name w:val="WW8Num92z3"/>
    <w:rsid w:val="00e463be"/>
    <w:rPr>
      <w:rFonts w:ascii="Times New Roman" w:hAnsi="Times New Roman" w:eastAsia="Times New Roman"/>
      <w:sz w:val="24"/>
      <w:szCs w:val="24"/>
    </w:rPr>
  </w:style>
  <w:style w:type="character" w:styleId="WW8Num92z5" w:customStyle="1">
    <w:name w:val="WW8Num92z5"/>
    <w:rsid w:val="00e463be"/>
    <w:rPr>
      <w:rFonts w:ascii="Times New Roman" w:hAnsi="Times New Roman" w:eastAsia="Times New Roman"/>
      <w:w w:val="99"/>
      <w:sz w:val="24"/>
      <w:szCs w:val="24"/>
    </w:rPr>
  </w:style>
  <w:style w:type="character" w:styleId="WW8Num96z0" w:customStyle="1">
    <w:name w:val="WW8Num96z0"/>
    <w:rsid w:val="00e463be"/>
    <w:rPr>
      <w:color w:val="00000A"/>
    </w:rPr>
  </w:style>
  <w:style w:type="character" w:styleId="WW8Num105z3" w:customStyle="1">
    <w:name w:val="WW8Num105z3"/>
    <w:rsid w:val="00e463be"/>
    <w:rPr>
      <w:rFonts w:ascii="Times New Roman" w:hAnsi="Times New Roman" w:eastAsia="Times New Roman"/>
      <w:b/>
      <w:bCs/>
      <w:sz w:val="24"/>
      <w:szCs w:val="24"/>
    </w:rPr>
  </w:style>
  <w:style w:type="character" w:styleId="WW8Num105z5" w:customStyle="1">
    <w:name w:val="WW8Num105z5"/>
    <w:rsid w:val="00e463be"/>
    <w:rPr>
      <w:rFonts w:ascii="Times New Roman" w:hAnsi="Times New Roman" w:eastAsia="Times New Roman"/>
      <w:w w:val="99"/>
      <w:sz w:val="24"/>
      <w:szCs w:val="24"/>
    </w:rPr>
  </w:style>
  <w:style w:type="character" w:styleId="Fontepargpadro2" w:customStyle="1">
    <w:name w:val="Fonte parág. padrão2"/>
    <w:rsid w:val="00e463be"/>
    <w:rPr/>
  </w:style>
  <w:style w:type="character" w:styleId="WW8Num2z0" w:customStyle="1">
    <w:name w:val="WW8Num2z0"/>
    <w:rsid w:val="00e463be"/>
    <w:rPr>
      <w:rFonts w:ascii="Century Schoolbook" w:hAnsi="Century Schoolbook"/>
      <w:b w:val="false"/>
      <w:i w:val="false"/>
      <w:sz w:val="19"/>
    </w:rPr>
  </w:style>
  <w:style w:type="character" w:styleId="WW8Num18z0" w:customStyle="1">
    <w:name w:val="WW8Num18z0"/>
    <w:rsid w:val="00e463be"/>
    <w:rPr>
      <w:rFonts w:ascii="StarSymbol" w:hAnsi="StarSymbol"/>
    </w:rPr>
  </w:style>
  <w:style w:type="character" w:styleId="Fontepargpadro1" w:customStyle="1">
    <w:name w:val="Fonte parág. padrão1"/>
    <w:rsid w:val="00e463be"/>
    <w:rPr/>
  </w:style>
  <w:style w:type="character" w:styleId="WWAbsatzStandardschriftart1" w:customStyle="1">
    <w:name w:val="WW-Absatz-Standardschriftart1"/>
    <w:rsid w:val="00e463be"/>
    <w:rPr/>
  </w:style>
  <w:style w:type="character" w:styleId="WWAbsatzStandardschriftart11" w:customStyle="1">
    <w:name w:val="WW-Absatz-Standardschriftart11"/>
    <w:rsid w:val="00e463be"/>
    <w:rPr/>
  </w:style>
  <w:style w:type="character" w:styleId="WW8Num1z0" w:customStyle="1">
    <w:name w:val="WW8Num1z0"/>
    <w:rsid w:val="00e463be"/>
    <w:rPr>
      <w:b/>
      <w:u w:val="none"/>
    </w:rPr>
  </w:style>
  <w:style w:type="character" w:styleId="WW8Num20z0" w:customStyle="1">
    <w:name w:val="WW8Num20z0"/>
    <w:rsid w:val="00e463be"/>
    <w:rPr>
      <w:rFonts w:ascii="Times New Roman" w:hAnsi="Times New Roman"/>
      <w:b/>
      <w:i w:val="false"/>
      <w:sz w:val="24"/>
    </w:rPr>
  </w:style>
  <w:style w:type="character" w:styleId="WWFontepargpadro" w:customStyle="1">
    <w:name w:val="WW-Fonte parág. padrão"/>
    <w:rsid w:val="00e463be"/>
    <w:rPr/>
  </w:style>
  <w:style w:type="character" w:styleId="Smbolosdenumerao" w:customStyle="1">
    <w:name w:val="Símbolos de numeração"/>
    <w:rsid w:val="00e463be"/>
    <w:rPr/>
  </w:style>
  <w:style w:type="character" w:styleId="Caracteresdenotaderodap" w:customStyle="1">
    <w:name w:val="Caracteres de nota de rodapé"/>
    <w:rsid w:val="00e463be"/>
    <w:rPr>
      <w:vertAlign w:val="superscript"/>
    </w:rPr>
  </w:style>
  <w:style w:type="character" w:styleId="Refdecomentrio1" w:customStyle="1">
    <w:name w:val="Ref. de comentário1"/>
    <w:rsid w:val="00e463be"/>
    <w:rPr>
      <w:sz w:val="16"/>
      <w:szCs w:val="16"/>
    </w:rPr>
  </w:style>
  <w:style w:type="character" w:styleId="TextodecomentrioChar" w:customStyle="1">
    <w:name w:val="Texto de comentário Char"/>
    <w:rsid w:val="00e463be"/>
    <w:rPr/>
  </w:style>
  <w:style w:type="character" w:styleId="AssuntodocomentrioChar" w:customStyle="1">
    <w:name w:val="Assunto do comentário Char"/>
    <w:rsid w:val="00e463be"/>
    <w:rPr>
      <w:b/>
      <w:bCs/>
    </w:rPr>
  </w:style>
  <w:style w:type="character" w:styleId="TextodenotaderodapChar" w:customStyle="1">
    <w:name w:val="Texto de nota de rodapé Char"/>
    <w:rsid w:val="00e463be"/>
    <w:rPr/>
  </w:style>
  <w:style w:type="character" w:styleId="Refdenotaderodap1" w:customStyle="1">
    <w:name w:val="Ref. de nota de rodapé1"/>
    <w:rsid w:val="00e463be"/>
    <w:rPr>
      <w:vertAlign w:val="superscript"/>
    </w:rPr>
  </w:style>
  <w:style w:type="character" w:styleId="Refdenotaderodap2" w:customStyle="1">
    <w:name w:val="Ref. de nota de rodapé2"/>
    <w:rsid w:val="00e463be"/>
    <w:rPr>
      <w:vertAlign w:val="superscript"/>
    </w:rPr>
  </w:style>
  <w:style w:type="character" w:styleId="Marcas" w:customStyle="1">
    <w:name w:val="Marcas"/>
    <w:rsid w:val="00e463be"/>
    <w:rPr>
      <w:rFonts w:ascii="OpenSymbol" w:hAnsi="OpenSymbol" w:eastAsia="OpenSymbol" w:cs="OpenSymbol"/>
    </w:rPr>
  </w:style>
  <w:style w:type="character" w:styleId="TextodecomentrioChar1" w:customStyle="1">
    <w:name w:val="Texto de comentário Char1"/>
    <w:uiPriority w:val="99"/>
    <w:semiHidden/>
    <w:link w:val="Textodecomentrio"/>
    <w:rsid w:val="00e463be"/>
    <w:basedOn w:val="DefaultParagraphFont"/>
    <w:rPr>
      <w:sz w:val="20"/>
      <w:szCs w:val="20"/>
    </w:rPr>
  </w:style>
  <w:style w:type="character" w:styleId="AssuntodocomentrioChar1" w:customStyle="1">
    <w:name w:val="Assunto do comentário Char1"/>
    <w:link w:val="Assuntodocomentrio"/>
    <w:rsid w:val="00e463be"/>
    <w:basedOn w:val="TextodecomentrioChar1"/>
    <w:rPr>
      <w:rFonts w:ascii="Times New Roman" w:hAnsi="Times New Roman" w:eastAsia="Times New Roman" w:cs="Times New Roman"/>
      <w:b/>
      <w:bCs/>
      <w:sz w:val="20"/>
      <w:szCs w:val="20"/>
      <w:lang w:eastAsia="ar-SA"/>
    </w:rPr>
  </w:style>
  <w:style w:type="character" w:styleId="TextodenotaderodapChar1" w:customStyle="1">
    <w:name w:val="Texto de nota de rodapé Char1"/>
    <w:link w:val="Textodenotaderodap"/>
    <w:rsid w:val="00e463be"/>
    <w:basedOn w:val="DefaultParagraphFont"/>
    <w:rPr>
      <w:rFonts w:ascii="Times New Roman" w:hAnsi="Times New Roman" w:eastAsia="Times New Roman" w:cs="Times New Roman"/>
      <w:sz w:val="20"/>
      <w:szCs w:val="20"/>
      <w:lang w:eastAsia="ar-SA"/>
    </w:rPr>
  </w:style>
  <w:style w:type="character" w:styleId="PartesuperiorzdoformulrioChar" w:customStyle="1">
    <w:name w:val="Parte superior-z do formulário Char"/>
    <w:uiPriority w:val="99"/>
    <w:semiHidden/>
    <w:link w:val="Partesuperior-zdoformulrio"/>
    <w:rsid w:val="00e463be"/>
    <w:basedOn w:val="DefaultParagraphFont"/>
    <w:rPr>
      <w:rFonts w:ascii="Arial" w:hAnsi="Arial" w:eastAsia="Times New Roman" w:cs="Arial"/>
      <w:vanish/>
      <w:sz w:val="16"/>
      <w:szCs w:val="16"/>
      <w:lang w:eastAsia="pt-BR"/>
    </w:rPr>
  </w:style>
  <w:style w:type="character" w:styleId="ParteinferiordoformulrioChar" w:customStyle="1">
    <w:name w:val="Parte inferior do formulário Char"/>
    <w:uiPriority w:val="99"/>
    <w:semiHidden/>
    <w:link w:val="Parteinferiordoformulrio"/>
    <w:rsid w:val="00e463be"/>
    <w:basedOn w:val="DefaultParagraphFont"/>
    <w:rPr>
      <w:rFonts w:ascii="Arial" w:hAnsi="Arial" w:eastAsia="Times New Roman" w:cs="Arial"/>
      <w:vanish/>
      <w:sz w:val="16"/>
      <w:szCs w:val="16"/>
      <w:lang w:eastAsia="pt-BR"/>
    </w:rPr>
  </w:style>
  <w:style w:type="character" w:styleId="Footnotereference">
    <w:name w:val="footnote reference"/>
    <w:uiPriority w:val="99"/>
    <w:semiHidden/>
    <w:unhideWhenUsed/>
    <w:rsid w:val="00e463be"/>
    <w:rPr>
      <w:vertAlign w:val="superscript"/>
    </w:rPr>
  </w:style>
  <w:style w:type="character" w:styleId="Annotationreference">
    <w:name w:val="annotation reference"/>
    <w:uiPriority w:val="99"/>
    <w:semiHidden/>
    <w:unhideWhenUsed/>
    <w:rsid w:val="00e463be"/>
    <w:rPr>
      <w:sz w:val="16"/>
      <w:szCs w:val="16"/>
    </w:rPr>
  </w:style>
  <w:style w:type="character" w:styleId="PlaceholderText">
    <w:name w:val="Placeholder Text"/>
    <w:uiPriority w:val="99"/>
    <w:semiHidden/>
    <w:rsid w:val="00414bf8"/>
    <w:basedOn w:val="DefaultParagraphFont"/>
    <w:rPr>
      <w:color w:val="808080"/>
    </w:rPr>
  </w:style>
  <w:style w:type="character" w:styleId="ListLabel1">
    <w:name w:val="ListLabel 1"/>
    <w:rPr>
      <w:rFonts w:eastAsia="Times New Roman"/>
      <w:sz w:val="16"/>
      <w:szCs w:val="16"/>
    </w:rPr>
  </w:style>
  <w:style w:type="character" w:styleId="ListLabel2">
    <w:name w:val="ListLabel 2"/>
    <w:rPr>
      <w:rFonts w:eastAsia="Times New Roman" w:cs="Times New Roman"/>
      <w:sz w:val="16"/>
      <w:szCs w:val="20"/>
    </w:rPr>
  </w:style>
  <w:style w:type="character" w:styleId="ListLabel3">
    <w:name w:val="ListLabel 3"/>
    <w:rPr>
      <w:u w:val="none"/>
    </w:rPr>
  </w:style>
  <w:style w:type="character" w:styleId="ListLabel4">
    <w:name w:val="ListLabel 4"/>
    <w:rPr>
      <w:rFonts w:eastAsia="Times New Roman" w:cs="Times New Roman"/>
      <w:b/>
      <w:bCs/>
      <w:sz w:val="24"/>
      <w:szCs w:val="24"/>
    </w:rPr>
  </w:style>
  <w:style w:type="character" w:styleId="ListLabel5">
    <w:name w:val="ListLabel 5"/>
    <w:rPr>
      <w:b/>
      <w:color w:val="00000A"/>
    </w:rPr>
  </w:style>
  <w:style w:type="character" w:styleId="ListLabel6">
    <w:name w:val="ListLabel 6"/>
    <w:rPr>
      <w:b w:val="false"/>
      <w:color w:val="00000A"/>
    </w:rPr>
  </w:style>
  <w:style w:type="character" w:styleId="ListLabel7">
    <w:name w:val="ListLabel 7"/>
    <w:rPr>
      <w:rFonts w:cs="Courier New"/>
    </w:rPr>
  </w:style>
  <w:style w:type="paragraph" w:styleId="Ttulo">
    <w:name w:val="Título"/>
    <w:basedOn w:val="Normal"/>
    <w:next w:val="Corpodotexto"/>
    <w:pPr>
      <w:keepNext/>
      <w:spacing w:before="240" w:after="120"/>
    </w:pPr>
    <w:rPr>
      <w:rFonts w:ascii="Liberation Sans" w:hAnsi="Liberation Sans" w:eastAsia="Microsoft YaHei" w:cs="Mangal"/>
      <w:sz w:val="28"/>
      <w:szCs w:val="28"/>
    </w:rPr>
  </w:style>
  <w:style w:type="paragraph" w:styleId="Corpodotexto" w:customStyle="1">
    <w:name w:val="Corpo do texto"/>
    <w:rsid w:val="0071111d"/>
    <w:basedOn w:val="Normal"/>
    <w:pPr>
      <w:spacing w:lineRule="auto" w:line="288" w:before="0" w:after="120"/>
    </w:pPr>
    <w:rPr>
      <w:rFonts w:ascii="Times New Roman" w:hAnsi="Times New Roman" w:eastAsia="Lucida Sans Unicode" w:cs="Tahoma"/>
    </w:rPr>
  </w:style>
  <w:style w:type="paragraph" w:styleId="Lista">
    <w:name w:val="Lista"/>
    <w:rsid w:val="00e463be"/>
    <w:basedOn w:val="Corpodotexto"/>
    <w:pPr>
      <w:suppressAutoHyphens w:val="true"/>
      <w:spacing w:lineRule="auto" w:line="240" w:before="0" w:after="0"/>
      <w:jc w:val="both"/>
    </w:pPr>
    <w:rPr>
      <w:rFonts w:ascii="Times New Roman" w:hAnsi="Times New Roman" w:eastAsia="Times New Roman" w:cs="Mangal"/>
      <w:sz w:val="24"/>
      <w:szCs w:val="20"/>
      <w:lang w:eastAsia="ar-SA"/>
    </w:rPr>
  </w:style>
  <w:style w:type="paragraph" w:styleId="Legenda">
    <w:name w:val="Legenda"/>
    <w:basedOn w:val="Normal"/>
    <w:pPr>
      <w:suppressLineNumbers/>
      <w:spacing w:before="120" w:after="120"/>
    </w:pPr>
    <w:rPr>
      <w:rFonts w:cs="Mangal"/>
      <w:i/>
      <w:iCs/>
      <w:sz w:val="24"/>
      <w:szCs w:val="24"/>
    </w:rPr>
  </w:style>
  <w:style w:type="paragraph" w:styleId="Ndice" w:customStyle="1">
    <w:name w:val="Índice"/>
    <w:rsid w:val="00e463be"/>
    <w:basedOn w:val="Normal"/>
    <w:pPr>
      <w:suppressLineNumbers/>
      <w:suppressAutoHyphens w:val="true"/>
      <w:spacing w:lineRule="auto" w:line="240" w:before="0" w:after="0"/>
    </w:pPr>
    <w:rPr>
      <w:rFonts w:ascii="Times New Roman" w:hAnsi="Times New Roman" w:eastAsia="Times New Roman" w:cs="Tahoma"/>
      <w:sz w:val="20"/>
      <w:szCs w:val="20"/>
      <w:lang w:eastAsia="ar-SA"/>
    </w:rPr>
  </w:style>
  <w:style w:type="paragraph" w:styleId="ListParagraph">
    <w:name w:val="List Paragraph"/>
    <w:qFormat/>
    <w:rsid w:val="00771a74"/>
    <w:basedOn w:val="Normal"/>
    <w:pPr>
      <w:spacing w:before="0" w:after="200"/>
      <w:ind w:left="720" w:right="0" w:hanging="0"/>
      <w:contextualSpacing/>
    </w:pPr>
    <w:rPr/>
  </w:style>
  <w:style w:type="paragraph" w:styleId="Legenda1" w:customStyle="1">
    <w:name w:val="Legenda1"/>
    <w:rsid w:val="00805386"/>
    <w:basedOn w:val="Normal"/>
    <w:next w:val="Normal"/>
    <w:pPr>
      <w:suppressAutoHyphens w:val="true"/>
      <w:spacing w:lineRule="exact" w:line="480" w:before="0" w:after="0"/>
      <w:jc w:val="center"/>
    </w:pPr>
    <w:rPr>
      <w:rFonts w:ascii="Arial" w:hAnsi="Arial" w:eastAsia="Times New Roman" w:cs="Times New Roman"/>
      <w:b/>
      <w:sz w:val="48"/>
      <w:szCs w:val="20"/>
      <w:lang w:eastAsia="ar-SA"/>
    </w:rPr>
  </w:style>
  <w:style w:type="paragraph" w:styleId="Contedodatabela" w:customStyle="1">
    <w:name w:val="Conteúdo da tabela"/>
    <w:rsid w:val="00ab7bbf"/>
    <w:basedOn w:val="Normal"/>
    <w:pPr>
      <w:suppressLineNumbers/>
      <w:suppressAutoHyphens w:val="true"/>
      <w:spacing w:lineRule="auto" w:line="240" w:before="0" w:after="0"/>
    </w:pPr>
    <w:rPr>
      <w:rFonts w:ascii="Times New Roman" w:hAnsi="Times New Roman" w:eastAsia="Times New Roman" w:cs="Times New Roman"/>
      <w:sz w:val="20"/>
      <w:szCs w:val="20"/>
      <w:lang w:eastAsia="ar-SA"/>
    </w:rPr>
  </w:style>
  <w:style w:type="paragraph" w:styleId="BalloonText">
    <w:name w:val="Balloon Text"/>
    <w:unhideWhenUsed/>
    <w:link w:val="TextodebaloChar"/>
    <w:rsid w:val="00805386"/>
    <w:basedOn w:val="Normal"/>
    <w:pPr>
      <w:spacing w:lineRule="auto" w:line="240" w:before="0" w:after="0"/>
    </w:pPr>
    <w:rPr>
      <w:rFonts w:ascii="Tahoma" w:hAnsi="Tahoma" w:cs="Tahoma"/>
      <w:sz w:val="16"/>
      <w:szCs w:val="16"/>
    </w:rPr>
  </w:style>
  <w:style w:type="paragraph" w:styleId="Cabealho">
    <w:name w:val="Cabeçalho"/>
    <w:uiPriority w:val="99"/>
    <w:link w:val="CabealhoChar"/>
    <w:rsid w:val="00805386"/>
    <w:basedOn w:val="Normal"/>
    <w:pPr>
      <w:tabs>
        <w:tab w:val="center" w:pos="4419" w:leader="none"/>
        <w:tab w:val="right" w:pos="8838" w:leader="none"/>
      </w:tabs>
      <w:suppressAutoHyphens w:val="true"/>
      <w:spacing w:lineRule="auto" w:line="240" w:before="0" w:after="0"/>
    </w:pPr>
    <w:rPr>
      <w:rFonts w:ascii="Times New Roman" w:hAnsi="Times New Roman" w:eastAsia="Times New Roman" w:cs="Times New Roman"/>
      <w:sz w:val="20"/>
      <w:szCs w:val="20"/>
      <w:lang w:eastAsia="ar-SA"/>
    </w:rPr>
  </w:style>
  <w:style w:type="paragraph" w:styleId="Rodap">
    <w:name w:val="Rodapé"/>
    <w:link w:val="RodapChar"/>
    <w:rsid w:val="00805386"/>
    <w:basedOn w:val="Normal"/>
    <w:pPr>
      <w:tabs>
        <w:tab w:val="center" w:pos="4419" w:leader="none"/>
        <w:tab w:val="right" w:pos="8838" w:leader="none"/>
      </w:tabs>
      <w:suppressAutoHyphens w:val="true"/>
      <w:spacing w:lineRule="auto" w:line="240" w:before="0" w:after="0"/>
    </w:pPr>
    <w:rPr>
      <w:rFonts w:ascii="Times New Roman" w:hAnsi="Times New Roman" w:eastAsia="Times New Roman" w:cs="Times New Roman"/>
      <w:sz w:val="20"/>
      <w:szCs w:val="20"/>
      <w:lang w:eastAsia="ar-SA"/>
    </w:rPr>
  </w:style>
  <w:style w:type="paragraph" w:styleId="Ementadaportaria" w:customStyle="1">
    <w:name w:val="Ementa da portaria"/>
    <w:rsid w:val="00805386"/>
    <w:pPr>
      <w:widowControl w:val="false"/>
      <w:suppressAutoHyphens w:val="true"/>
      <w:bidi w:val="0"/>
      <w:spacing w:lineRule="auto" w:line="360" w:before="792" w:after="0"/>
      <w:ind w:left="4139" w:right="0" w:hanging="0"/>
      <w:jc w:val="both"/>
    </w:pPr>
    <w:rPr>
      <w:rFonts w:ascii="Courier" w:hAnsi="Courier" w:eastAsia="Arial" w:cs="Times New Roman"/>
      <w:color w:val="auto"/>
      <w:sz w:val="24"/>
      <w:szCs w:val="20"/>
      <w:lang w:eastAsia="ar-SA" w:val="pt-BR" w:bidi="ar-SA"/>
    </w:rPr>
  </w:style>
  <w:style w:type="paragraph" w:styleId="PargrafodaPortaria" w:customStyle="1">
    <w:name w:val="Parágrafo da Portaria"/>
    <w:rsid w:val="00805386"/>
    <w:pPr>
      <w:widowControl w:val="false"/>
      <w:suppressAutoHyphens w:val="true"/>
      <w:bidi w:val="0"/>
      <w:spacing w:lineRule="auto" w:line="360" w:before="0" w:after="0"/>
      <w:ind w:left="0" w:right="0" w:firstLine="1412"/>
      <w:jc w:val="both"/>
    </w:pPr>
    <w:rPr>
      <w:rFonts w:ascii="Courier" w:hAnsi="Courier" w:eastAsia="Arial" w:cs="Times New Roman"/>
      <w:color w:val="auto"/>
      <w:sz w:val="24"/>
      <w:szCs w:val="20"/>
      <w:lang w:eastAsia="ar-SA" w:val="pt-BR" w:bidi="ar-SA"/>
    </w:rPr>
  </w:style>
  <w:style w:type="paragraph" w:styleId="Corpodetextorecuado" w:customStyle="1">
    <w:name w:val="Corpo de texto recuado"/>
    <w:rsid w:val="00e463be"/>
    <w:basedOn w:val="Padro"/>
    <w:pPr>
      <w:tabs>
        <w:tab w:val="left" w:pos="1417" w:leader="none"/>
      </w:tabs>
      <w:suppressAutoHyphens w:val="true"/>
      <w:spacing w:lineRule="auto" w:line="240" w:before="0" w:after="0"/>
      <w:ind w:left="283" w:right="-1" w:firstLine="1418"/>
      <w:jc w:val="both"/>
    </w:pPr>
    <w:rPr>
      <w:rFonts w:ascii="Times New Roman" w:hAnsi="Times New Roman" w:eastAsia="Times New Roman" w:cs="Times New Roman"/>
      <w:sz w:val="24"/>
      <w:szCs w:val="20"/>
      <w:lang w:eastAsia="ar-SA"/>
    </w:rPr>
  </w:style>
  <w:style w:type="paragraph" w:styleId="Sumrio3">
    <w:name w:val="Sumário 3"/>
    <w:uiPriority w:val="39"/>
    <w:unhideWhenUsed/>
    <w:rsid w:val="00c6388b"/>
    <w:basedOn w:val="Normal"/>
    <w:next w:val="Normal"/>
    <w:autoRedefine/>
    <w:pPr>
      <w:tabs>
        <w:tab w:val="right" w:pos="9062" w:leader="dot"/>
      </w:tabs>
      <w:spacing w:before="0" w:after="100"/>
      <w:ind w:left="440" w:right="0" w:hanging="0"/>
      <w:jc w:val="center"/>
    </w:pPr>
    <w:rPr/>
  </w:style>
  <w:style w:type="paragraph" w:styleId="Sumrio2">
    <w:name w:val="Sumário 2"/>
    <w:uiPriority w:val="39"/>
    <w:unhideWhenUsed/>
    <w:rsid w:val="007b66ab"/>
    <w:basedOn w:val="Normal"/>
    <w:next w:val="Normal"/>
    <w:autoRedefine/>
    <w:pPr>
      <w:tabs>
        <w:tab w:val="left" w:pos="426" w:leader="none"/>
        <w:tab w:val="left" w:pos="709" w:leader="none"/>
        <w:tab w:val="left" w:pos="851" w:leader="none"/>
        <w:tab w:val="left" w:pos="880" w:leader="none"/>
        <w:tab w:val="right" w:pos="8647" w:leader="dot"/>
      </w:tabs>
      <w:spacing w:lineRule="auto" w:line="240" w:before="0" w:after="0"/>
      <w:ind w:left="0" w:right="424" w:hanging="14"/>
      <w:jc w:val="both"/>
    </w:pPr>
    <w:rPr/>
  </w:style>
  <w:style w:type="paragraph" w:styleId="Sumrio1">
    <w:name w:val="Sumário 1"/>
    <w:uiPriority w:val="39"/>
    <w:unhideWhenUsed/>
    <w:rsid w:val="00bb7762"/>
    <w:basedOn w:val="Normal"/>
    <w:next w:val="Normal"/>
    <w:autoRedefine/>
    <w:pPr>
      <w:tabs>
        <w:tab w:val="left" w:pos="434" w:leader="none"/>
        <w:tab w:val="left" w:pos="851" w:leader="none"/>
        <w:tab w:val="right" w:pos="9072" w:leader="dot"/>
      </w:tabs>
      <w:spacing w:before="0" w:after="100"/>
      <w:ind w:left="11" w:right="0" w:hanging="11"/>
    </w:pPr>
    <w:rPr/>
  </w:style>
  <w:style w:type="paragraph" w:styleId="Ttulodosumrio">
    <w:name w:val="Título do sumário"/>
    <w:uiPriority w:val="39"/>
    <w:qFormat/>
    <w:unhideWhenUsed/>
    <w:rsid w:val="00c6388b"/>
    <w:basedOn w:val="Ttulo1"/>
    <w:next w:val="Normal"/>
    <w:pPr/>
    <w:rPr/>
  </w:style>
  <w:style w:type="paragraph" w:styleId="Ttulo21" w:customStyle="1">
    <w:name w:val="Título2"/>
    <w:rsid w:val="00e463be"/>
    <w:basedOn w:val="Normal"/>
    <w:pPr>
      <w:keepNext/>
      <w:suppressAutoHyphens w:val="true"/>
      <w:spacing w:lineRule="auto" w:line="240" w:before="240" w:after="120"/>
    </w:pPr>
    <w:rPr>
      <w:rFonts w:ascii="Arial" w:hAnsi="Arial" w:eastAsia="Microsoft YaHei" w:cs="Mangal"/>
      <w:sz w:val="28"/>
      <w:szCs w:val="28"/>
      <w:lang w:eastAsia="ar-SA"/>
    </w:rPr>
  </w:style>
  <w:style w:type="paragraph" w:styleId="Legenda3" w:customStyle="1">
    <w:name w:val="Legenda3"/>
    <w:rsid w:val="00e463be"/>
    <w:basedOn w:val="Normal"/>
    <w:pPr>
      <w:suppressLineNumbers/>
      <w:suppressAutoHyphens w:val="true"/>
      <w:spacing w:lineRule="auto" w:line="240" w:before="120" w:after="120"/>
    </w:pPr>
    <w:rPr>
      <w:rFonts w:ascii="Times New Roman" w:hAnsi="Times New Roman" w:eastAsia="Times New Roman" w:cs="Mangal"/>
      <w:i/>
      <w:iCs/>
      <w:sz w:val="24"/>
      <w:szCs w:val="24"/>
      <w:lang w:eastAsia="ar-SA"/>
    </w:rPr>
  </w:style>
  <w:style w:type="paragraph" w:styleId="Ttulo11" w:customStyle="1">
    <w:name w:val="Título1"/>
    <w:rsid w:val="00e463be"/>
    <w:basedOn w:val="Normal"/>
    <w:pPr>
      <w:keepNext/>
      <w:suppressAutoHyphens w:val="true"/>
      <w:spacing w:lineRule="auto" w:line="240" w:before="240" w:after="120"/>
    </w:pPr>
    <w:rPr>
      <w:rFonts w:ascii="Arial" w:hAnsi="Arial" w:eastAsia="Microsoft YaHei" w:cs="Mangal"/>
      <w:sz w:val="28"/>
      <w:szCs w:val="28"/>
      <w:lang w:eastAsia="ar-SA"/>
    </w:rPr>
  </w:style>
  <w:style w:type="paragraph" w:styleId="Legenda2" w:customStyle="1">
    <w:name w:val="Legenda2"/>
    <w:rsid w:val="00e463be"/>
    <w:basedOn w:val="Normal"/>
    <w:pPr>
      <w:suppressLineNumbers/>
      <w:suppressAutoHyphens w:val="true"/>
      <w:spacing w:lineRule="auto" w:line="240" w:before="120" w:after="120"/>
    </w:pPr>
    <w:rPr>
      <w:rFonts w:ascii="Times New Roman" w:hAnsi="Times New Roman" w:eastAsia="Times New Roman" w:cs="Mangal"/>
      <w:i/>
      <w:iCs/>
      <w:sz w:val="24"/>
      <w:szCs w:val="24"/>
      <w:lang w:eastAsia="ar-SA"/>
    </w:rPr>
  </w:style>
  <w:style w:type="paragraph" w:styleId="Captulo" w:customStyle="1">
    <w:name w:val="Capítulo"/>
    <w:rsid w:val="00e463be"/>
    <w:basedOn w:val="Normal"/>
    <w:pPr>
      <w:keepNext/>
      <w:suppressAutoHyphens w:val="true"/>
      <w:spacing w:lineRule="auto" w:line="240" w:before="240" w:after="120"/>
    </w:pPr>
    <w:rPr>
      <w:rFonts w:ascii="Arial" w:hAnsi="Arial" w:eastAsia="MS Mincho" w:cs="Tahoma"/>
      <w:sz w:val="28"/>
      <w:szCs w:val="28"/>
      <w:lang w:eastAsia="ar-SA"/>
    </w:rPr>
  </w:style>
  <w:style w:type="paragraph" w:styleId="Prembulodaportaria" w:customStyle="1">
    <w:name w:val="Preâmbulo da portaria"/>
    <w:rsid w:val="00e463be"/>
    <w:pPr>
      <w:widowControl/>
      <w:suppressAutoHyphens w:val="true"/>
      <w:bidi w:val="0"/>
      <w:spacing w:lineRule="exact" w:line="360" w:before="552" w:after="0"/>
      <w:ind w:left="0" w:right="0" w:firstLine="1412"/>
      <w:jc w:val="both"/>
    </w:pPr>
    <w:rPr>
      <w:rFonts w:ascii="Courier" w:hAnsi="Courier" w:eastAsia="Arial" w:cs="Times New Roman"/>
      <w:color w:val="auto"/>
      <w:sz w:val="24"/>
      <w:szCs w:val="20"/>
      <w:lang w:eastAsia="ar-SA" w:val="pt-BR" w:bidi="ar-SA"/>
    </w:rPr>
  </w:style>
  <w:style w:type="paragraph" w:styleId="FechodaPortaria" w:customStyle="1">
    <w:name w:val="Fecho da Portaria"/>
    <w:rsid w:val="00e463be"/>
    <w:pPr>
      <w:widowControl/>
      <w:suppressAutoHyphens w:val="true"/>
      <w:bidi w:val="0"/>
      <w:spacing w:lineRule="exact" w:line="240" w:before="960" w:after="0"/>
      <w:ind w:left="397" w:right="0" w:hanging="397"/>
      <w:jc w:val="right"/>
    </w:pPr>
    <w:rPr>
      <w:rFonts w:ascii="Courier" w:hAnsi="Courier" w:eastAsia="Arial" w:cs="Times New Roman"/>
      <w:b/>
      <w:color w:val="auto"/>
      <w:sz w:val="24"/>
      <w:szCs w:val="20"/>
      <w:lang w:eastAsia="ar-SA" w:val="pt-BR" w:bidi="ar-SA"/>
    </w:rPr>
  </w:style>
  <w:style w:type="paragraph" w:styleId="Alternativa" w:customStyle="1">
    <w:name w:val="alternativa"/>
    <w:rsid w:val="00e463be"/>
    <w:basedOn w:val="Normal"/>
    <w:pPr>
      <w:suppressAutoHyphens w:val="true"/>
      <w:spacing w:lineRule="auto" w:line="240" w:before="0" w:after="0"/>
      <w:jc w:val="both"/>
    </w:pPr>
    <w:rPr>
      <w:rFonts w:ascii="Century Schoolbook" w:hAnsi="Century Schoolbook" w:eastAsia="Times New Roman" w:cs="Times New Roman"/>
      <w:sz w:val="19"/>
      <w:szCs w:val="20"/>
      <w:lang w:eastAsia="ar-SA"/>
    </w:rPr>
  </w:style>
  <w:style w:type="paragraph" w:styleId="PAVL" w:customStyle="1">
    <w:name w:val="PAVL"/>
    <w:rsid w:val="00e463be"/>
    <w:basedOn w:val="Normal"/>
    <w:pPr>
      <w:suppressAutoHyphens w:val="true"/>
      <w:spacing w:lineRule="auto" w:line="240" w:before="0" w:after="0"/>
    </w:pPr>
    <w:rPr>
      <w:rFonts w:ascii="Times New Roman" w:hAnsi="Times New Roman" w:eastAsia="Times New Roman" w:cs="Times New Roman"/>
      <w:sz w:val="20"/>
      <w:szCs w:val="20"/>
      <w:lang w:eastAsia="ar-SA"/>
    </w:rPr>
  </w:style>
  <w:style w:type="paragraph" w:styleId="Recuodecorpodetexto21" w:customStyle="1">
    <w:name w:val="Recuo de corpo de texto 21"/>
    <w:rsid w:val="00e463be"/>
    <w:basedOn w:val="Normal"/>
    <w:pPr>
      <w:suppressAutoHyphens w:val="true"/>
      <w:spacing w:lineRule="auto" w:line="240" w:before="0" w:after="0"/>
      <w:ind w:left="851" w:right="0" w:hanging="567"/>
      <w:jc w:val="both"/>
    </w:pPr>
    <w:rPr>
      <w:rFonts w:ascii="Times New Roman" w:hAnsi="Times New Roman" w:eastAsia="Times New Roman" w:cs="Times New Roman"/>
      <w:sz w:val="20"/>
      <w:szCs w:val="20"/>
      <w:lang w:eastAsia="ar-SA"/>
    </w:rPr>
  </w:style>
  <w:style w:type="paragraph" w:styleId="Textoembloco1" w:customStyle="1">
    <w:name w:val="Texto em bloco1"/>
    <w:rsid w:val="00e463be"/>
    <w:basedOn w:val="Normal"/>
    <w:pPr>
      <w:suppressAutoHyphens w:val="true"/>
      <w:spacing w:lineRule="auto" w:line="240" w:before="0" w:after="0"/>
      <w:ind w:left="1134" w:right="-1" w:hanging="0"/>
      <w:jc w:val="both"/>
    </w:pPr>
    <w:rPr>
      <w:rFonts w:ascii="Times New Roman" w:hAnsi="Times New Roman" w:eastAsia="Times New Roman" w:cs="Times New Roman"/>
      <w:sz w:val="24"/>
      <w:szCs w:val="20"/>
      <w:lang w:eastAsia="ar-SA"/>
    </w:rPr>
  </w:style>
  <w:style w:type="paragraph" w:styleId="Corpodetexto31" w:customStyle="1">
    <w:name w:val="Corpo de texto 31"/>
    <w:rsid w:val="00e463be"/>
    <w:basedOn w:val="Normal"/>
    <w:pPr>
      <w:suppressAutoHyphens w:val="true"/>
      <w:spacing w:lineRule="auto" w:line="240" w:before="0" w:after="0"/>
      <w:ind w:left="0" w:right="-1" w:hanging="0"/>
      <w:jc w:val="both"/>
    </w:pPr>
    <w:rPr>
      <w:rFonts w:ascii="Courier New" w:hAnsi="Courier New" w:eastAsia="Times New Roman" w:cs="Times New Roman"/>
      <w:sz w:val="24"/>
      <w:szCs w:val="20"/>
      <w:lang w:eastAsia="ar-SA"/>
    </w:rPr>
  </w:style>
  <w:style w:type="paragraph" w:styleId="Recuodecorpodetexto31" w:customStyle="1">
    <w:name w:val="Recuo de corpo de texto 31"/>
    <w:rsid w:val="00e463be"/>
    <w:basedOn w:val="Normal"/>
    <w:pPr>
      <w:suppressAutoHyphens w:val="true"/>
      <w:spacing w:lineRule="exact" w:line="240" w:before="0" w:after="0"/>
      <w:ind w:left="2155" w:right="0" w:hanging="0"/>
      <w:jc w:val="both"/>
    </w:pPr>
    <w:rPr>
      <w:rFonts w:ascii="Courier" w:hAnsi="Courier" w:eastAsia="Times New Roman" w:cs="Times New Roman"/>
      <w:sz w:val="24"/>
      <w:szCs w:val="20"/>
      <w:lang w:eastAsia="ar-SA"/>
    </w:rPr>
  </w:style>
  <w:style w:type="paragraph" w:styleId="Corpodetexto21" w:customStyle="1">
    <w:name w:val="Corpo de texto 21"/>
    <w:rsid w:val="00e463be"/>
    <w:basedOn w:val="Normal"/>
    <w:pPr>
      <w:suppressAutoHyphens w:val="true"/>
      <w:spacing w:lineRule="auto" w:line="240" w:before="0" w:after="0"/>
      <w:ind w:left="0" w:right="-93" w:hanging="0"/>
      <w:jc w:val="both"/>
    </w:pPr>
    <w:rPr>
      <w:rFonts w:ascii="Times New Roman" w:hAnsi="Times New Roman" w:eastAsia="Times New Roman" w:cs="Times New Roman"/>
      <w:sz w:val="24"/>
      <w:szCs w:val="20"/>
      <w:lang w:eastAsia="ar-SA"/>
    </w:rPr>
  </w:style>
  <w:style w:type="paragraph" w:styleId="Estruturadodocumento" w:customStyle="1">
    <w:name w:val="Estrutura do documento"/>
    <w:rsid w:val="00e463be"/>
    <w:basedOn w:val="Normal"/>
    <w:pPr>
      <w:shd w:fill="000080" w:val="clear"/>
      <w:suppressAutoHyphens w:val="true"/>
      <w:spacing w:lineRule="auto" w:line="240" w:before="0" w:after="0"/>
    </w:pPr>
    <w:rPr>
      <w:rFonts w:ascii="Tahoma" w:hAnsi="Tahoma" w:eastAsia="Times New Roman" w:cs="Times New Roman"/>
      <w:sz w:val="20"/>
      <w:szCs w:val="20"/>
      <w:lang w:eastAsia="ar-SA"/>
    </w:rPr>
  </w:style>
  <w:style w:type="paragraph" w:styleId="Ttulodatabela" w:customStyle="1">
    <w:name w:val="Título da tabela"/>
    <w:rsid w:val="00e463be"/>
    <w:basedOn w:val="Contedodatabela"/>
    <w:pPr>
      <w:jc w:val="center"/>
    </w:pPr>
    <w:rPr>
      <w:b/>
      <w:bCs/>
      <w:i/>
      <w:iCs/>
    </w:rPr>
  </w:style>
  <w:style w:type="paragraph" w:styleId="Contedodoquadro" w:customStyle="1">
    <w:name w:val="Conteúdo do quadro"/>
    <w:rsid w:val="00e463be"/>
    <w:basedOn w:val="Corpodotexto"/>
    <w:pPr>
      <w:suppressAutoHyphens w:val="true"/>
      <w:spacing w:lineRule="auto" w:line="240" w:before="0" w:after="0"/>
      <w:jc w:val="both"/>
    </w:pPr>
    <w:rPr>
      <w:rFonts w:ascii="Times New Roman" w:hAnsi="Times New Roman" w:eastAsia="Times New Roman" w:cs="Times New Roman"/>
      <w:sz w:val="24"/>
      <w:szCs w:val="20"/>
      <w:lang w:eastAsia="ar-SA"/>
    </w:rPr>
  </w:style>
  <w:style w:type="paragraph" w:styleId="12" w:customStyle="1">
    <w:name w:val="12"/>
    <w:rsid w:val="00e463be"/>
    <w:basedOn w:val="Normal"/>
    <w:pPr>
      <w:tabs>
        <w:tab w:val="left" w:pos="9638" w:leader="none"/>
      </w:tabs>
      <w:suppressAutoHyphens w:val="true"/>
      <w:spacing w:before="0" w:after="0"/>
      <w:ind w:left="0" w:right="-1" w:firstLine="1418"/>
      <w:jc w:val="both"/>
    </w:pPr>
    <w:rPr>
      <w:rFonts w:ascii="Times New Roman" w:hAnsi="Times New Roman" w:eastAsia="Times New Roman" w:cs="Times New Roman"/>
      <w:sz w:val="24"/>
      <w:szCs w:val="20"/>
      <w:lang w:eastAsia="ar-SA"/>
    </w:rPr>
  </w:style>
  <w:style w:type="paragraph" w:styleId="Recuodecorpodetexto22" w:customStyle="1">
    <w:name w:val="Recuo de corpo de texto 22"/>
    <w:rsid w:val="00e463be"/>
    <w:basedOn w:val="Normal"/>
    <w:pPr>
      <w:suppressAutoHyphens w:val="true"/>
      <w:spacing w:lineRule="auto" w:line="480" w:before="0" w:after="120"/>
      <w:ind w:left="283" w:right="0" w:hanging="0"/>
    </w:pPr>
    <w:rPr>
      <w:rFonts w:ascii="Times New Roman" w:hAnsi="Times New Roman" w:eastAsia="Times New Roman" w:cs="Times New Roman"/>
      <w:sz w:val="20"/>
      <w:szCs w:val="20"/>
      <w:lang w:eastAsia="ar-SA"/>
    </w:rPr>
  </w:style>
  <w:style w:type="paragraph" w:styleId="WWPadro" w:customStyle="1">
    <w:name w:val="WW-Padrão"/>
    <w:rsid w:val="00e463be"/>
    <w:pPr>
      <w:widowControl w:val="false"/>
      <w:suppressAutoHyphens w:val="true"/>
      <w:bidi w:val="0"/>
      <w:spacing w:lineRule="auto" w:line="240" w:before="0" w:after="0"/>
      <w:jc w:val="left"/>
    </w:pPr>
    <w:rPr>
      <w:rFonts w:ascii="Times New Roman" w:hAnsi="Times New Roman" w:eastAsia="Arial" w:cs="Times New Roman"/>
      <w:color w:val="000000"/>
      <w:sz w:val="24"/>
      <w:szCs w:val="20"/>
      <w:lang w:eastAsia="ar-SA" w:val="pt-BR" w:bidi="ar-SA"/>
    </w:rPr>
  </w:style>
  <w:style w:type="paragraph" w:styleId="NOMEDAORGANIZAO" w:customStyle="1">
    <w:name w:val="NOME DA ORGANIZAÇÃO"/>
    <w:rsid w:val="00e463be"/>
    <w:basedOn w:val="WWPadro"/>
    <w:pPr>
      <w:spacing w:lineRule="exact" w:line="240"/>
      <w:jc w:val="center"/>
    </w:pPr>
    <w:rPr>
      <w:u w:val="single"/>
    </w:rPr>
  </w:style>
  <w:style w:type="paragraph" w:styleId="Western" w:customStyle="1">
    <w:name w:val="western"/>
    <w:rsid w:val="00e463be"/>
    <w:basedOn w:val="Normal"/>
    <w:pPr>
      <w:spacing w:lineRule="auto" w:line="240" w:before="280" w:after="119"/>
    </w:pPr>
    <w:rPr>
      <w:rFonts w:ascii="Times New Roman" w:hAnsi="Times New Roman" w:eastAsia="Times New Roman" w:cs="Times New Roman"/>
      <w:sz w:val="24"/>
      <w:szCs w:val="24"/>
      <w:lang w:eastAsia="ar-SA"/>
    </w:rPr>
  </w:style>
  <w:style w:type="paragraph" w:styleId="Index1">
    <w:name w:val="index 1"/>
    <w:rsid w:val="00e463be"/>
    <w:basedOn w:val="Normal"/>
    <w:next w:val="Normal"/>
    <w:pPr>
      <w:spacing w:lineRule="auto" w:line="360" w:before="0" w:after="120"/>
      <w:ind w:left="240" w:right="0" w:hanging="240"/>
      <w:jc w:val="both"/>
    </w:pPr>
    <w:rPr>
      <w:rFonts w:ascii="Times New Roman" w:hAnsi="Times New Roman" w:eastAsia="Times New Roman" w:cs="Times New Roman"/>
      <w:sz w:val="24"/>
      <w:szCs w:val="20"/>
      <w:lang w:eastAsia="ar-SA"/>
    </w:rPr>
  </w:style>
  <w:style w:type="paragraph" w:styleId="Textodecomentrio1" w:customStyle="1">
    <w:name w:val="Texto de comentário1"/>
    <w:rsid w:val="00e463be"/>
    <w:basedOn w:val="Normal"/>
    <w:pPr>
      <w:suppressAutoHyphens w:val="true"/>
      <w:spacing w:lineRule="auto" w:line="240" w:before="0" w:after="0"/>
    </w:pPr>
    <w:rPr>
      <w:rFonts w:ascii="Times New Roman" w:hAnsi="Times New Roman" w:eastAsia="Times New Roman" w:cs="Times New Roman"/>
      <w:sz w:val="20"/>
      <w:szCs w:val="20"/>
      <w:lang w:eastAsia="ar-SA"/>
    </w:rPr>
  </w:style>
  <w:style w:type="paragraph" w:styleId="Annotationtext">
    <w:name w:val="annotation text"/>
    <w:uiPriority w:val="99"/>
    <w:semiHidden/>
    <w:unhideWhenUsed/>
    <w:link w:val="TextodecomentrioChar1"/>
    <w:rsid w:val="00e463be"/>
    <w:basedOn w:val="Normal"/>
    <w:pPr>
      <w:spacing w:lineRule="auto" w:line="240"/>
    </w:pPr>
    <w:rPr>
      <w:sz w:val="20"/>
      <w:szCs w:val="20"/>
    </w:rPr>
  </w:style>
  <w:style w:type="paragraph" w:styleId="Annotationsubject">
    <w:name w:val="annotation subject"/>
    <w:link w:val="AssuntodocomentrioChar1"/>
    <w:rsid w:val="00e463be"/>
    <w:basedOn w:val="Textodecomentrio1"/>
    <w:pPr/>
    <w:rPr>
      <w:b/>
      <w:bCs/>
    </w:rPr>
  </w:style>
  <w:style w:type="paragraph" w:styleId="Footnotetext">
    <w:name w:val="footnote text"/>
    <w:link w:val="TextodenotaderodapChar1"/>
    <w:rsid w:val="00e463be"/>
    <w:basedOn w:val="Normal"/>
    <w:pPr>
      <w:suppressAutoHyphens w:val="true"/>
      <w:spacing w:lineRule="auto" w:line="240" w:before="0" w:after="0"/>
    </w:pPr>
    <w:rPr>
      <w:rFonts w:ascii="Times New Roman" w:hAnsi="Times New Roman" w:eastAsia="Times New Roman" w:cs="Times New Roman"/>
      <w:sz w:val="20"/>
      <w:szCs w:val="20"/>
      <w:lang w:eastAsia="ar-SA"/>
    </w:rPr>
  </w:style>
  <w:style w:type="paragraph" w:styleId="Contedodetabela" w:customStyle="1">
    <w:name w:val="Conteúdo de tabela"/>
    <w:rsid w:val="00e463be"/>
    <w:basedOn w:val="Normal"/>
    <w:pPr>
      <w:suppressLineNumbers/>
      <w:suppressAutoHyphens w:val="true"/>
      <w:spacing w:lineRule="auto" w:line="240" w:before="0" w:after="0"/>
    </w:pPr>
    <w:rPr>
      <w:rFonts w:ascii="Times New Roman" w:hAnsi="Times New Roman" w:eastAsia="Times New Roman" w:cs="Times New Roman"/>
      <w:sz w:val="20"/>
      <w:szCs w:val="20"/>
      <w:lang w:eastAsia="ar-SA"/>
    </w:rPr>
  </w:style>
  <w:style w:type="paragraph" w:styleId="Ttulodetabela" w:customStyle="1">
    <w:name w:val="Título de tabela"/>
    <w:rsid w:val="00e463be"/>
    <w:basedOn w:val="Contedodetabela"/>
    <w:pPr>
      <w:jc w:val="center"/>
    </w:pPr>
    <w:rPr>
      <w:b/>
      <w:bCs/>
    </w:rPr>
  </w:style>
  <w:style w:type="paragraph" w:styleId="Contedodequadro" w:customStyle="1">
    <w:name w:val="Conteúdo de quadro"/>
    <w:rsid w:val="00e463be"/>
    <w:basedOn w:val="Corpodotexto"/>
    <w:pPr>
      <w:suppressAutoHyphens w:val="true"/>
      <w:spacing w:lineRule="auto" w:line="240" w:before="0" w:after="0"/>
      <w:jc w:val="both"/>
    </w:pPr>
    <w:rPr>
      <w:rFonts w:ascii="Times New Roman" w:hAnsi="Times New Roman" w:eastAsia="Times New Roman" w:cs="Times New Roman"/>
      <w:sz w:val="24"/>
      <w:szCs w:val="20"/>
      <w:lang w:eastAsia="ar-SA"/>
    </w:rPr>
  </w:style>
  <w:style w:type="paragraph" w:styleId="Revision">
    <w:name w:val="Revision"/>
    <w:uiPriority w:val="99"/>
    <w:semiHidden/>
    <w:rsid w:val="00e463be"/>
    <w:pPr>
      <w:widowControl/>
      <w:suppressAutoHyphens w:val="true"/>
      <w:bidi w:val="0"/>
      <w:spacing w:lineRule="auto" w:line="240" w:before="0" w:after="0"/>
      <w:jc w:val="left"/>
    </w:pPr>
    <w:rPr>
      <w:rFonts w:ascii="Times New Roman" w:hAnsi="Times New Roman" w:eastAsia="Times New Roman" w:cs="Times New Roman"/>
      <w:color w:val="auto"/>
      <w:sz w:val="20"/>
      <w:szCs w:val="20"/>
      <w:lang w:eastAsia="ar-SA" w:val="pt-BR" w:bidi="ar-SA"/>
    </w:rPr>
  </w:style>
  <w:style w:type="paragraph" w:styleId="NormalWeb">
    <w:name w:val="Normal (Web)"/>
    <w:uiPriority w:val="99"/>
    <w:semiHidden/>
    <w:unhideWhenUsed/>
    <w:rsid w:val="00e463be"/>
    <w:basedOn w:val="Normal"/>
    <w:pPr>
      <w:spacing w:before="0" w:after="142"/>
    </w:pPr>
    <w:rPr>
      <w:rFonts w:ascii="Times New Roman" w:hAnsi="Times New Roman" w:eastAsia="Times New Roman" w:cs="Times New Roman"/>
      <w:sz w:val="24"/>
      <w:szCs w:val="24"/>
      <w:lang w:eastAsia="pt-BR"/>
    </w:rPr>
  </w:style>
  <w:style w:type="paragraph" w:styleId="HTMLTopofForm">
    <w:name w:val="HTML Top of Form"/>
    <w:uiPriority w:val="99"/>
    <w:semiHidden/>
    <w:unhideWhenUsed/>
    <w:link w:val="Partesuperior-zdoformulrioChar"/>
    <w:rsid w:val="00e463be"/>
    <w:basedOn w:val="Normal"/>
    <w:next w:val="Normal"/>
    <w:pPr>
      <w:pBdr>
        <w:top w:val="nil"/>
        <w:left w:val="nil"/>
        <w:bottom w:val="single" w:sz="6" w:space="1" w:color="00000A"/>
        <w:right w:val="nil"/>
      </w:pBdr>
      <w:spacing w:lineRule="auto" w:line="240" w:before="0" w:after="0"/>
      <w:jc w:val="center"/>
    </w:pPr>
    <w:rPr>
      <w:rFonts w:ascii="Arial" w:hAnsi="Arial" w:eastAsia="Times New Roman" w:cs="Arial"/>
      <w:vanish/>
      <w:sz w:val="16"/>
      <w:szCs w:val="16"/>
      <w:lang w:eastAsia="pt-BR"/>
    </w:rPr>
  </w:style>
  <w:style w:type="paragraph" w:styleId="HTMLBottomofForm">
    <w:name w:val="HTML Bottom of Form"/>
    <w:uiPriority w:val="99"/>
    <w:semiHidden/>
    <w:unhideWhenUsed/>
    <w:link w:val="ParteinferiordoformulrioChar"/>
    <w:rsid w:val="00e463be"/>
    <w:basedOn w:val="Normal"/>
    <w:next w:val="Normal"/>
    <w:pPr>
      <w:pBdr>
        <w:top w:val="single" w:sz="6" w:space="1" w:color="00000A"/>
        <w:left w:val="nil"/>
        <w:bottom w:val="nil"/>
        <w:right w:val="nil"/>
      </w:pBdr>
      <w:spacing w:lineRule="auto" w:line="240" w:before="0" w:after="0"/>
      <w:jc w:val="center"/>
    </w:pPr>
    <w:rPr>
      <w:rFonts w:ascii="Arial" w:hAnsi="Arial" w:eastAsia="Times New Roman" w:cs="Arial"/>
      <w:vanish/>
      <w:sz w:val="16"/>
      <w:szCs w:val="16"/>
      <w:lang w:eastAsia="pt-BR"/>
    </w:rPr>
  </w:style>
  <w:style w:type="paragraph" w:styleId="ListBullet">
    <w:name w:val="List Bullet"/>
    <w:uiPriority w:val="99"/>
    <w:unhideWhenUsed/>
    <w:rsid w:val="00e463be"/>
    <w:basedOn w:val="Normal"/>
    <w:pPr>
      <w:numPr>
        <w:ilvl w:val="0"/>
        <w:numId w:val="7"/>
      </w:numPr>
      <w:suppressAutoHyphens w:val="true"/>
      <w:spacing w:lineRule="auto" w:line="240" w:before="0" w:after="0"/>
      <w:contextualSpacing/>
    </w:pPr>
    <w:rPr>
      <w:rFonts w:ascii="Times New Roman" w:hAnsi="Times New Roman" w:eastAsia="Times New Roman" w:cs="Times New Roman"/>
      <w:sz w:val="20"/>
      <w:szCs w:val="20"/>
      <w:lang w:eastAsia="ar-SA"/>
    </w:rPr>
  </w:style>
  <w:style w:type="paragraph" w:styleId="Padro" w:customStyle="1">
    <w:name w:val="Padrão"/>
    <w:rsid w:val="00e463be"/>
    <w:pPr>
      <w:widowControl/>
      <w:tabs>
        <w:tab w:val="left" w:pos="708" w:leader="none"/>
      </w:tabs>
      <w:suppressAutoHyphens w:val="true"/>
      <w:bidi w:val="0"/>
      <w:spacing w:lineRule="atLeast" w:line="100" w:before="0" w:after="0"/>
      <w:jc w:val="left"/>
    </w:pPr>
    <w:rPr>
      <w:rFonts w:ascii="Times New Roman" w:hAnsi="Times New Roman" w:eastAsia="Times New Roman" w:cs="Times New Roman"/>
      <w:color w:val="auto"/>
      <w:sz w:val="20"/>
      <w:szCs w:val="20"/>
      <w:lang w:eastAsia="ar-SA" w:bidi="hi-IN" w:val="pt-BR"/>
    </w:rPr>
  </w:style>
  <w:style w:type="paragraph" w:styleId="NormalEsquerda0cm" w:customStyle="1">
    <w:name w:val="Normal + Esquerda:  0 cm"/>
    <w:uiPriority w:val="99"/>
    <w:rsid w:val="00434440"/>
    <w:basedOn w:val="Normal"/>
    <w:pPr>
      <w:spacing w:lineRule="auto" w:line="360" w:before="480" w:after="120"/>
      <w:jc w:val="both"/>
    </w:pPr>
    <w:rPr>
      <w:rFonts w:ascii="Times New Roman" w:hAnsi="Times New Roman" w:eastAsia="Times New Roman" w:cs="Times New Roman"/>
      <w:sz w:val="24"/>
      <w:szCs w:val="20"/>
      <w:lang w:eastAsia="pt-BR"/>
    </w:rPr>
  </w:style>
  <w:style w:type="paragraph" w:styleId="Referencias" w:customStyle="1">
    <w:name w:val="Referencias"/>
    <w:qFormat/>
    <w:rsid w:val="004823d3"/>
    <w:basedOn w:val="Normal"/>
    <w:pPr>
      <w:spacing w:lineRule="auto" w:line="240" w:before="0" w:after="240"/>
      <w:jc w:val="center"/>
    </w:pPr>
    <w:rPr>
      <w:rFonts w:ascii="Times New Roman" w:hAnsi="Times New Roman" w:cs="Times New Roman"/>
      <w:b/>
      <w:sz w:val="24"/>
      <w:szCs w:val="24"/>
    </w:rPr>
  </w:style>
  <w:style w:type="paragraph" w:styleId="Anexos" w:customStyle="1">
    <w:name w:val="Anexos"/>
    <w:qFormat/>
    <w:rsid w:val="004823d3"/>
    <w:basedOn w:val="Ttulo1"/>
    <w:pPr>
      <w:spacing w:lineRule="auto" w:line="240" w:before="0" w:after="240"/>
      <w:jc w:val="center"/>
    </w:pPr>
    <w:rPr>
      <w:rFonts w:ascii="Times New Roman" w:hAnsi="Times New Roman" w:cs="Times New Roman"/>
      <w:color w:val="00000A"/>
      <w:sz w:val="24"/>
      <w:szCs w:val="24"/>
    </w:rPr>
  </w:style>
  <w:style w:type="numbering" w:styleId="NoList" w:default="1">
    <w:name w:val="No List"/>
    <w:uiPriority w:val="99"/>
    <w:semiHidden/>
    <w:unhideWhenUsed/>
  </w:style>
  <w:style w:type="numbering" w:styleId="Estilo1" w:customStyle="1">
    <w:name w:val="Estilo1"/>
    <w:uiPriority w:val="99"/>
    <w:rsid w:val="004337eb"/>
  </w:style>
  <w:style w:type="numbering" w:styleId="Estilo2" w:customStyle="1">
    <w:name w:val="Estilo2"/>
    <w:uiPriority w:val="99"/>
    <w:rsid w:val="004337eb"/>
  </w:style>
  <w:style w:type="numbering" w:styleId="Estilo3" w:customStyle="1">
    <w:name w:val="Estilo3"/>
    <w:uiPriority w:val="99"/>
    <w:rsid w:val="004337eb"/>
  </w:style>
  <w:style w:type="numbering" w:styleId="WW8Num18" w:customStyle="1">
    <w:name w:val="WW8Num18"/>
    <w:rsid w:val="00790b69"/>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e463be"/>
    <w:pPr>
      <w:spacing w:line="240" w:lineRule="auto" w:after="0"/>
    </w:pPr>
    <w:rPr>
      <w:lang w:eastAsia="pt-BR"/>
      <w:sz w:val="20"/>
      <w:szCs w:val="20"/>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 TargetMode="Externa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4.png"/><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footer" Target="footer7.xml"/><Relationship Id="rId32" Type="http://schemas.openxmlformats.org/officeDocument/2006/relationships/image" Target="media/image9.png"/><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footer" Target="footer8.xml"/><Relationship Id="rId36" Type="http://schemas.openxmlformats.org/officeDocument/2006/relationships/footer" Target="footer9.xml"/><Relationship Id="rId37" Type="http://schemas.openxmlformats.org/officeDocument/2006/relationships/header" Target="header17.xml"/><Relationship Id="rId38" Type="http://schemas.openxmlformats.org/officeDocument/2006/relationships/footer" Target="footer10.xml"/><Relationship Id="rId39" Type="http://schemas.openxmlformats.org/officeDocument/2006/relationships/header" Target="header18.xml"/><Relationship Id="rId40" Type="http://schemas.openxmlformats.org/officeDocument/2006/relationships/header" Target="header19.xml"/><Relationship Id="rId41" Type="http://schemas.openxmlformats.org/officeDocument/2006/relationships/footer" Target="footer1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686A10-F9E6-4829-9346-21B5080F5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2017-01-05T13:09:00Z</dcterms:created>
  <dc:creator>Cari</dc:creator>
  <dc:language>pt-BR</dc:language>
  <cp:lastModifiedBy>SO R1 ALMIR</cp:lastModifiedBy>
  <cp:lastPrinted>2017-01-09T11:24:00Z</cp:lastPrinted>
  <dcterms:modified xsi:type="dcterms:W3CDTF">2017-02-23T18:52:00Z</dcterms:modified>
  <cp:revision>149</cp:revision>
</cp:coreProperties>
</file>